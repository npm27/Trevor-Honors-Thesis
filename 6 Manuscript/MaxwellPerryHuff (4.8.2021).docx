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77777777"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5BBFCF0E" w14:textId="64B0F476" w:rsidR="001047EF" w:rsidRDefault="001047EF" w:rsidP="001047EF">
      <w:pPr>
        <w:spacing w:line="480" w:lineRule="auto"/>
        <w:jc w:val="center"/>
      </w:pPr>
      <w:r w:rsidRPr="00F2265B">
        <w:t xml:space="preserve">Perceptually </w:t>
      </w:r>
      <w:r w:rsidR="0089105C">
        <w:t>Fluent</w:t>
      </w:r>
      <w:r w:rsidR="0089105C" w:rsidRPr="00F2265B">
        <w:t xml:space="preserve"> </w:t>
      </w:r>
      <w:r w:rsidRPr="00F2265B">
        <w:t>Features of Study Words Do Not Inflate Judgements of Learning: 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5372D603" w:rsidR="001047EF" w:rsidRDefault="00DB2BB0" w:rsidP="00DB2BB0">
      <w:pPr>
        <w:spacing w:line="480" w:lineRule="auto"/>
      </w:pPr>
      <w:r>
        <w:t xml:space="preserve">Word count: </w:t>
      </w:r>
      <w:commentRangeStart w:id="0"/>
      <w:r>
        <w:t>XXXX</w:t>
      </w:r>
      <w:commentRangeEnd w:id="0"/>
      <w:r>
        <w:rPr>
          <w:rStyle w:val="CommentReference"/>
        </w:rPr>
        <w:commentReference w:id="0"/>
      </w:r>
    </w:p>
    <w:p w14:paraId="5D660121" w14:textId="2D464800" w:rsidR="00DB2BB0" w:rsidRDefault="00DB2BB0" w:rsidP="001047EF">
      <w:pPr>
        <w:spacing w:line="480" w:lineRule="auto"/>
        <w:jc w:val="center"/>
      </w:pPr>
    </w:p>
    <w:p w14:paraId="7B2FFC2A" w14:textId="77777777" w:rsidR="00DB2BB0" w:rsidRDefault="00DB2BB0"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4F408048" w:rsidR="0089105C" w:rsidRDefault="0089105C" w:rsidP="00D60570">
      <w:pPr>
        <w:pStyle w:val="NormalWeb"/>
        <w:spacing w:before="0" w:beforeAutospacing="0" w:after="0" w:afterAutospacing="0" w:line="480" w:lineRule="auto"/>
      </w:pPr>
      <w:r>
        <w:t>T</w:t>
      </w:r>
      <w:r w:rsidR="00EA3BA5">
        <w:t>he judgment of learning</w:t>
      </w:r>
      <w:ins w:id="1" w:author="Mark Huff" w:date="2021-04-08T14:26:00Z">
        <w:r w:rsidR="00DB2BB0">
          <w:t xml:space="preserve"> (JOL)</w:t>
        </w:r>
      </w:ins>
      <w:r w:rsidR="00EA3BA5">
        <w:t xml:space="preserve"> task is often used to assess </w:t>
      </w:r>
      <w:r>
        <w:t xml:space="preserve">memory </w:t>
      </w:r>
      <w:r w:rsidR="00EA3BA5">
        <w:t xml:space="preserve">monitoring at encoding. In the JOL task, participants study a cue-target word pair (e.g., mouse-cheese) and are asked to rate the probability of </w:t>
      </w:r>
      <w:r w:rsidR="009460B7">
        <w:t xml:space="preserve">correctly </w:t>
      </w:r>
      <w:r w:rsidR="00EA3BA5">
        <w:t xml:space="preserve">recalling the target </w:t>
      </w:r>
      <w:r>
        <w:t>in the presence of the cue at test (e.g., mouse - ?)</w:t>
      </w:r>
      <w:r w:rsidR="00EA3BA5">
        <w:t xml:space="preserve">. Prior research has shown that JOL accuracy is sensitive to perceptual cues. These cues can produce </w:t>
      </w:r>
      <w:r>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t>,</w:t>
      </w:r>
      <w:r w:rsidR="00EA3BA5">
        <w:t xml:space="preserve"> which occurs when </w:t>
      </w:r>
      <w:r w:rsidR="00030982">
        <w:t>participants</w:t>
      </w:r>
      <w:r w:rsidR="00EA3BA5">
        <w:t xml:space="preserve"> inflate JOLs for pairs presented in large </w:t>
      </w:r>
      <w:r>
        <w:t>versus</w:t>
      </w:r>
      <w:r w:rsidR="00EA3BA5">
        <w:t xml:space="preserve"> small font</w:t>
      </w:r>
      <w:r>
        <w:t>s</w:t>
      </w:r>
      <w:r w:rsidR="00EA3BA5">
        <w:t xml:space="preserve">. The present study </w:t>
      </w:r>
      <w:r>
        <w:t>further tests</w:t>
      </w:r>
      <w:r w:rsidR="00EA3BA5">
        <w:t xml:space="preserve"> the font-size effect and </w:t>
      </w:r>
      <w:r>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t xml:space="preserve">highlighted pairs that were related or unrelated in the same study list. </w:t>
      </w:r>
      <w:r w:rsidR="00EA3BA5">
        <w:t>Experiment 2</w:t>
      </w:r>
      <w:r w:rsidR="008D022E">
        <w:t xml:space="preserve">A and 2B </w:t>
      </w:r>
      <w:r w:rsidR="00187CE2">
        <w:t xml:space="preserve">then </w:t>
      </w:r>
      <w:r>
        <w:t>examined</w:t>
      </w:r>
      <w:r w:rsidR="00EA3BA5">
        <w:t xml:space="preserve"> font size and highlighting effects on JOLs using only unrelated pairs. Finally, Experiment 3 tested whether Sans Forgetica—a perceptually </w:t>
      </w:r>
      <w:r>
        <w:t xml:space="preserve">disfluent </w:t>
      </w:r>
      <w:r w:rsidR="00EA3BA5">
        <w:t>font designed to improve memory—would result in inflated JOLs</w:t>
      </w:r>
      <w:ins w:id="2" w:author="Mark Huff" w:date="2021-04-08T14:26:00Z">
        <w:r w:rsidR="00DB2BB0">
          <w:t xml:space="preserve"> and/or recall</w:t>
        </w:r>
      </w:ins>
      <w:r w:rsidR="00EA3BA5">
        <w:t xml:space="preserve">. Across experiments, </w:t>
      </w:r>
      <w:del w:id="3" w:author="Mark Huff" w:date="2021-04-08T14:27:00Z">
        <w:r w:rsidR="00EA3BA5" w:rsidDel="00DB2BB0">
          <w:delText xml:space="preserve">the </w:delText>
        </w:r>
      </w:del>
      <w:r>
        <w:t>pairs designed to be perceptually fluent</w:t>
      </w:r>
      <w:r w:rsidR="00EA3BA5">
        <w:t xml:space="preserve"> did not result in an overestimation of later recall relative to non-</w:t>
      </w:r>
      <w:r w:rsidR="00C626DB">
        <w:t xml:space="preserve">fluent </w:t>
      </w:r>
      <w:del w:id="4" w:author="Mark Huff" w:date="2021-04-08T14:27:00Z">
        <w:r w:rsidR="00EA3BA5" w:rsidDel="00DB2BB0">
          <w:delText>conditions</w:delText>
        </w:r>
      </w:del>
      <w:ins w:id="5" w:author="Mark Huff" w:date="2021-04-08T14:27:00Z">
        <w:r w:rsidR="00DB2BB0">
          <w:t>pairs</w:t>
        </w:r>
      </w:ins>
      <w:r w:rsidR="00EA3BA5">
        <w:t xml:space="preserve">, and Sans </w:t>
      </w:r>
      <w:proofErr w:type="spellStart"/>
      <w:r w:rsidR="00EA3BA5">
        <w:t>Forgetica</w:t>
      </w:r>
      <w:proofErr w:type="spellEnd"/>
      <w:r w:rsidR="00EA3BA5">
        <w:t xml:space="preserve"> font in Experiment 3 yielded a memory cost (though no effect on JOLs). Collectively, perceptually </w:t>
      </w:r>
      <w:proofErr w:type="gramStart"/>
      <w:r>
        <w:t>fluent</w:t>
      </w:r>
      <w:proofErr w:type="gramEnd"/>
      <w:r>
        <w:t xml:space="preserve"> </w:t>
      </w:r>
      <w:r w:rsidR="00B70E13">
        <w:t xml:space="preserve">and disfluent </w:t>
      </w:r>
      <w:r w:rsidR="00EA3BA5">
        <w:t xml:space="preserve">study </w:t>
      </w:r>
      <w:r>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3428B23C" w:rsidR="00D60570" w:rsidRDefault="00D60570" w:rsidP="00D60570">
      <w:pPr>
        <w:pStyle w:val="NormalWeb"/>
        <w:spacing w:before="0" w:beforeAutospacing="0" w:after="0" w:afterAutospacing="0" w:line="480" w:lineRule="auto"/>
      </w:pPr>
      <w:r>
        <w:t xml:space="preserve">Word Count: </w:t>
      </w:r>
      <w:del w:id="6" w:author="Mark Huff" w:date="2021-04-08T14:27:00Z">
        <w:r w:rsidR="00B70E13" w:rsidDel="00DB2BB0">
          <w:delText>23</w:delText>
        </w:r>
        <w:r w:rsidR="00187CE2" w:rsidDel="00DB2BB0">
          <w:delText>9</w:delText>
        </w:r>
      </w:del>
      <w:ins w:id="7" w:author="Mark Huff" w:date="2021-04-08T14:27:00Z">
        <w:r w:rsidR="00DB2BB0">
          <w:t>240</w:t>
        </w:r>
      </w:ins>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Sans Forgetica</w:t>
      </w:r>
      <w:r w:rsidR="00522D20">
        <w:t>; Cued-Recall</w:t>
      </w:r>
    </w:p>
    <w:p w14:paraId="6B72EFA0" w14:textId="77777777" w:rsidR="00A31138" w:rsidRDefault="00A31138" w:rsidP="00B73BC6">
      <w:pPr>
        <w:spacing w:line="480" w:lineRule="auto"/>
      </w:pPr>
    </w:p>
    <w:p w14:paraId="2F5BAA8E" w14:textId="151742F4" w:rsidR="00F2265B" w:rsidRPr="00F2265B"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Features of Study Words Do Not Inflate Judgements of Learning: Evidence from Font Size, Highlights, and Sans Forgetica Font Type</w:t>
      </w:r>
    </w:p>
    <w:p w14:paraId="32C1E0A3" w14:textId="184A76D9"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 xml:space="preserve">Nelson &amp; </w:t>
      </w:r>
      <w:proofErr w:type="spellStart"/>
      <w:r w:rsidRPr="009265E3">
        <w:t>Narens</w:t>
      </w:r>
      <w:proofErr w:type="spellEnd"/>
      <w:r w:rsidRPr="009265E3">
        <w:t>,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 xml:space="preserve">researchers </w:t>
      </w:r>
      <w:del w:id="8" w:author="Mark Huff" w:date="2021-04-08T14:27:00Z">
        <w:r w:rsidR="00037D42" w:rsidDel="00DB2BB0">
          <w:delText xml:space="preserve">can </w:delText>
        </w:r>
      </w:del>
      <w:r w:rsidR="00037D42">
        <w:t>use several types of judgments to assess metacognitive processes</w:t>
      </w:r>
      <w:r w:rsidR="00A629DF" w:rsidRPr="00AA5ECB">
        <w:t xml:space="preserve">, </w:t>
      </w:r>
      <w:r w:rsidRPr="00AA5ECB">
        <w:t>the judgment of learning</w:t>
      </w:r>
      <w:r w:rsidR="00B70E13">
        <w:t xml:space="preserve"> </w:t>
      </w:r>
      <w:r w:rsidR="00B70E13" w:rsidRPr="00AA5ECB">
        <w:t>(JOL)</w:t>
      </w:r>
      <w:r w:rsidRPr="00AA5ECB">
        <w:t xml:space="preserve"> </w:t>
      </w:r>
      <w:r w:rsidR="00567A1E" w:rsidRPr="00AA5ECB">
        <w:t xml:space="preserve">task </w:t>
      </w:r>
      <w:r w:rsidR="00A629DF" w:rsidRPr="00AA5ECB">
        <w:t xml:space="preserve">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 xml:space="preserve">participants </w:t>
      </w:r>
      <w:r w:rsidR="0089105C">
        <w:t>study sets of</w:t>
      </w:r>
      <w:r w:rsidR="00B94739" w:rsidRPr="00AA5ECB">
        <w:t xml:space="preserve"> cue-target</w:t>
      </w:r>
      <w:r w:rsidR="00187CE2">
        <w:t xml:space="preserve"> word</w:t>
      </w:r>
      <w:r w:rsidR="0027285C" w:rsidRPr="00AA5ECB">
        <w:t xml:space="preserve"> pair</w:t>
      </w:r>
      <w:r w:rsidR="0089105C">
        <w:t>s</w:t>
      </w:r>
      <w:r w:rsidRPr="00AA5ECB">
        <w:t xml:space="preserve"> </w:t>
      </w:r>
      <w:r w:rsidR="00B94739" w:rsidRPr="00AA5ECB">
        <w:t xml:space="preserve">(e.g., mouse-cheese) </w:t>
      </w:r>
      <w:r w:rsidR="0027285C" w:rsidRPr="00AA5ECB">
        <w:t xml:space="preserve">and </w:t>
      </w:r>
      <w:r w:rsidRPr="00AA5ECB">
        <w:t>are asked to estimate the</w:t>
      </w:r>
      <w:del w:id="9" w:author="Mark Huff" w:date="2021-04-08T14:27:00Z">
        <w:r w:rsidRPr="00AA5ECB" w:rsidDel="00DB2BB0">
          <w:delText>ir</w:delText>
        </w:r>
      </w:del>
      <w:r w:rsidRPr="00AA5ECB">
        <w:t xml:space="preserve"> likelihood of correctly retrieving </w:t>
      </w:r>
      <w:r w:rsidR="00B94739" w:rsidRPr="00AA5ECB">
        <w:t xml:space="preserve">the </w:t>
      </w:r>
      <w:r w:rsidRPr="00AA5ECB">
        <w:t xml:space="preserve">target word </w:t>
      </w:r>
      <w:r w:rsidR="0089105C">
        <w:t>in the presence of a</w:t>
      </w:r>
      <w:r w:rsidRPr="00AA5ECB">
        <w:t xml:space="preserve"> cue </w:t>
      </w:r>
      <w:r w:rsidR="00B94739" w:rsidRPr="00AA5ECB">
        <w:t>(e.g., mouse</w:t>
      </w:r>
      <w:r w:rsidR="0089105C">
        <w:t xml:space="preserve"> - ?</w:t>
      </w:r>
      <w:r w:rsidR="00B94739" w:rsidRPr="00AA5ECB">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xml:space="preserve">; </w:t>
      </w:r>
      <w:proofErr w:type="spellStart"/>
      <w:r w:rsidRPr="00111C81">
        <w:t>Hanczakowski</w:t>
      </w:r>
      <w:proofErr w:type="spellEnd"/>
      <w:r w:rsidRPr="00111C81">
        <w:t xml:space="preserve">, </w:t>
      </w:r>
      <w:proofErr w:type="spellStart"/>
      <w:r w:rsidRPr="00111C81">
        <w:t>Zawadzka</w:t>
      </w:r>
      <w:proofErr w:type="spellEnd"/>
      <w:r w:rsidRPr="00111C81">
        <w:t xml:space="preserve">, </w:t>
      </w:r>
      <w:proofErr w:type="spellStart"/>
      <w:r w:rsidRPr="00111C81">
        <w:t>Pasek</w:t>
      </w:r>
      <w:proofErr w:type="spellEnd"/>
      <w:r w:rsidRPr="00111C81">
        <w:t xml:space="preserve">, &amp; </w:t>
      </w:r>
      <w:proofErr w:type="spellStart"/>
      <w:r w:rsidRPr="00111C81">
        <w:t>Higham</w:t>
      </w:r>
      <w:proofErr w:type="spellEnd"/>
      <w:r w:rsidRPr="00111C81">
        <w:t>,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150AC689"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 xml:space="preserve">Nelson &amp; </w:t>
      </w:r>
      <w:proofErr w:type="spellStart"/>
      <w:r w:rsidR="005B17EF" w:rsidRPr="00F531A5">
        <w:t>Dunlosky</w:t>
      </w:r>
      <w:proofErr w:type="spellEnd"/>
      <w:r w:rsidR="005B17EF" w:rsidRPr="00F531A5">
        <w:t>,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w:t>
      </w:r>
      <w:r w:rsidR="00B4330F">
        <w:t>ve</w:t>
      </w:r>
      <w:r w:rsidR="0060429D" w:rsidRPr="00AA5ECB">
        <w:t xml:space="preserve">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w:t>
      </w:r>
      <w:r w:rsidR="00B4330F">
        <w:t>types of paired associates</w:t>
      </w:r>
      <w:r w:rsidR="0060429D" w:rsidRPr="00C768CD">
        <w:t xml:space="preserve"> </w:t>
      </w:r>
      <w:r w:rsidR="00031D64" w:rsidRPr="00C768CD">
        <w:t>(</w:t>
      </w:r>
      <w:proofErr w:type="spellStart"/>
      <w:r w:rsidR="00031D64" w:rsidRPr="00C768CD">
        <w:t>Koriat</w:t>
      </w:r>
      <w:proofErr w:type="spellEnd"/>
      <w:r w:rsidR="00031D64" w:rsidRPr="00C768CD">
        <w:t xml:space="preserve"> &amp; Bjork, 2005). </w:t>
      </w:r>
      <w:r w:rsidR="000A37CF" w:rsidRPr="00C768CD">
        <w:t>Specifically</w:t>
      </w:r>
      <w:r w:rsidR="000A37CF" w:rsidRPr="00AA5ECB">
        <w:t>, f</w:t>
      </w:r>
      <w:r w:rsidR="0060429D" w:rsidRPr="00AA5ECB">
        <w:t xml:space="preserve">orward </w:t>
      </w:r>
      <w:r w:rsidR="0029360E" w:rsidRPr="00AA5ECB">
        <w:lastRenderedPageBreak/>
        <w:t>associates</w:t>
      </w:r>
      <w:ins w:id="10" w:author="Mark Huff" w:date="2021-04-08T14:27:00Z">
        <w:r w:rsidR="00DB2BB0">
          <w:t>,</w:t>
        </w:r>
      </w:ins>
      <w:r w:rsidR="0029360E" w:rsidRPr="00AA5ECB">
        <w:t xml:space="preserve"> in which the cue is highly predictive of the target</w:t>
      </w:r>
      <w:r w:rsidR="0060429D" w:rsidRPr="00AA5ECB">
        <w:t xml:space="preserve"> (e.g., </w:t>
      </w:r>
      <w:proofErr w:type="gramStart"/>
      <w:r w:rsidR="0089105C">
        <w:t>lamp-shade</w:t>
      </w:r>
      <w:proofErr w:type="gramEnd"/>
      <w:r w:rsidR="0060429D" w:rsidRPr="00AA5ECB">
        <w:t>)</w:t>
      </w:r>
      <w:ins w:id="11" w:author="Mark Huff" w:date="2021-04-08T14:27:00Z">
        <w:r w:rsidR="00DB2BB0">
          <w:t>,</w:t>
        </w:r>
      </w:ins>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w:t>
      </w:r>
      <w:r w:rsidR="007F5F23">
        <w:t>such that</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0A37CF" w:rsidRPr="00E13815">
        <w:t>in press</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w:t>
      </w:r>
      <w:proofErr w:type="spellStart"/>
      <w:r w:rsidR="0060429D" w:rsidRPr="00AA5ECB">
        <w:t>Koriat</w:t>
      </w:r>
      <w:proofErr w:type="spellEnd"/>
      <w:r w:rsidR="0060429D" w:rsidRPr="00AA5ECB">
        <w:t xml:space="preserve"> </w:t>
      </w:r>
      <w:r w:rsidR="00B70E13">
        <w:t>and</w:t>
      </w:r>
      <w:r w:rsidR="00B70E13" w:rsidRPr="00AA5ECB">
        <w:t xml:space="preserve"> </w:t>
      </w:r>
      <w:r w:rsidR="0060429D" w:rsidRPr="00AA5ECB">
        <w:t>Bjork (2005), Maxwell and Huff (</w:t>
      </w:r>
      <w:r w:rsidR="00797B7F" w:rsidRPr="00AA5ECB">
        <w:t>in press</w:t>
      </w:r>
      <w:r w:rsidR="0060429D" w:rsidRPr="00AA5ECB">
        <w:t xml:space="preserve">)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w:t>
      </w:r>
      <w:del w:id="12" w:author="Mark Huff" w:date="2021-04-08T14:27:00Z">
        <w:r w:rsidR="001E396F" w:rsidRPr="00E751D3" w:rsidDel="00DB2BB0">
          <w:delText>but only</w:delText>
        </w:r>
      </w:del>
      <w:ins w:id="13" w:author="Mark Huff" w:date="2021-04-08T14:27:00Z">
        <w:r w:rsidR="00DB2BB0">
          <w:t>particularly</w:t>
        </w:r>
      </w:ins>
      <w:r w:rsidR="001E396F" w:rsidRPr="00E751D3">
        <w:t xml:space="preserve"> when cues are associated </w:t>
      </w:r>
      <w:r w:rsidR="007F5F23">
        <w:t>with the target in</w:t>
      </w:r>
      <w:r w:rsidR="001E396F" w:rsidRPr="00E751D3">
        <w:t xml:space="preserve"> the forward direction.</w:t>
      </w:r>
      <w:r w:rsidR="00E761AE">
        <w:t xml:space="preserve"> </w:t>
      </w:r>
    </w:p>
    <w:p w14:paraId="196F8EA0" w14:textId="4D12085F"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w:t>
      </w:r>
      <w:ins w:id="14" w:author="Mark Huff" w:date="2021-04-08T14:27:00Z">
        <w:r w:rsidR="00DB2BB0">
          <w:t>s</w:t>
        </w:r>
      </w:ins>
      <w:del w:id="15" w:author="Mark Huff" w:date="2021-04-08T14:27:00Z">
        <w:r w:rsidDel="00DB2BB0">
          <w:delText xml:space="preserve"> making</w:delText>
        </w:r>
      </w:del>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proofErr w:type="spellStart"/>
      <w:r>
        <w:t>Reber</w:t>
      </w:r>
      <w:proofErr w:type="spellEnd"/>
      <w:r>
        <w:t xml:space="preserve">, </w:t>
      </w:r>
      <w:proofErr w:type="spellStart"/>
      <w:r>
        <w:t>Winkileman</w:t>
      </w:r>
      <w:proofErr w:type="spellEnd"/>
      <w:r>
        <w:t xml:space="preserve">, and Schwarz, 1998), </w:t>
      </w:r>
      <w:r w:rsidR="00B07947">
        <w:t xml:space="preserve">veridicality </w:t>
      </w:r>
      <w:r w:rsidR="00DE2CFA">
        <w:t xml:space="preserve">judgments </w:t>
      </w:r>
      <w:r w:rsidR="00B07947">
        <w:t>(e.g</w:t>
      </w:r>
      <w:r w:rsidR="00DE2CFA">
        <w:t>.</w:t>
      </w:r>
      <w:r w:rsidR="00B07947">
        <w:t xml:space="preserve">, truthfulness of statements; </w:t>
      </w:r>
      <w:proofErr w:type="spellStart"/>
      <w:r w:rsidR="00B07947">
        <w:t>Reber</w:t>
      </w:r>
      <w:proofErr w:type="spellEnd"/>
      <w:r w:rsidR="00B07947">
        <w:t xml:space="preserve">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proofErr w:type="spellStart"/>
      <w:r w:rsidR="00CE47FB" w:rsidRPr="00480604">
        <w:t>Reber</w:t>
      </w:r>
      <w:proofErr w:type="spellEnd"/>
      <w:r>
        <w:t xml:space="preserve"> et al.</w:t>
      </w:r>
      <w:r w:rsidR="00CE47FB" w:rsidRPr="00480604">
        <w:t xml:space="preserve"> (1998)</w:t>
      </w:r>
      <w:r w:rsidR="00CE47FB" w:rsidRPr="00AA5ECB">
        <w:t xml:space="preserve"> </w:t>
      </w:r>
      <w:r w:rsidR="001E396F">
        <w:t>reported</w:t>
      </w:r>
      <w:r w:rsidR="00CE47FB" w:rsidRPr="00AA5ECB">
        <w:t xml:space="preserve"> </w:t>
      </w:r>
      <w:r w:rsidR="00E9677F">
        <w:t xml:space="preserve">that </w:t>
      </w:r>
      <w:r w:rsidR="00E9677F">
        <w:lastRenderedPageBreak/>
        <w:t>participants judge</w:t>
      </w:r>
      <w:r w:rsidR="00CE47FB" w:rsidRPr="00AA5ECB">
        <w:t xml:space="preserve"> perceptually fluent items as </w:t>
      </w:r>
      <w:r w:rsidR="0032210B" w:rsidRPr="00AA5ECB">
        <w:t xml:space="preserve">being </w:t>
      </w:r>
      <w:r w:rsidR="00CE47FB" w:rsidRPr="00AA5ECB">
        <w:t xml:space="preserve">more affectively pleasing </w:t>
      </w:r>
      <w:del w:id="16" w:author="Mark Huff" w:date="2021-04-08T14:28:00Z">
        <w:r w:rsidR="00CE47FB" w:rsidRPr="00AA5ECB" w:rsidDel="00DB2BB0">
          <w:delText>relative to</w:delText>
        </w:r>
      </w:del>
      <w:ins w:id="17" w:author="Mark Huff" w:date="2021-04-08T14:28:00Z">
        <w:r w:rsidR="00DB2BB0">
          <w:t>versus</w:t>
        </w:r>
      </w:ins>
      <w:r w:rsidR="00CE47FB" w:rsidRPr="00AA5ECB">
        <w:t xml:space="preserve"> disfluent items. </w:t>
      </w:r>
      <w:r w:rsidR="00C6470C">
        <w:t>Additionally</w:t>
      </w:r>
      <w:r w:rsidR="00CE47FB" w:rsidRPr="00AA5ECB">
        <w:t xml:space="preserve">, </w:t>
      </w:r>
      <w:proofErr w:type="spellStart"/>
      <w:r w:rsidR="00E335D5" w:rsidRPr="007262B1">
        <w:t>Reber</w:t>
      </w:r>
      <w:proofErr w:type="spellEnd"/>
      <w:r w:rsidR="00E335D5" w:rsidRPr="007262B1">
        <w:t xml:space="preserve">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w:t>
      </w:r>
      <w:r w:rsidR="00C80A7C">
        <w:t xml:space="preserve">more perceptually fluent statements </w:t>
      </w:r>
      <w:r w:rsidR="001E396F">
        <w:t xml:space="preserve">(e.g., </w:t>
      </w:r>
      <w:r w:rsidR="00035DB2">
        <w:t>a statement presented in black ink against a white background</w:t>
      </w:r>
      <w:r w:rsidR="001E396F">
        <w:t xml:space="preserve">) </w:t>
      </w:r>
      <w:r w:rsidR="00C80A7C">
        <w:t>as being</w:t>
      </w:r>
      <w:r w:rsidR="001E396F">
        <w:t xml:space="preserv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 xml:space="preserve">. </w:t>
      </w:r>
      <w:r w:rsidR="001E396F">
        <w:t>Collectively, items classified as more perceptually fluent are processed more quickly and are more likely to encourage agreement than those that are not.</w:t>
      </w:r>
      <w:r w:rsidR="005B7394">
        <w:t xml:space="preserve"> </w:t>
      </w:r>
      <w:del w:id="18" w:author="Mark Huff" w:date="2021-04-08T14:28:00Z">
        <w:r w:rsidR="005B7394" w:rsidDel="00DB2BB0">
          <w:delText xml:space="preserve">Thus, ease-of-processing can influence the judgment </w:delText>
        </w:r>
        <w:r w:rsidR="007C119A" w:rsidDel="00DB2BB0">
          <w:delText>p</w:delText>
        </w:r>
        <w:r w:rsidR="005B7394" w:rsidDel="00DB2BB0">
          <w:delText>rocess.</w:delText>
        </w:r>
      </w:del>
    </w:p>
    <w:p w14:paraId="1CBDCABC" w14:textId="63EC8CCE"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commentRangeStart w:id="19"/>
      <w:commentRangeStart w:id="20"/>
      <w:r w:rsidR="00332975">
        <w:t>Rhodes and Castel (2008)</w:t>
      </w:r>
      <w:r w:rsidR="00B70E13">
        <w:t xml:space="preserve"> </w:t>
      </w:r>
      <w:commentRangeEnd w:id="19"/>
      <w:r w:rsidR="00DB2BB0">
        <w:rPr>
          <w:rStyle w:val="CommentReference"/>
        </w:rPr>
        <w:commentReference w:id="19"/>
      </w:r>
      <w:commentRangeEnd w:id="20"/>
      <w:r w:rsidR="00F350F3">
        <w:rPr>
          <w:rStyle w:val="CommentReference"/>
        </w:rPr>
        <w:commentReference w:id="20"/>
      </w:r>
      <w:r w:rsidR="00B70E13">
        <w:t xml:space="preserve">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large </w:t>
      </w:r>
      <w:r w:rsidR="001E396F">
        <w:t>versus</w:t>
      </w:r>
      <w:r w:rsidR="00FD133B" w:rsidRPr="00AA5ECB">
        <w:t xml:space="preserve"> </w:t>
      </w:r>
      <w:r w:rsidR="00BC69B7" w:rsidRPr="00AA5ECB">
        <w:t>small font</w:t>
      </w:r>
      <w:r w:rsidR="00B70E13">
        <w:t>, however, this increase in JOLs did not translate to recall</w:t>
      </w:r>
      <w:r w:rsidR="00C80A7C">
        <w:t>,</w:t>
      </w:r>
      <w:r w:rsidR="00B70E13">
        <w:t xml:space="preserve"> </w:t>
      </w:r>
      <w:r w:rsidR="00C80A7C">
        <w:t>as</w:t>
      </w:r>
      <w:r w:rsidR="00B70E13">
        <w:t xml:space="preserve"> both font types were equivalent</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 xml:space="preserve">effect was largely driven by the additional ease-of-processing afforded by the </w:t>
      </w:r>
      <w:del w:id="21" w:author="Mark Huff" w:date="2021-04-08T14:28:00Z">
        <w:r w:rsidR="00FD133B" w:rsidRPr="00AA5ECB" w:rsidDel="00DB2BB0">
          <w:delText xml:space="preserve">large </w:delText>
        </w:r>
      </w:del>
      <w:ins w:id="22" w:author="Mark Huff" w:date="2021-04-08T14:28:00Z">
        <w:r w:rsidR="00DB2BB0" w:rsidRPr="00AA5ECB">
          <w:t>large</w:t>
        </w:r>
        <w:r w:rsidR="00DB2BB0">
          <w:t>-</w:t>
        </w:r>
      </w:ins>
      <w:r w:rsidR="00FD133B" w:rsidRPr="00AA5ECB">
        <w:t>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w:t>
      </w:r>
      <w:proofErr w:type="spellStart"/>
      <w:r w:rsidR="0019751B">
        <w:t>HoUsE</w:t>
      </w:r>
      <w:proofErr w:type="spellEnd"/>
      <w:r w:rsidR="0019751B">
        <w:t>)</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w:t>
      </w:r>
      <w:del w:id="23" w:author="Mark Huff" w:date="2021-04-08T14:28:00Z">
        <w:r w:rsidR="00E20F3E" w:rsidRPr="00AA5ECB" w:rsidDel="00DB2BB0">
          <w:delText>, 2008</w:delText>
        </w:r>
      </w:del>
      <w:r w:rsidR="00E20F3E" w:rsidRPr="00AA5ECB">
        <w:t>).</w:t>
      </w:r>
    </w:p>
    <w:p w14:paraId="182F2EF9" w14:textId="7D281FE1"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r w:rsidR="00115CD6" w:rsidRPr="007262B1">
        <w:t>Kornell,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w:t>
      </w:r>
      <w:proofErr w:type="spellStart"/>
      <w:r w:rsidR="004C4057" w:rsidRPr="007262B1">
        <w:t>Su</w:t>
      </w:r>
      <w:proofErr w:type="spellEnd"/>
      <w:r w:rsidR="004C4057" w:rsidRPr="007262B1">
        <w:t xml:space="preserve">, Liu, </w:t>
      </w:r>
      <w:r w:rsidR="00B70E13">
        <w:t>and</w:t>
      </w:r>
      <w:r w:rsidR="00B70E13" w:rsidRPr="007262B1">
        <w:t xml:space="preserve"> </w:t>
      </w:r>
      <w:r w:rsidR="004C4057" w:rsidRPr="007262B1">
        <w:t xml:space="preserve">Luo </w:t>
      </w:r>
      <w:r w:rsidR="00B17608" w:rsidRPr="007262B1">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w:t>
      </w:r>
      <w:r w:rsidR="004C4057">
        <w:lastRenderedPageBreak/>
        <w:t>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group </w:t>
      </w:r>
      <w:r w:rsidR="002F569A">
        <w:t>would make and were</w:t>
      </w:r>
      <w:r w:rsidR="00B17608">
        <w:t xml:space="preserve"> only made aware of the font size of the </w:t>
      </w:r>
      <w:r w:rsidR="00A52785">
        <w:t>pair</w:t>
      </w:r>
      <w:r w:rsidR="00B17608">
        <w:t xml:space="preserve"> that was being viewed</w:t>
      </w:r>
      <w:r w:rsidR="00A52785">
        <w:t>, not the pair itself</w:t>
      </w:r>
      <w:r w:rsidR="00B17608">
        <w:t xml:space="preserve">. </w:t>
      </w:r>
      <w:r w:rsidR="00287912">
        <w:t>Participants in both group</w:t>
      </w:r>
      <w:r w:rsidR="00B70E13">
        <w:t>s</w:t>
      </w:r>
      <w:r w:rsidR="00287912">
        <w:t xml:space="preserve"> provided higher JOLs for large</w:t>
      </w:r>
      <w:ins w:id="24" w:author="Mark Huff" w:date="2021-04-08T14:29:00Z">
        <w:r w:rsidR="00DB2BB0">
          <w:t>-</w:t>
        </w:r>
      </w:ins>
      <w:r w:rsidR="00287912">
        <w:t xml:space="preserve"> than </w:t>
      </w:r>
      <w:del w:id="25" w:author="Mark Huff" w:date="2021-04-08T14:29:00Z">
        <w:r w:rsidR="00287912" w:rsidDel="00DB2BB0">
          <w:delText xml:space="preserve">small </w:delText>
        </w:r>
      </w:del>
      <w:ins w:id="26" w:author="Mark Huff" w:date="2021-04-08T14:29:00Z">
        <w:r w:rsidR="00DB2BB0">
          <w:t>small-</w:t>
        </w:r>
      </w:ins>
      <w:r w:rsidR="00287912">
        <w:t xml:space="preserve">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6406DAEB"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t</w:t>
      </w:r>
      <w:r w:rsidR="00A52785">
        <w:t>heir</w:t>
      </w:r>
      <w:r w:rsidR="00692ADE">
        <w:t xml:space="preserve"> </w:t>
      </w:r>
      <w:r w:rsidR="001A36E9">
        <w:t>greater perceptual fluency</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proofErr w:type="spellStart"/>
      <w:r w:rsidR="001A36E9" w:rsidRPr="007262B1">
        <w:t>Undorf</w:t>
      </w:r>
      <w:proofErr w:type="spellEnd"/>
      <w:r w:rsidR="001A36E9" w:rsidRPr="007262B1">
        <w:t xml:space="preserve">, </w:t>
      </w:r>
      <w:proofErr w:type="spellStart"/>
      <w:r w:rsidR="001A36E9" w:rsidRPr="007262B1">
        <w:t>Zimdahl</w:t>
      </w:r>
      <w:proofErr w:type="spellEnd"/>
      <w:r w:rsidR="001A36E9" w:rsidRPr="007262B1">
        <w:t>,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gradually decreased over time such that </w:t>
      </w:r>
      <w:r w:rsidR="00C14223">
        <w:t xml:space="preserve">the word </w:t>
      </w:r>
      <w:r w:rsidR="00692ADE">
        <w:t xml:space="preserve">was made </w:t>
      </w:r>
      <w:r w:rsidR="00D47047">
        <w:t xml:space="preserve">visible on the screen for longer </w:t>
      </w:r>
      <w:r w:rsidR="00D47047">
        <w:lastRenderedPageBreak/>
        <w:t xml:space="preserve">durations </w:t>
      </w:r>
      <w:r w:rsidR="00DB2D9D">
        <w:t xml:space="preserve">(e.g., 20 </w:t>
      </w:r>
      <w:proofErr w:type="spellStart"/>
      <w:r w:rsidR="00DB2D9D">
        <w:t>ms</w:t>
      </w:r>
      <w:proofErr w:type="spellEnd"/>
      <w:r w:rsidR="00DB2D9D">
        <w:t xml:space="preserve"> in the first cycle</w:t>
      </w:r>
      <w:r w:rsidR="00645C63">
        <w:t xml:space="preserve">, </w:t>
      </w:r>
      <w:r w:rsidR="00DB2D9D">
        <w:t xml:space="preserve">40 </w:t>
      </w:r>
      <w:proofErr w:type="spellStart"/>
      <w:r w:rsidR="00DB2D9D">
        <w:t>ms</w:t>
      </w:r>
      <w:proofErr w:type="spellEnd"/>
      <w:r w:rsidR="00DB2D9D">
        <w:t xml:space="preserve"> in the second cycle</w:t>
      </w:r>
      <w:r w:rsidR="00645C63">
        <w:t>, etc.</w:t>
      </w:r>
      <w:r w:rsidR="00DB2D9D">
        <w:t>)</w:t>
      </w:r>
      <w:r w:rsidR="00645C63">
        <w:t>.</w:t>
      </w:r>
      <w:r w:rsidR="00D47047">
        <w:t xml:space="preserve"> </w:t>
      </w:r>
      <w:r w:rsidR="00645C63">
        <w:t xml:space="preserve">The goal of </w:t>
      </w:r>
      <w:del w:id="27" w:author="Mark Huff" w:date="2021-04-08T14:29:00Z">
        <w:r w:rsidR="00645C63" w:rsidDel="00DB2BB0">
          <w:delText>this task</w:delText>
        </w:r>
      </w:del>
      <w:ins w:id="28" w:author="Mark Huff" w:date="2021-04-08T14:29:00Z">
        <w:r w:rsidR="00DB2BB0">
          <w:t>th</w:t>
        </w:r>
      </w:ins>
      <w:ins w:id="29" w:author="Mark Huff" w:date="2021-04-08T14:30:00Z">
        <w:r w:rsidR="00DB2BB0">
          <w:t>e CID</w:t>
        </w:r>
      </w:ins>
      <w:r w:rsidR="00645C63">
        <w:t xml:space="preserve"> was</w:t>
      </w:r>
      <w:r w:rsidR="00C14223">
        <w:t xml:space="preserve"> </w:t>
      </w:r>
      <w:r w:rsidR="00645C63">
        <w:t>to slowly increase</w:t>
      </w:r>
      <w:r w:rsidR="00D47047">
        <w:t xml:space="preserve"> fluency by </w:t>
      </w:r>
      <w:r w:rsidR="00645C63">
        <w:t>gradually making the word less</w:t>
      </w:r>
      <w:r w:rsidR="00D47047">
        <w:t xml:space="preserve"> obscure. </w:t>
      </w:r>
      <w:r w:rsidR="001A36E9">
        <w:t xml:space="preserve">Like </w:t>
      </w:r>
      <w:proofErr w:type="spellStart"/>
      <w:r w:rsidR="001A36E9">
        <w:t>Undorf</w:t>
      </w:r>
      <w:proofErr w:type="spellEnd"/>
      <w:r w:rsidR="001A36E9">
        <w:t xml:space="preserve">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3C796208"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w:t>
      </w:r>
      <w:ins w:id="30" w:author="Mark Huff" w:date="2021-04-08T14:30:00Z">
        <w:r w:rsidR="00DB2BB0">
          <w:t xml:space="preserve">may </w:t>
        </w:r>
      </w:ins>
      <w:r>
        <w:t xml:space="preserve">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w:t>
      </w:r>
      <w:proofErr w:type="spellStart"/>
      <w:r w:rsidR="001A36E9" w:rsidRPr="007262B1">
        <w:t>Dunlosky</w:t>
      </w:r>
      <w:proofErr w:type="spellEnd"/>
      <w:r w:rsidR="001A36E9" w:rsidRPr="007262B1">
        <w:t>,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r w:rsidR="001A36E9">
        <w:t xml:space="preserve"> </w:t>
      </w:r>
    </w:p>
    <w:p w14:paraId="3906042A" w14:textId="17B2B3A3"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proofErr w:type="spellStart"/>
      <w:r w:rsidR="00130381" w:rsidRPr="00312019">
        <w:t>Besken</w:t>
      </w:r>
      <w:proofErr w:type="spellEnd"/>
      <w:r w:rsidR="00130381" w:rsidRPr="00312019">
        <w:t xml:space="preserve">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removed</w:t>
      </w:r>
      <w:r w:rsidR="00A154A0">
        <w:t xml:space="preserve"> </w:t>
      </w:r>
      <w:r w:rsidR="00194DD1">
        <w:t>(i.e., fluent vs</w:t>
      </w:r>
      <w:r w:rsidR="009D37B3">
        <w:t>.</w:t>
      </w:r>
      <w:r w:rsidR="00194DD1">
        <w:t xml:space="preserve"> disfluent) and had participants complete a JOL task at encoding</w:t>
      </w:r>
      <w:r w:rsidR="0096521D">
        <w:t>.</w:t>
      </w:r>
      <w:r w:rsidR="00194DD1">
        <w:t xml:space="preserve"> Overall, </w:t>
      </w:r>
      <w:r w:rsidR="0096521D">
        <w:lastRenderedPageBreak/>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del w:id="31" w:author="Mark Huff" w:date="2021-04-08T14:30:00Z">
        <w:r w:rsidR="00CD5D48" w:rsidDel="00DB2BB0">
          <w:delText xml:space="preserve">appear to </w:delText>
        </w:r>
      </w:del>
      <w:r w:rsidR="00CD5D48">
        <w:t>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be affected by </w:t>
      </w:r>
      <w:r>
        <w:t>Sans Forgetica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The disfluent nature of Sans Forgetica also allowed us to compare predictions based on the fluency and beliefs accounts of the font-size effect.</w:t>
      </w:r>
    </w:p>
    <w:p w14:paraId="25570538" w14:textId="23B11B2C" w:rsidR="00470A2E" w:rsidRPr="00AA5ECB" w:rsidRDefault="00680619" w:rsidP="0083060B">
      <w:pPr>
        <w:pStyle w:val="NormalWeb"/>
        <w:spacing w:before="0" w:beforeAutospacing="0" w:after="0" w:afterAutospacing="0" w:line="480" w:lineRule="auto"/>
        <w:ind w:firstLine="720"/>
        <w:contextualSpacing/>
      </w:pPr>
      <w:r>
        <w:t xml:space="preserve">Finally, we expand upon previous work (e.g., Rhodes &amp; Castel, 2008) by including a </w:t>
      </w:r>
      <w:del w:id="32" w:author="Mark Huff" w:date="2021-04-08T14:30:00Z">
        <w:r w:rsidR="009D37B3" w:rsidDel="00DB2BB0">
          <w:delText xml:space="preserve">pure </w:delText>
        </w:r>
      </w:del>
      <w:ins w:id="33" w:author="Mark Huff" w:date="2021-04-08T14:30:00Z">
        <w:r w:rsidR="00DB2BB0">
          <w:t>pure-</w:t>
        </w:r>
      </w:ins>
      <w:r>
        <w:t>control group</w:t>
      </w:r>
      <w:r w:rsidR="00CD5D48">
        <w:t xml:space="preserve"> comparison in which only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w:t>
      </w:r>
      <w:r w:rsidR="00473A8E">
        <w:t xml:space="preserve"> group</w:t>
      </w:r>
      <w:r w:rsidR="009D37B3">
        <w:t>s</w:t>
      </w:r>
      <w:r>
        <w:t xml:space="preserve"> were included because encoding manipulations have been shown to spill over into other encoding tasks when encoding is manipulated within-subjects </w:t>
      </w:r>
      <w:r w:rsidRPr="00F531A5">
        <w:t>(</w:t>
      </w:r>
      <w:r w:rsidR="00CD5D48">
        <w:t xml:space="preserve">Bodner, </w:t>
      </w:r>
      <w:proofErr w:type="spellStart"/>
      <w:r w:rsidR="00CD5D48">
        <w:t>Taikh</w:t>
      </w:r>
      <w:proofErr w:type="spellEnd"/>
      <w:r w:rsidR="00CD5D48">
        <w:t xml:space="preserve">, &amp; Fawcett, 2014; </w:t>
      </w:r>
      <w:r w:rsidRPr="00F531A5">
        <w:t xml:space="preserve">Huff, Bodner, &amp; Gretz, </w:t>
      </w:r>
      <w:r w:rsidR="00CD5D48">
        <w:t>2021</w:t>
      </w:r>
      <w:r w:rsidRPr="00F531A5">
        <w:t>)</w:t>
      </w:r>
      <w:r w:rsidR="00040902" w:rsidRPr="00F531A5">
        <w:t>.</w:t>
      </w:r>
      <w:r w:rsidR="00040902">
        <w:t xml:space="preserve"> </w:t>
      </w:r>
      <w:r w:rsidR="002C7C7B">
        <w:t xml:space="preserve">Thus, our inclusion of the control groups allowed us to </w:t>
      </w:r>
      <w:r w:rsidR="002D5467">
        <w:t>gauge perceptual effects on JOLs more accurately</w:t>
      </w:r>
      <w:r w:rsidR="00CD5D48">
        <w:t xml:space="preserve">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5C457237"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w:t>
      </w:r>
      <w:del w:id="34" w:author="Mark Huff" w:date="2021-04-08T14:30:00Z">
        <w:r w:rsidR="003A1A49" w:rsidDel="00DB2BB0">
          <w:rPr>
            <w:color w:val="000000"/>
          </w:rPr>
          <w:delText xml:space="preserve">large </w:delText>
        </w:r>
      </w:del>
      <w:ins w:id="35" w:author="Mark Huff" w:date="2021-04-08T14:30:00Z">
        <w:r w:rsidR="00DB2BB0">
          <w:rPr>
            <w:color w:val="000000"/>
          </w:rPr>
          <w:t>large-</w:t>
        </w:r>
      </w:ins>
      <w:r w:rsidR="003A1A49">
        <w:rPr>
          <w:color w:val="000000"/>
        </w:rPr>
        <w:t xml:space="preserve">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lastRenderedPageBreak/>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del w:id="36" w:author="Mark Huff" w:date="2021-04-08T14:30:00Z">
        <w:r w:rsidR="003A1A49" w:rsidDel="00DB2BB0">
          <w:rPr>
            <w:color w:val="000000"/>
          </w:rPr>
          <w:delText>testing for</w:delText>
        </w:r>
      </w:del>
      <w:ins w:id="37" w:author="Mark Huff" w:date="2021-04-08T14:30:00Z">
        <w:r w:rsidR="00DB2BB0">
          <w:rPr>
            <w:color w:val="000000"/>
          </w:rPr>
          <w:t>tested</w:t>
        </w:r>
      </w:ins>
      <w:r w:rsidR="003A1A49">
        <w:rPr>
          <w:color w:val="000000"/>
        </w:rPr>
        <w:t xml:space="preserve">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1771BE">
        <w:rPr>
          <w:color w:val="000000"/>
        </w:rPr>
        <w:t xml:space="preserve">and </w:t>
      </w:r>
      <w:r w:rsidR="003A1A49">
        <w:rPr>
          <w:color w:val="000000"/>
        </w:rPr>
        <w:t>symmetrical</w:t>
      </w:r>
      <w:r w:rsidR="001771BE">
        <w:rPr>
          <w:color w:val="000000"/>
        </w:rPr>
        <w:t xml:space="preserve"> paired associates</w:t>
      </w:r>
      <w:r w:rsidR="003A1A49">
        <w:rPr>
          <w:color w:val="000000"/>
        </w:rPr>
        <w:t xml:space="preserve"> </w:t>
      </w:r>
      <w:r w:rsidRPr="00AA5ECB">
        <w:rPr>
          <w:color w:val="000000"/>
        </w:rPr>
        <w:t xml:space="preserve">and unrelated </w:t>
      </w:r>
      <w:r w:rsidR="001771BE">
        <w:rPr>
          <w:color w:val="000000"/>
        </w:rPr>
        <w:t>word pairs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1FBD951D"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were native English speakers who reported normal or corrected-to-normal vision.</w:t>
      </w:r>
      <w:bookmarkStart w:id="38" w:name="_Hlk66192466"/>
    </w:p>
    <w:bookmarkEnd w:id="38"/>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73E651F" w:rsidR="00AA5ECB" w:rsidRPr="00AA5ECB" w:rsidRDefault="00AA5ECB" w:rsidP="00AA5ECB">
      <w:pPr>
        <w:spacing w:line="480" w:lineRule="auto"/>
        <w:ind w:firstLine="720"/>
        <w:contextualSpacing/>
        <w:textAlignment w:val="baseline"/>
        <w:rPr>
          <w:color w:val="000000"/>
        </w:rPr>
      </w:pPr>
      <w:r w:rsidRPr="00AA5ECB">
        <w:rPr>
          <w:color w:val="000000"/>
        </w:rPr>
        <w:t>One-hundred-</w:t>
      </w:r>
      <w:proofErr w:type="gramStart"/>
      <w:r w:rsidRPr="00AA5ECB">
        <w:rPr>
          <w:color w:val="000000"/>
        </w:rPr>
        <w:t>eighty word</w:t>
      </w:r>
      <w:proofErr w:type="gramEnd"/>
      <w:r w:rsidRPr="00AA5ECB">
        <w:rPr>
          <w:color w:val="000000"/>
        </w:rPr>
        <w:t xml:space="preserve">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r w:rsidR="00CD5D48">
        <w:rPr>
          <w:color w:val="000000"/>
        </w:rPr>
        <w:t>Pair</w:t>
      </w:r>
      <w:r w:rsidRPr="00AA5ECB">
        <w:rPr>
          <w:color w:val="000000"/>
        </w:rPr>
        <w:t xml:space="preserve"> types </w:t>
      </w:r>
      <w:r w:rsidRPr="00E13815">
        <w:rPr>
          <w:color w:val="000000"/>
        </w:rPr>
        <w:t>were also equated on lexical and semantic properties including word length, SUBTLEX frequency (Brysbaert &amp; New, 2009), and concreteness as reported in the English Lexicon Project (</w:t>
      </w:r>
      <w:proofErr w:type="spellStart"/>
      <w:r w:rsidRPr="00E13815">
        <w:rPr>
          <w:color w:val="000000"/>
        </w:rPr>
        <w:t>Balota</w:t>
      </w:r>
      <w:proofErr w:type="spellEnd"/>
      <w:r w:rsidRPr="00E13815">
        <w:rPr>
          <w:color w:val="000000"/>
        </w:rPr>
        <w:t xml:space="preserve"> et al., 2007). All</w:t>
      </w:r>
      <w:r w:rsidRPr="00AA5ECB">
        <w:rPr>
          <w:color w:val="000000"/>
        </w:rPr>
        <w:t xml:space="preserve"> pairs were evenly distributed into two study lists which contained 20 forward, backward, symmetrical, and unrelated pairs, and 10 buffer pairs. Study materials for all experiments have been made </w:t>
      </w:r>
      <w:r w:rsidRPr="00AA5ECB">
        <w:rPr>
          <w:color w:val="000000"/>
        </w:rPr>
        <w:lastRenderedPageBreak/>
        <w:t xml:space="preserve">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6F3B8929"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w:t>
      </w:r>
      <w:del w:id="39" w:author="Mark Huff" w:date="2021-04-08T14:31:00Z">
        <w:r w:rsidRPr="00AA5ECB" w:rsidDel="00DB2BB0">
          <w:rPr>
            <w:color w:val="000000"/>
          </w:rPr>
          <w:delText xml:space="preserve">word </w:delText>
        </w:r>
      </w:del>
      <w:r w:rsidRPr="00AA5ECB">
        <w:rPr>
          <w:color w:val="000000"/>
        </w:rPr>
        <w:t>pair lists (</w:t>
      </w:r>
      <w:r w:rsidR="009D37B3">
        <w:rPr>
          <w:color w:val="000000"/>
        </w:rPr>
        <w:t>i.e., A-B pairs become B-A pairs</w:t>
      </w:r>
      <w:r w:rsidRPr="00AA5ECB">
        <w:rPr>
          <w:color w:val="000000"/>
        </w:rPr>
        <w:t xml:space="preserve">), which allowed for greater control of item differences across pair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pt. font which was counterbalanced across pair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6CD458EA"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w:t>
      </w:r>
      <w:r w:rsidRPr="00AA5ECB">
        <w:lastRenderedPageBreak/>
        <w:t>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0A3B449B"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 xml:space="preserve">This screening process removed less than 0.5% of the total </w:t>
      </w:r>
      <w:del w:id="40" w:author="Mark Huff" w:date="2021-04-08T14:31:00Z">
        <w:r w:rsidR="00304097" w:rsidRPr="00304097" w:rsidDel="00DB2BB0">
          <w:rPr>
            <w:color w:val="000000"/>
          </w:rPr>
          <w:delText>observations</w:delText>
        </w:r>
      </w:del>
      <w:ins w:id="41" w:author="Mark Huff" w:date="2021-04-08T14:31:00Z">
        <w:r w:rsidR="00DB2BB0">
          <w:rPr>
            <w:color w:val="000000"/>
          </w:rPr>
          <w:t>responses</w:t>
        </w:r>
      </w:ins>
      <w:r w:rsidR="00304097" w:rsidRPr="00304097">
        <w:rPr>
          <w:color w:val="000000"/>
        </w:rPr>
        <w:t>. All missing recall responses were coded as incorrect. A liberal scoring criterion was used such that misspellings or pluralizations were scored as correct.</w:t>
      </w:r>
    </w:p>
    <w:p w14:paraId="334619BC" w14:textId="416F0F72"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 xml:space="preserve">-tests, respectively. To supplement standard null-hypothesis significance testing, we include a Bayesian estimate of the strength of evidence supporting the null hypothesis </w:t>
      </w:r>
      <w:r w:rsidRPr="00111C81">
        <w:rPr>
          <w:color w:val="000000"/>
        </w:rPr>
        <w:t xml:space="preserve">(Masson, 2011; </w:t>
      </w:r>
      <w:proofErr w:type="spellStart"/>
      <w:r w:rsidRPr="00111C81">
        <w:rPr>
          <w:color w:val="000000"/>
        </w:rPr>
        <w:t>Wagenmakers</w:t>
      </w:r>
      <w:proofErr w:type="spellEnd"/>
      <w:r w:rsidRPr="00111C81">
        <w:rPr>
          <w:color w:val="000000"/>
        </w:rPr>
        <w:t>, 2007). This</w:t>
      </w:r>
      <w:r w:rsidRPr="00AA5ECB">
        <w:rPr>
          <w:color w:val="000000"/>
        </w:rPr>
        <w:t xml:space="preserve">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r w:rsidR="00745ACB">
        <w:rPr>
          <w:color w:val="000000"/>
        </w:rPr>
        <w:t xml:space="preserve"> For completeness, all comparisons are reported in Table </w:t>
      </w:r>
      <w:r w:rsidR="004F4584">
        <w:rPr>
          <w:color w:val="000000"/>
        </w:rPr>
        <w:t>A3</w:t>
      </w:r>
      <w:r w:rsidR="00745ACB">
        <w:rPr>
          <w:color w:val="000000"/>
        </w:rPr>
        <w:t>.</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followed by symmetrical pairs (61.25), backward pairs (45.23), and unrelated pairs (12.99), with all pairs differing from each other, </w:t>
      </w:r>
      <w:proofErr w:type="spellStart"/>
      <w:r w:rsidRPr="00AA5ECB">
        <w:rPr>
          <w:i/>
          <w:iCs/>
          <w:color w:val="000000"/>
        </w:rPr>
        <w:t>t</w:t>
      </w:r>
      <w:r w:rsidRPr="00AA5ECB">
        <w:rPr>
          <w:color w:val="000000"/>
        </w:rPr>
        <w:t>s</w:t>
      </w:r>
      <w:proofErr w:type="spellEnd"/>
      <w:r w:rsidRPr="00AA5ECB">
        <w:rPr>
          <w:color w:val="000000"/>
        </w:rPr>
        <w:t xml:space="preserve">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proofErr w:type="spellStart"/>
      <w:r w:rsidRPr="00AA5ECB">
        <w:rPr>
          <w:i/>
          <w:iCs/>
          <w:color w:val="000000"/>
        </w:rPr>
        <w:t>p</w:t>
      </w:r>
      <w:r w:rsidRPr="00AA5ECB">
        <w:rPr>
          <w:color w:val="000000"/>
        </w:rPr>
        <w:t>s</w:t>
      </w:r>
      <w:proofErr w:type="spellEnd"/>
      <w:r w:rsidRPr="00AA5ECB">
        <w:rPr>
          <w:color w:val="000000"/>
        </w:rPr>
        <w:t xml:space="preserve"> &gt; .18,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 indicating </w:t>
      </w:r>
      <w:r w:rsidRPr="00AA5ECB">
        <w:rPr>
          <w:color w:val="000000"/>
        </w:rPr>
        <w:lastRenderedPageBreak/>
        <w:t>that the large font size did not differentially inflate JOLs relative to recall rates across pair types (cf. Rhodes &amp; Castel, 2008).</w:t>
      </w:r>
    </w:p>
    <w:p w14:paraId="3684A01B" w14:textId="7CEA97FC"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22FC19D3" w:rsidR="00AA5ECB" w:rsidRPr="00AA5ECB" w:rsidRDefault="00AA5ECB" w:rsidP="00AA5ECB">
      <w:pPr>
        <w:spacing w:before="240" w:line="480" w:lineRule="auto"/>
        <w:contextualSpacing/>
        <w:textAlignment w:val="baseline"/>
        <w:rPr>
          <w:color w:val="000000"/>
        </w:rPr>
      </w:pPr>
      <w:r w:rsidRPr="00AA5ECB">
        <w:rPr>
          <w:color w:val="000000"/>
        </w:rPr>
        <w:tab/>
        <w:t>We then compared JOLs/recall percentages on large and small font pairs relative to the control group to evaluate font</w:t>
      </w:r>
      <w:r w:rsidR="00726EDF">
        <w:rPr>
          <w:color w:val="000000"/>
        </w:rPr>
        <w:t xml:space="preserve"> </w:t>
      </w:r>
      <w:r w:rsidRPr="00AA5ECB">
        <w:rPr>
          <w:color w:val="000000"/>
        </w:rPr>
        <w:t xml:space="preserve">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.92, and the same illusion of competence pattern found in large</w:t>
      </w:r>
      <w:ins w:id="42" w:author="Mark Huff" w:date="2021-04-08T14:31:00Z">
        <w:r w:rsidR="00DB2BB0">
          <w:rPr>
            <w:color w:val="000000"/>
          </w:rPr>
          <w:t>-</w:t>
        </w:r>
      </w:ins>
      <w:r w:rsidRPr="00AA5ECB">
        <w:rPr>
          <w:color w:val="000000"/>
        </w:rPr>
        <w:t xml:space="preserve"> and </w:t>
      </w:r>
      <w:del w:id="43" w:author="Mark Huff" w:date="2021-04-08T14:31:00Z">
        <w:r w:rsidRPr="00AA5ECB" w:rsidDel="00DB2BB0">
          <w:rPr>
            <w:color w:val="000000"/>
          </w:rPr>
          <w:delText xml:space="preserve">small </w:delText>
        </w:r>
      </w:del>
      <w:ins w:id="44" w:author="Mark Huff" w:date="2021-04-08T14:31:00Z">
        <w:r w:rsidR="00DB2BB0" w:rsidRPr="00AA5ECB">
          <w:rPr>
            <w:color w:val="000000"/>
          </w:rPr>
          <w:t>small</w:t>
        </w:r>
        <w:r w:rsidR="00DB2BB0">
          <w:rPr>
            <w:color w:val="000000"/>
          </w:rPr>
          <w:t>-</w:t>
        </w:r>
      </w:ins>
      <w:r w:rsidRPr="00AA5ECB">
        <w:rPr>
          <w:color w:val="000000"/>
        </w:rPr>
        <w:t xml:space="preserve">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proofErr w:type="spellStart"/>
      <w:r w:rsidRPr="00AA5ECB">
        <w:rPr>
          <w:i/>
          <w:iCs/>
          <w:color w:val="000000"/>
        </w:rPr>
        <w:t>p</w:t>
      </w:r>
      <w:r w:rsidRPr="00AA5ECB">
        <w:rPr>
          <w:color w:val="000000"/>
        </w:rPr>
        <w:t>s</w:t>
      </w:r>
      <w:proofErr w:type="spellEnd"/>
      <w:r w:rsidRPr="00AA5ECB">
        <w:rPr>
          <w:color w:val="000000"/>
        </w:rPr>
        <w:t xml:space="preserve"> &gt; .22,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i/>
          <w:iCs/>
          <w:color w:val="000000"/>
        </w:rPr>
        <w:t xml:space="preserve"> </w:t>
      </w:r>
      <w:r w:rsidRPr="00AA5ECB">
        <w:rPr>
          <w:color w:val="000000"/>
        </w:rPr>
        <w:t>&gt; .99. Collectively, increasing font size increased both JOLs and recall percentages equally relative to</w:t>
      </w:r>
      <w:ins w:id="45" w:author="Mark Huff" w:date="2021-04-08T14:31:00Z">
        <w:r w:rsidR="00DB2BB0">
          <w:rPr>
            <w:color w:val="000000"/>
          </w:rPr>
          <w:t xml:space="preserve"> t</w:t>
        </w:r>
      </w:ins>
      <w:ins w:id="46" w:author="Mark Huff" w:date="2021-04-08T14:32:00Z">
        <w:r w:rsidR="00DB2BB0">
          <w:rPr>
            <w:color w:val="000000"/>
          </w:rPr>
          <w:t>he</w:t>
        </w:r>
      </w:ins>
      <w:r w:rsidRPr="00AA5ECB">
        <w:rPr>
          <w:color w:val="000000"/>
        </w:rPr>
        <w:t xml:space="preserve"> </w:t>
      </w:r>
      <w:del w:id="47" w:author="Mark Huff" w:date="2021-04-08T14:32:00Z">
        <w:r w:rsidRPr="00AA5ECB" w:rsidDel="00DB2BB0">
          <w:rPr>
            <w:color w:val="000000"/>
          </w:rPr>
          <w:delText xml:space="preserve">small </w:delText>
        </w:r>
      </w:del>
      <w:ins w:id="48" w:author="Mark Huff" w:date="2021-04-08T14:32:00Z">
        <w:r w:rsidR="00DB2BB0" w:rsidRPr="00AA5ECB">
          <w:rPr>
            <w:color w:val="000000"/>
          </w:rPr>
          <w:t>small</w:t>
        </w:r>
        <w:r w:rsidR="00DB2BB0">
          <w:rPr>
            <w:color w:val="000000"/>
          </w:rPr>
          <w:t>-</w:t>
        </w:r>
      </w:ins>
      <w:r w:rsidRPr="00AA5ECB">
        <w:rPr>
          <w:color w:val="000000"/>
        </w:rPr>
        <w:t xml:space="preserve">font sizes and </w:t>
      </w:r>
      <w:del w:id="49" w:author="Mark Huff" w:date="2021-04-08T14:32:00Z">
        <w:r w:rsidRPr="00AA5ECB" w:rsidDel="00DB2BB0">
          <w:rPr>
            <w:color w:val="000000"/>
          </w:rPr>
          <w:delText xml:space="preserve">increased </w:delText>
        </w:r>
      </w:del>
      <w:ins w:id="50" w:author="Mark Huff" w:date="2021-04-08T14:32:00Z">
        <w:r w:rsidR="00DB2BB0">
          <w:rPr>
            <w:color w:val="000000"/>
          </w:rPr>
          <w:t>the large-</w:t>
        </w:r>
      </w:ins>
      <w:r w:rsidRPr="00AA5ECB">
        <w:rPr>
          <w:color w:val="000000"/>
        </w:rPr>
        <w:t xml:space="preserve">font sizes </w:t>
      </w:r>
      <w:del w:id="51" w:author="Mark Huff" w:date="2021-04-08T14:32:00Z">
        <w:r w:rsidRPr="00AA5ECB" w:rsidDel="00DB2BB0">
          <w:rPr>
            <w:color w:val="000000"/>
          </w:rPr>
          <w:delText xml:space="preserve">had no effect when compared </w:delText>
        </w:r>
      </w:del>
      <w:ins w:id="52" w:author="Mark Huff" w:date="2021-04-08T14:32:00Z">
        <w:r w:rsidR="00DB2BB0">
          <w:rPr>
            <w:color w:val="000000"/>
          </w:rPr>
          <w:t xml:space="preserve">did not differ relative </w:t>
        </w:r>
      </w:ins>
      <w:r w:rsidRPr="00AA5ECB">
        <w:rPr>
          <w:color w:val="000000"/>
        </w:rPr>
        <w:t>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Experiment 1B: Highlighting Effects on Related and Unrelated Pairs</w:t>
      </w:r>
    </w:p>
    <w:p w14:paraId="00690BB5" w14:textId="34150069"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w:t>
      </w:r>
      <w:r w:rsidR="007D6684">
        <w:rPr>
          <w:color w:val="000000"/>
        </w:rPr>
        <w:t>using</w:t>
      </w:r>
      <w:r w:rsidRPr="00AA5ECB">
        <w:rPr>
          <w:color w:val="000000"/>
        </w:rPr>
        <w:t xml:space="preserve"> a yellow-highlight format and the other half were presented in a standard</w:t>
      </w:r>
      <w:r w:rsidR="007D6684">
        <w:rPr>
          <w:color w:val="000000"/>
        </w:rPr>
        <w:t>,</w:t>
      </w:r>
      <w:r w:rsidRPr="00AA5ECB">
        <w:rPr>
          <w:color w:val="000000"/>
        </w:rPr>
        <w:t xml:space="preserve"> non-highlight format. All pairs were presented using the same font size with the only perceptual difference being the difference in highlight presentation. </w:t>
      </w:r>
      <w:r w:rsidR="00672A16">
        <w:rPr>
          <w:color w:val="000000"/>
        </w:rPr>
        <w:lastRenderedPageBreak/>
        <w:t>We selected this manipulation, as u</w:t>
      </w:r>
      <w:r w:rsidR="00CC0EB4">
        <w:rPr>
          <w:color w:val="000000"/>
        </w:rPr>
        <w:t>nder 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Fowler &amp; Barker, 1974; Yue, Storm, Kornell, &amp; Bjork, 2015</w:t>
      </w:r>
      <w:r w:rsidR="00CC0EB4">
        <w:rPr>
          <w:color w:val="000000"/>
        </w:rPr>
        <w:t>).</w:t>
      </w:r>
    </w:p>
    <w:p w14:paraId="4F76B2EA" w14:textId="3B8E1B81" w:rsidR="00AA5ECB" w:rsidRPr="00AA5ECB" w:rsidRDefault="00AA5ECB" w:rsidP="00BE2FBD">
      <w:pPr>
        <w:spacing w:before="240" w:line="480" w:lineRule="auto"/>
        <w:ind w:firstLine="720"/>
        <w:contextualSpacing/>
        <w:textAlignment w:val="baseline"/>
        <w:rPr>
          <w:color w:val="000000"/>
        </w:rPr>
      </w:pPr>
      <w:r w:rsidRPr="00AA5ECB">
        <w:rPr>
          <w:color w:val="000000"/>
        </w:rPr>
        <w:t>Like Experiment 1A, we expected that highlighting pairs would</w:t>
      </w:r>
      <w:r w:rsidR="009A0ADC">
        <w:rPr>
          <w:color w:val="000000"/>
        </w:rPr>
        <w:t xml:space="preserv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w:t>
      </w:r>
      <w:del w:id="53" w:author="Mark Huff" w:date="2021-04-08T14:32:00Z">
        <w:r w:rsidRPr="00AA5ECB" w:rsidDel="00DB2BB0">
          <w:rPr>
            <w:color w:val="000000"/>
          </w:rPr>
          <w:delText xml:space="preserve">large </w:delText>
        </w:r>
      </w:del>
      <w:ins w:id="54" w:author="Mark Huff" w:date="2021-04-08T14:32:00Z">
        <w:r w:rsidR="00DB2BB0" w:rsidRPr="00AA5ECB">
          <w:rPr>
            <w:color w:val="000000"/>
          </w:rPr>
          <w:t>large</w:t>
        </w:r>
        <w:r w:rsidR="00DB2BB0">
          <w:rPr>
            <w:color w:val="000000"/>
          </w:rPr>
          <w:t>-</w:t>
        </w:r>
      </w:ins>
      <w:r w:rsidRPr="00AA5ECB">
        <w:rPr>
          <w:color w:val="000000"/>
        </w:rPr>
        <w:t xml:space="preserve">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w:t>
      </w:r>
      <w:del w:id="55" w:author="Mark Huff" w:date="2021-04-08T14:32:00Z">
        <w:r w:rsidRPr="00AA5ECB" w:rsidDel="00DB2BB0">
          <w:rPr>
            <w:color w:val="000000"/>
          </w:rPr>
          <w:delText xml:space="preserve">small </w:delText>
        </w:r>
      </w:del>
      <w:ins w:id="56" w:author="Mark Huff" w:date="2021-04-08T14:32:00Z">
        <w:r w:rsidR="00DB2BB0" w:rsidRPr="00AA5ECB">
          <w:rPr>
            <w:color w:val="000000"/>
          </w:rPr>
          <w:t>small</w:t>
        </w:r>
        <w:r w:rsidR="00DB2BB0">
          <w:rPr>
            <w:color w:val="000000"/>
          </w:rPr>
          <w:t>-</w:t>
        </w:r>
      </w:ins>
      <w:r w:rsidRPr="00AA5ECB">
        <w:rPr>
          <w:color w:val="000000"/>
        </w:rPr>
        <w:t xml:space="preserve">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symmetrical,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037C409A" w:rsidR="00AA5ECB" w:rsidRPr="00AA5ECB" w:rsidRDefault="00AA5ECB" w:rsidP="00AA5ECB">
      <w:pPr>
        <w:spacing w:line="480" w:lineRule="auto"/>
        <w:contextualSpacing/>
        <w:textAlignment w:val="baseline"/>
        <w:rPr>
          <w:color w:val="000000"/>
        </w:rPr>
      </w:pPr>
      <w:r w:rsidRPr="00AA5ECB">
        <w:rPr>
          <w:color w:val="000000"/>
        </w:rPr>
        <w:tab/>
        <w:t>The same materials and general procedure in Experiment 1A was again used in Experiment 1B</w:t>
      </w:r>
      <w:r w:rsidR="00982D63">
        <w:rPr>
          <w:color w:val="000000"/>
        </w:rPr>
        <w:t>,</w:t>
      </w:r>
      <w:r w:rsidRPr="00AA5ECB">
        <w:rPr>
          <w:color w:val="000000"/>
        </w:rPr>
        <w:t xml:space="preserve"> with the only difference being the</w:t>
      </w:r>
      <w:ins w:id="57" w:author="Mark Huff" w:date="2021-04-08T14:33:00Z">
        <w:r w:rsidR="00DB2BB0">
          <w:rPr>
            <w:color w:val="000000"/>
          </w:rPr>
          <w:t xml:space="preserve"> highlight versus no highlight</w:t>
        </w:r>
      </w:ins>
      <w:r w:rsidRPr="00AA5ECB">
        <w:rPr>
          <w:color w:val="000000"/>
        </w:rPr>
        <w:t xml:space="preserv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w:t>
      </w:r>
      <w:r w:rsidRPr="00AA5ECB">
        <w:rPr>
          <w:color w:val="000000"/>
        </w:rPr>
        <w:lastRenderedPageBreak/>
        <w:t xml:space="preserve">standard non-highlighted format. The cued recall test was </w:t>
      </w:r>
      <w:r w:rsidR="00CA753F">
        <w:rPr>
          <w:color w:val="000000"/>
        </w:rPr>
        <w:t xml:space="preserve">identical </w:t>
      </w:r>
      <w:r w:rsidRPr="00AA5ECB">
        <w:rPr>
          <w:color w:val="000000"/>
        </w:rPr>
        <w:t>to Experiment 1B</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ins w:id="58" w:author="Mark Huff" w:date="2021-04-08T14:33:00Z">
        <w:r w:rsidR="00DB2BB0">
          <w:rPr>
            <w:color w:val="000000"/>
          </w:rPr>
          <w:t xml:space="preserve"> The control group from Experiment 1A was also used.</w:t>
        </w:r>
      </w:ins>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05D86BDB"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w:t>
      </w:r>
      <w:del w:id="59" w:author="Mark Huff" w:date="2021-04-08T14:33:00Z">
        <w:r w:rsidR="00982D63" w:rsidDel="00DB2BB0">
          <w:rPr>
            <w:color w:val="000000"/>
          </w:rPr>
          <w:delText>used in</w:delText>
        </w:r>
      </w:del>
      <w:ins w:id="60" w:author="Mark Huff" w:date="2021-04-08T14:33:00Z">
        <w:r w:rsidR="00DB2BB0">
          <w:rPr>
            <w:color w:val="000000"/>
          </w:rPr>
          <w:t>as</w:t>
        </w:r>
      </w:ins>
      <w:r w:rsidR="00933812">
        <w:rPr>
          <w:color w:val="000000"/>
        </w:rPr>
        <w:t xml:space="preserve">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proofErr w:type="spellStart"/>
      <w:r w:rsidRPr="00AA5ECB">
        <w:rPr>
          <w:i/>
          <w:iCs/>
          <w:color w:val="000000"/>
        </w:rPr>
        <w:t>t</w:t>
      </w:r>
      <w:r w:rsidRPr="00AA5ECB">
        <w:rPr>
          <w:color w:val="000000"/>
        </w:rPr>
        <w:t>s</w:t>
      </w:r>
      <w:proofErr w:type="spellEnd"/>
      <w:r w:rsidRPr="00AA5ECB">
        <w:rPr>
          <w:color w:val="000000"/>
        </w:rPr>
        <w:t xml:space="preserve">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rPr>
        <w:t>s</w:t>
      </w:r>
      <w:proofErr w:type="spellEnd"/>
      <w:r w:rsidRPr="00AA5ECB">
        <w:rPr>
          <w:color w:val="000000"/>
        </w:rPr>
        <w:t xml:space="preserve"> &gt; .72,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.99.</w:t>
      </w:r>
    </w:p>
    <w:p w14:paraId="3ED972AF" w14:textId="1F4BBC03"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lastRenderedPageBreak/>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2BB3FB68" w:rsidR="00AA5ECB" w:rsidRPr="00AA5ECB" w:rsidRDefault="00AA5ECB" w:rsidP="00AA5ECB">
      <w:pPr>
        <w:spacing w:line="480" w:lineRule="auto"/>
        <w:contextualSpacing/>
        <w:textAlignment w:val="baseline"/>
        <w:rPr>
          <w:color w:val="000000"/>
        </w:rPr>
      </w:pPr>
      <w:r w:rsidRPr="00AA5ECB">
        <w:rPr>
          <w:color w:val="000000"/>
        </w:rPr>
        <w:tab/>
        <w:t xml:space="preserve">We then compared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w:t>
      </w:r>
      <w:del w:id="61" w:author="Mark Huff" w:date="2021-04-08T14:33:00Z">
        <w:r w:rsidRPr="00AA5ECB" w:rsidDel="00DB2BB0">
          <w:rPr>
            <w:color w:val="000000"/>
          </w:rPr>
          <w:delText xml:space="preserve">control </w:delText>
        </w:r>
      </w:del>
      <w:ins w:id="62" w:author="Mark Huff" w:date="2021-04-08T14:33:00Z">
        <w:r w:rsidR="00DB2BB0" w:rsidRPr="00AA5ECB">
          <w:rPr>
            <w:color w:val="000000"/>
          </w:rPr>
          <w:t>control</w:t>
        </w:r>
        <w:r w:rsidR="00DB2BB0">
          <w:rPr>
            <w:color w:val="000000"/>
          </w:rPr>
          <w:t>-</w:t>
        </w:r>
      </w:ins>
      <w:r w:rsidRPr="00AA5ECB">
        <w:rPr>
          <w:color w:val="000000"/>
        </w:rPr>
        <w:t xml:space="preserve">group pairs to either of the highlight pairs, all </w:t>
      </w:r>
      <w:r w:rsidRPr="00AA5ECB">
        <w:rPr>
          <w:i/>
          <w:iCs/>
          <w:color w:val="000000"/>
        </w:rPr>
        <w:t>F</w:t>
      </w:r>
      <w:r w:rsidRPr="00AA5ECB">
        <w:rPr>
          <w:color w:val="000000"/>
        </w:rPr>
        <w:t xml:space="preserve">s &lt; 1.56, </w:t>
      </w:r>
      <w:proofErr w:type="spellStart"/>
      <w:r w:rsidRPr="00AA5ECB">
        <w:rPr>
          <w:i/>
          <w:iCs/>
          <w:color w:val="000000"/>
        </w:rPr>
        <w:t>p</w:t>
      </w:r>
      <w:r w:rsidRPr="00AA5ECB">
        <w:rPr>
          <w:color w:val="000000"/>
        </w:rPr>
        <w:t>s</w:t>
      </w:r>
      <w:proofErr w:type="spellEnd"/>
      <w:r w:rsidRPr="00AA5ECB">
        <w:rPr>
          <w:color w:val="000000"/>
        </w:rPr>
        <w:t xml:space="preserve"> &gt; .19, </w:t>
      </w:r>
      <w:proofErr w:type="spellStart"/>
      <w:r w:rsidRPr="00AA5ECB">
        <w:rPr>
          <w:i/>
          <w:iCs/>
          <w:color w:val="000000"/>
        </w:rPr>
        <w:t>p</w:t>
      </w:r>
      <w:r w:rsidRPr="00790B5B">
        <w:rPr>
          <w:color w:val="000000"/>
          <w:vertAlign w:val="subscript"/>
        </w:rPr>
        <w:t>BICs</w:t>
      </w:r>
      <w:proofErr w:type="spellEnd"/>
      <w:r w:rsidRPr="00AA5ECB">
        <w:rPr>
          <w:color w:val="000000"/>
        </w:rPr>
        <w:t xml:space="preserve"> &gt; .99. Collectively, highlighting pairs had no effect on JOLs or recall rates when compared to either no-highlight pairs in a mixed list or when compared to </w:t>
      </w:r>
      <w:r w:rsidR="009A0ADC">
        <w:rPr>
          <w:color w:val="000000"/>
        </w:rPr>
        <w:t xml:space="preserve">the </w:t>
      </w:r>
      <w:r w:rsidRPr="00AA5ECB">
        <w:rPr>
          <w:color w:val="000000"/>
        </w:rPr>
        <w:t xml:space="preserve">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63DC21C9" w14:textId="49D45A9A" w:rsidR="00FA70A1" w:rsidRDefault="00EE25A0" w:rsidP="00C474C2">
      <w:pPr>
        <w:spacing w:line="480" w:lineRule="auto"/>
        <w:ind w:firstLine="720"/>
        <w:contextualSpacing/>
        <w:textAlignment w:val="baseline"/>
      </w:pPr>
      <w:r>
        <w:t xml:space="preserve">The goal of the previous </w:t>
      </w:r>
      <w:r w:rsidR="00791616">
        <w:t xml:space="preserve">set of </w:t>
      </w:r>
      <w:r>
        <w:t xml:space="preserve">experiments was to replicate the font-size effect using a set of related and unrelated word pairs (Experiment 1A) and </w:t>
      </w:r>
      <w:r w:rsidR="00AA1F78">
        <w:t xml:space="preserve">to </w:t>
      </w:r>
      <w:r>
        <w:t>test whether the effect extended to a highlighting manipulation</w:t>
      </w:r>
      <w:r w:rsidR="00FA70A1">
        <w:t xml:space="preserve"> (Experiment 1B)</w:t>
      </w:r>
      <w:r>
        <w:t xml:space="preserve">. </w:t>
      </w:r>
      <w:r w:rsidR="00E60B48">
        <w:t>First</w:t>
      </w:r>
      <w:r>
        <w:t xml:space="preserve">, </w:t>
      </w:r>
      <w:r w:rsidR="00C474C2">
        <w:t xml:space="preserve">Experiment 1A </w:t>
      </w:r>
      <w:r w:rsidR="00040324">
        <w:t>did not show evidence consistent with</w:t>
      </w:r>
      <w:r w:rsidR="00854E03">
        <w:t xml:space="preserve"> font-size effect</w:t>
      </w:r>
      <w:r w:rsidR="000516C3">
        <w:t xml:space="preserve"> </w:t>
      </w:r>
      <w:r w:rsidR="00854E03">
        <w:t>reported by</w:t>
      </w:r>
      <w:r w:rsidR="000516C3">
        <w:t xml:space="preserve"> Rhodes and Castel (2008)</w:t>
      </w:r>
      <w:r w:rsidR="00E60B48">
        <w:t xml:space="preserve">, as large font </w:t>
      </w:r>
      <w:r w:rsidR="00CA753F">
        <w:t>increased both JOLs and recall rates relative to small fonts as</w:t>
      </w:r>
      <w:r w:rsidR="00854E03">
        <w:t xml:space="preserve"> t</w:t>
      </w:r>
      <w:r w:rsidR="000516C3">
        <w:t>he expected interaction was not observed</w:t>
      </w:r>
      <w:r w:rsidR="001D1D57">
        <w:t xml:space="preserve">. </w:t>
      </w:r>
      <w:r w:rsidR="00E60B48">
        <w:t xml:space="preserve">Furthermore, </w:t>
      </w:r>
      <w:r w:rsidR="00C474C2">
        <w:t xml:space="preserve">no differences </w:t>
      </w:r>
      <w:r w:rsidR="00E60B48">
        <w:t>were detected between either large or small pairs and</w:t>
      </w:r>
      <w:r w:rsidR="00C474C2">
        <w:t xml:space="preserve"> </w:t>
      </w:r>
      <w:r w:rsidR="00E60B48">
        <w:t>the</w:t>
      </w:r>
      <w:r w:rsidR="00C474C2">
        <w:t xml:space="preserve"> control group. </w:t>
      </w:r>
      <w:r w:rsidR="00854E03">
        <w:t xml:space="preserve">Thus, large font did not selectively increase JOLs relative to small font without affecting recall. </w:t>
      </w:r>
      <w:r w:rsidR="00E60B48">
        <w:t>Next, t</w:t>
      </w:r>
      <w:r w:rsidR="00C474C2">
        <w:t>o test</w:t>
      </w:r>
      <w:r w:rsidR="00E60B48">
        <w:t xml:space="preserve"> the effects of</w:t>
      </w:r>
      <w:r w:rsidR="00C474C2">
        <w:t xml:space="preserve"> other types of perceptual manipulations on JOLs and recall, we introduced </w:t>
      </w:r>
      <w:r w:rsidR="00E60B48">
        <w:t xml:space="preserve">a </w:t>
      </w:r>
      <w:r w:rsidR="00C474C2">
        <w:t xml:space="preserve">highlighting </w:t>
      </w:r>
      <w:r w:rsidR="00E60B48">
        <w:t xml:space="preserve">manipulation </w:t>
      </w:r>
      <w:r w:rsidR="00C474C2">
        <w:t xml:space="preserve">in </w:t>
      </w:r>
      <w:r w:rsidR="00C85819">
        <w:t>E</w:t>
      </w:r>
      <w:r w:rsidR="00C474C2">
        <w:t xml:space="preserve">xperiment 1B. </w:t>
      </w:r>
      <w:r w:rsidR="00854E03">
        <w:t>H</w:t>
      </w:r>
      <w:r w:rsidR="00C474C2">
        <w:t>owever</w:t>
      </w:r>
      <w:r w:rsidR="00E60B48">
        <w:t>,</w:t>
      </w:r>
      <w:r w:rsidR="00C474C2">
        <w:t xml:space="preserve"> th</w:t>
      </w:r>
      <w:r w:rsidR="00854E03">
        <w:t>e presence of highlighting did not affect JOLs or recall relative to non-highlighted pairs or the control group.</w:t>
      </w:r>
    </w:p>
    <w:p w14:paraId="054E71DE" w14:textId="76086F2A" w:rsidR="00C474C2" w:rsidRPr="00C474C2" w:rsidRDefault="00FB0167" w:rsidP="00C474C2">
      <w:pPr>
        <w:spacing w:line="480" w:lineRule="auto"/>
        <w:ind w:firstLine="720"/>
        <w:contextualSpacing/>
        <w:textAlignment w:val="baseline"/>
      </w:pPr>
      <w:r>
        <w:t xml:space="preserve">One explanation for </w:t>
      </w:r>
      <w:r w:rsidR="00B91F6B">
        <w:t>the absent</w:t>
      </w:r>
      <w:r>
        <w:t xml:space="preserve"> font-size effect in Experiment 1A </w:t>
      </w:r>
      <w:r w:rsidR="00B91F6B">
        <w:t>may be due to</w:t>
      </w:r>
      <w:r>
        <w:t xml:space="preserve"> our inclusion of both related and unrelated stimuli pairs</w:t>
      </w:r>
      <w:r w:rsidR="00B91F6B">
        <w:t xml:space="preserve"> within a mixed list</w:t>
      </w:r>
      <w:r>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w:t>
      </w:r>
      <w:r w:rsidR="006B27C5">
        <w:t xml:space="preserve"> (</w:t>
      </w:r>
      <w:r w:rsidR="00C474C2">
        <w:t>Experiment 3</w:t>
      </w:r>
      <w:r w:rsidR="0007618B">
        <w:t xml:space="preserve">), they noted that the effect was </w:t>
      </w:r>
      <w:r w:rsidR="00B91F6B">
        <w:t>stronger</w:t>
      </w:r>
      <w:r w:rsidR="00F92EE3">
        <w:t xml:space="preserve"> when participants studied only unrelated pairs</w:t>
      </w:r>
      <w:r w:rsidR="0007618B">
        <w:t xml:space="preserve">. Thus, our inclusion of </w:t>
      </w:r>
      <w:r w:rsidR="0007618B">
        <w:lastRenderedPageBreak/>
        <w:t xml:space="preserve">related pairs </w:t>
      </w:r>
      <w:del w:id="63" w:author="Mark Huff" w:date="2021-04-08T14:33:00Z">
        <w:r w:rsidR="0007618B" w:rsidDel="00DB2BB0">
          <w:delText xml:space="preserve">in the previous experiments </w:delText>
        </w:r>
      </w:del>
      <w:r w:rsidR="0007618B">
        <w:t>may have negated potential</w:t>
      </w:r>
      <w:r w:rsidR="00B91F6B">
        <w:t xml:space="preserve"> fluency</w:t>
      </w:r>
      <w:r w:rsidR="0007618B">
        <w:t xml:space="preserve"> effects</w:t>
      </w:r>
      <w:r w:rsidR="000C70A7">
        <w:t xml:space="preserve"> </w:t>
      </w:r>
      <w:r w:rsidR="00B91F6B">
        <w:t>on JOLs</w:t>
      </w:r>
      <w:r w:rsidR="0007618B">
        <w:t xml:space="preserve">. </w:t>
      </w:r>
      <w:r w:rsidR="00692200">
        <w:t>To test this possibility, Experiments 2A and 2</w:t>
      </w:r>
      <w:r w:rsidR="0007618B">
        <w:t xml:space="preserve">B </w:t>
      </w:r>
      <w:r w:rsidR="009E5874">
        <w:t>followed the</w:t>
      </w:r>
      <w:r w:rsidR="000C70A7">
        <w:t xml:space="preserve"> </w:t>
      </w:r>
      <w:r w:rsidR="006B27C5">
        <w:t xml:space="preserve">same methods as </w:t>
      </w:r>
      <w:r w:rsidR="000C70A7">
        <w:t xml:space="preserve">Experiments 1A and </w:t>
      </w:r>
      <w:proofErr w:type="gramStart"/>
      <w:r w:rsidR="000C70A7">
        <w:t>1B</w:t>
      </w:r>
      <w:ins w:id="64" w:author="Mark Huff" w:date="2021-04-08T14:33:00Z">
        <w:r w:rsidR="00DB2BB0">
          <w:t>,</w:t>
        </w:r>
      </w:ins>
      <w:r w:rsidR="009E5874">
        <w:t xml:space="preserve"> but</w:t>
      </w:r>
      <w:proofErr w:type="gramEnd"/>
      <w:r w:rsidR="009E5874">
        <w:t xml:space="preserve"> </w:t>
      </w:r>
      <w:r w:rsidR="006B27C5">
        <w:t>used only</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w:t>
      </w:r>
      <w:proofErr w:type="gramStart"/>
      <w:r>
        <w:rPr>
          <w:color w:val="000000"/>
        </w:rPr>
        <w:t>si</w:t>
      </w:r>
      <w:r w:rsidR="00114EA4">
        <w:rPr>
          <w:color w:val="000000"/>
        </w:rPr>
        <w:t>z</w:t>
      </w:r>
      <w:r w:rsidR="004E0E2E">
        <w:rPr>
          <w:color w:val="000000"/>
        </w:rPr>
        <w:t xml:space="preserve">e, </w:t>
      </w:r>
      <w:r w:rsidRPr="0078519B">
        <w:rPr>
          <w:color w:val="000000"/>
        </w:rPr>
        <w:t>now that</w:t>
      </w:r>
      <w:proofErr w:type="gramEnd"/>
      <w:r w:rsidRPr="0078519B">
        <w:rPr>
          <w:color w:val="000000"/>
        </w:rPr>
        <w:t xml:space="preserve">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BBA8342" w14:textId="7B64E64C"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participants in the font-size group and 3</w:t>
      </w:r>
      <w:r w:rsidR="00933812">
        <w:rPr>
          <w:color w:val="000000"/>
        </w:rPr>
        <w:t>2</w:t>
      </w:r>
      <w:r w:rsidR="00AA5ECB" w:rsidRPr="00AA5ECB">
        <w:rPr>
          <w:color w:val="000000"/>
        </w:rPr>
        <w:t xml:space="preserve"> participants in the control group</w:t>
      </w:r>
      <w:r w:rsidR="00CA753F">
        <w:rPr>
          <w:color w:val="000000"/>
        </w:rPr>
        <w:t>.</w:t>
      </w:r>
      <w:r w:rsidR="00293FC8">
        <w:rPr>
          <w:color w:val="000000"/>
        </w:rPr>
        <w:t xml:space="preserve">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All participants were native English speakers 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6DAC5A27" w:rsidR="00AA5ECB" w:rsidRPr="00AA5ECB" w:rsidRDefault="00AA5ECB" w:rsidP="00AA5ECB">
      <w:pPr>
        <w:spacing w:line="480" w:lineRule="auto"/>
        <w:ind w:firstLine="720"/>
        <w:contextualSpacing/>
        <w:textAlignment w:val="baseline"/>
        <w:rPr>
          <w:color w:val="000000"/>
        </w:rPr>
      </w:pPr>
      <w:r w:rsidRPr="00AA5ECB">
        <w:rPr>
          <w:color w:val="000000"/>
        </w:rPr>
        <w:lastRenderedPageBreak/>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4F4584">
        <w:rPr>
          <w:color w:val="000000"/>
        </w:rPr>
        <w:t>4</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3C9DA1AF"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6E5F3A">
        <w:rPr>
          <w:color w:val="000000"/>
        </w:rPr>
        <w:t>5</w:t>
      </w:r>
      <w:r w:rsidR="004F4584">
        <w:rPr>
          <w:color w:val="000000"/>
        </w:rPr>
        <w:t xml:space="preserve">. </w:t>
      </w:r>
      <w:r w:rsidRPr="00AA5ECB">
        <w:rPr>
          <w:color w:val="000000"/>
        </w:rPr>
        <w:t xml:space="preserve">We first compared font size differences in the mixed group using a 2(Measure) × 2(Font Size) within-subject ANOVA. Across pair types, JOLs were not </w:t>
      </w:r>
      <w:del w:id="65" w:author="Mark Huff" w:date="2021-04-08T14:34:00Z">
        <w:r w:rsidRPr="00AA5ECB" w:rsidDel="00DB2BB0">
          <w:rPr>
            <w:color w:val="000000"/>
          </w:rPr>
          <w:delText xml:space="preserve">statistically </w:delText>
        </w:r>
      </w:del>
      <w:r w:rsidRPr="00AA5ECB">
        <w:rPr>
          <w:color w:val="000000"/>
        </w:rPr>
        <w:t xml:space="preserve">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.35. Importantly</w:t>
      </w:r>
      <w:r w:rsidR="005E01CB">
        <w:rPr>
          <w:color w:val="000000"/>
        </w:rPr>
        <w:t>,</w:t>
      </w:r>
      <w:r w:rsidRPr="00AA5ECB">
        <w:rPr>
          <w:color w:val="000000"/>
        </w:rPr>
        <w:t xml:space="preserve"> however,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3B7DCAA4"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t>Experiment 2B: Highlighting Effects on Pure Unrelated Lists</w:t>
      </w:r>
    </w:p>
    <w:p w14:paraId="7CAB8530" w14:textId="1216389D" w:rsidR="00A74214" w:rsidRPr="00AA5ECB" w:rsidRDefault="00A74214" w:rsidP="002C5111">
      <w:pPr>
        <w:spacing w:before="240" w:line="480" w:lineRule="auto"/>
        <w:ind w:firstLine="720"/>
        <w:contextualSpacing/>
        <w:textAlignment w:val="baseline"/>
        <w:rPr>
          <w:color w:val="000000"/>
        </w:rPr>
      </w:pPr>
      <w:r w:rsidRPr="00AA5ECB">
        <w:rPr>
          <w:color w:val="000000"/>
        </w:rPr>
        <w:lastRenderedPageBreak/>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 xml:space="preserve">xperiments, a </w:t>
      </w:r>
      <w:del w:id="66" w:author="Mark Huff" w:date="2021-04-08T14:34:00Z">
        <w:r w:rsidR="00C17D6D" w:rsidDel="00DB2BB0">
          <w:rPr>
            <w:color w:val="000000"/>
          </w:rPr>
          <w:delText xml:space="preserve">control </w:delText>
        </w:r>
      </w:del>
      <w:ins w:id="67" w:author="Mark Huff" w:date="2021-04-08T14:34:00Z">
        <w:r w:rsidR="00DB2BB0">
          <w:rPr>
            <w:color w:val="000000"/>
          </w:rPr>
          <w:t>control-</w:t>
        </w:r>
      </w:ins>
      <w:r w:rsidR="00C17D6D">
        <w:rPr>
          <w:color w:val="000000"/>
        </w:rPr>
        <w:t>group comparison</w:t>
      </w:r>
      <w:r w:rsidR="003B0E7F">
        <w:rPr>
          <w:color w:val="000000"/>
        </w:rPr>
        <w:t xml:space="preserve"> was included</w:t>
      </w:r>
      <w:r w:rsidR="00C17D6D">
        <w:rPr>
          <w:color w:val="000000"/>
        </w:rPr>
        <w:t xml:space="preserve">. Thus, both JOLs and recall for highlighted and non-highlighted pairs were compared to the </w:t>
      </w:r>
      <w:del w:id="68" w:author="Mark Huff" w:date="2021-04-08T14:34:00Z">
        <w:r w:rsidR="00C17D6D" w:rsidDel="00DB2BB0">
          <w:rPr>
            <w:color w:val="000000"/>
          </w:rPr>
          <w:delText xml:space="preserve">pure </w:delText>
        </w:r>
      </w:del>
      <w:ins w:id="69" w:author="Mark Huff" w:date="2021-04-08T14:34:00Z">
        <w:r w:rsidR="00DB2BB0">
          <w:rPr>
            <w:color w:val="000000"/>
          </w:rPr>
          <w:t>pure-</w:t>
        </w:r>
      </w:ins>
      <w:r w:rsidR="00C17D6D">
        <w:rPr>
          <w:color w:val="000000"/>
        </w:rPr>
        <w:t xml:space="preserve">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2733246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BD7ECB">
        <w:rPr>
          <w:color w:val="000000"/>
        </w:rPr>
        <w:t>37</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r w:rsidR="00873E68">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2(Highlight) within-subject ANOVA. Consistent with an illusion of competence pattern, overall </w:t>
      </w:r>
      <w:r w:rsidRPr="00AA5ECB">
        <w:rPr>
          <w:color w:val="000000"/>
        </w:rPr>
        <w:lastRenderedPageBreak/>
        <w:t xml:space="preserve">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44C5635A"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to the control group. Again, JOLs exceeded recall rates both in the highlight</w:t>
      </w:r>
      <w:del w:id="70" w:author="Mark Huff" w:date="2021-04-08T14:34:00Z">
        <w:r w:rsidRPr="00AA5ECB" w:rsidDel="00DB2BB0">
          <w:rPr>
            <w:color w:val="000000"/>
          </w:rPr>
          <w:delText xml:space="preserve"> </w:delText>
        </w:r>
      </w:del>
      <w:r w:rsidRPr="00AA5ECB">
        <w:rPr>
          <w:color w:val="000000"/>
        </w:rPr>
        <w:t xml:space="preserve">/control </w:t>
      </w:r>
      <w:del w:id="71" w:author="Mark Huff" w:date="2021-04-08T14:34:00Z">
        <w:r w:rsidRPr="00AA5ECB" w:rsidDel="00DB2BB0">
          <w:rPr>
            <w:color w:val="000000"/>
          </w:rPr>
          <w:delText xml:space="preserve">analysis </w:delText>
        </w:r>
      </w:del>
      <w:ins w:id="72" w:author="Mark Huff" w:date="2021-04-08T14:34:00Z">
        <w:r w:rsidR="00DB2BB0">
          <w:rPr>
            <w:color w:val="000000"/>
          </w:rPr>
          <w:t>comparison</w:t>
        </w:r>
        <w:r w:rsidR="00DB2BB0" w:rsidRPr="00AA5ECB">
          <w:rPr>
            <w:color w:val="000000"/>
          </w:rPr>
          <w:t xml:space="preserve"> </w:t>
        </w:r>
      </w:ins>
      <w:r w:rsidRPr="00AA5ECB">
        <w:rPr>
          <w:color w:val="000000"/>
        </w:rPr>
        <w:t xml:space="preserve">(27.40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w:t>
      </w:r>
      <w:del w:id="73" w:author="Mark Huff" w:date="2021-04-08T14:34:00Z">
        <w:r w:rsidRPr="00AA5ECB" w:rsidDel="00DB2BB0">
          <w:rPr>
            <w:color w:val="000000"/>
          </w:rPr>
          <w:delText xml:space="preserve">analysis </w:delText>
        </w:r>
      </w:del>
      <w:ins w:id="74" w:author="Mark Huff" w:date="2021-04-08T14:34:00Z">
        <w:r w:rsidR="00DB2BB0">
          <w:rPr>
            <w:color w:val="000000"/>
          </w:rPr>
          <w:t>comparison</w:t>
        </w:r>
        <w:r w:rsidR="00DB2BB0" w:rsidRPr="00AA5ECB">
          <w:rPr>
            <w:color w:val="000000"/>
          </w:rPr>
          <w:t xml:space="preserve"> </w:t>
        </w:r>
      </w:ins>
      <w:r w:rsidRPr="00AA5ECB">
        <w:rPr>
          <w:color w:val="000000"/>
        </w:rPr>
        <w:t xml:space="preserve">(26.85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.85. The interactions were also not reliable, </w:t>
      </w:r>
      <w:r w:rsidRPr="00AA5ECB">
        <w:rPr>
          <w:i/>
          <w:iCs/>
          <w:color w:val="000000"/>
        </w:rPr>
        <w:t>F</w:t>
      </w:r>
      <w:r w:rsidRPr="00AA5ECB">
        <w:rPr>
          <w:color w:val="000000"/>
        </w:rPr>
        <w:t xml:space="preserve">s &lt; 1, </w:t>
      </w:r>
      <w:proofErr w:type="spellStart"/>
      <w:r w:rsidRPr="00AA5ECB">
        <w:rPr>
          <w:i/>
          <w:iCs/>
          <w:color w:val="000000"/>
        </w:rPr>
        <w:t>p</w:t>
      </w:r>
      <w:r w:rsidRPr="00AA5ECB">
        <w:rPr>
          <w:color w:val="000000"/>
          <w:vertAlign w:val="subscript"/>
        </w:rPr>
        <w:t>BIC</w:t>
      </w:r>
      <w:r w:rsidRPr="00AA5ECB">
        <w:rPr>
          <w:color w:val="000000"/>
        </w:rPr>
        <w:t>s</w:t>
      </w:r>
      <w:proofErr w:type="spellEnd"/>
      <w:r w:rsidRPr="00AA5ECB">
        <w:rPr>
          <w:color w:val="000000"/>
        </w:rPr>
        <w:t xml:space="preserve"> &gt; .87.</w:t>
      </w:r>
    </w:p>
    <w:p w14:paraId="57001C4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1C9865A4" w14:textId="7EE9B5A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w:t>
      </w:r>
      <w:del w:id="75" w:author="Mark Huff" w:date="2021-04-08T14:34:00Z">
        <w:r w:rsidR="00804DA9" w:rsidDel="00DB2BB0">
          <w:rPr>
            <w:color w:val="000000"/>
          </w:rPr>
          <w:delText xml:space="preserve">to </w:delText>
        </w:r>
      </w:del>
      <w:ins w:id="76" w:author="Mark Huff" w:date="2021-04-08T14:34:00Z">
        <w:r w:rsidR="00DB2BB0">
          <w:rPr>
            <w:color w:val="000000"/>
          </w:rPr>
          <w:t xml:space="preserve">in </w:t>
        </w:r>
      </w:ins>
      <w:r w:rsidR="00804DA9">
        <w:rPr>
          <w:color w:val="000000"/>
        </w:rPr>
        <w:t xml:space="preserve">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248AA839" w14:textId="05897AC0" w:rsidR="00114DA5" w:rsidRDefault="00C474C2" w:rsidP="00FF5CB3">
      <w:pPr>
        <w:spacing w:line="480" w:lineRule="auto"/>
        <w:ind w:firstLine="720"/>
        <w:contextualSpacing/>
        <w:textAlignment w:val="baseline"/>
        <w:rPr>
          <w:color w:val="000000"/>
        </w:rPr>
      </w:pPr>
      <w:r>
        <w:rPr>
          <w:color w:val="000000"/>
        </w:rPr>
        <w:t>Because</w:t>
      </w:r>
      <w:r w:rsidR="00D555CF">
        <w:rPr>
          <w:color w:val="000000"/>
        </w:rPr>
        <w:t xml:space="preserve"> </w:t>
      </w:r>
      <w:r w:rsidR="003139B6">
        <w:rPr>
          <w:color w:val="000000"/>
        </w:rPr>
        <w:t>neither</w:t>
      </w:r>
      <w:r>
        <w:rPr>
          <w:color w:val="000000"/>
        </w:rPr>
        <w:t xml:space="preserve"> the font</w:t>
      </w:r>
      <w:r w:rsidR="00982D63">
        <w:rPr>
          <w:color w:val="000000"/>
        </w:rPr>
        <w:t>-</w:t>
      </w:r>
      <w:r>
        <w:rPr>
          <w:color w:val="000000"/>
        </w:rPr>
        <w:t xml:space="preserve">size </w:t>
      </w:r>
      <w:r w:rsidR="00D555CF">
        <w:rPr>
          <w:color w:val="000000"/>
        </w:rPr>
        <w:t xml:space="preserve">nor a highlighting </w:t>
      </w:r>
      <w:r>
        <w:rPr>
          <w:color w:val="000000"/>
        </w:rPr>
        <w:t>effect was observed,</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 xml:space="preserve">disfluent </w:t>
      </w:r>
      <w:r w:rsidR="00F93945">
        <w:rPr>
          <w:color w:val="000000"/>
        </w:rPr>
        <w:t xml:space="preserve">font </w:t>
      </w:r>
      <w:r w:rsidR="00D555CF">
        <w:rPr>
          <w:color w:val="000000"/>
        </w:rPr>
        <w:t>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Forgetica, a font specifically designed to improve retention, would affect JOLs and recall relative to Arial font.</w:t>
      </w:r>
      <w:r w:rsidR="00FF5CB3" w:rsidRPr="00FF5CB3">
        <w:rPr>
          <w:color w:val="000000"/>
        </w:rPr>
        <w:t xml:space="preserve"> </w:t>
      </w:r>
      <w:r w:rsidR="00FF5CB3">
        <w:rPr>
          <w:color w:val="000000"/>
        </w:rPr>
        <w:t xml:space="preserve">Sans Forgetica is a specialized font developed by researchers at </w:t>
      </w:r>
      <w:r w:rsidR="00FF5CB3">
        <w:rPr>
          <w:color w:val="000000"/>
        </w:rPr>
        <w:lastRenderedPageBreak/>
        <w:t>Royal Melbourne Institute of Technology that was created to aide with retention</w:t>
      </w:r>
      <w:r w:rsidR="00FB5D93">
        <w:rPr>
          <w:color w:val="000000"/>
        </w:rPr>
        <w:t xml:space="preserve"> (Earp, 2018)</w:t>
      </w:r>
      <w:r w:rsidR="00FF5CB3">
        <w:rPr>
          <w:color w:val="000000"/>
        </w:rPr>
        <w:t>. This font was purposely designed to be disfluent</w:t>
      </w:r>
      <w:r w:rsidR="003B0E7F">
        <w:rPr>
          <w:color w:val="000000"/>
        </w:rPr>
        <w:t xml:space="preserve"> and is presented in an italicized, </w:t>
      </w:r>
      <w:r w:rsidR="003E60EA">
        <w:rPr>
          <w:color w:val="000000"/>
        </w:rPr>
        <w:t>back-slanted</w:t>
      </w:r>
      <w:r w:rsidR="003B0E7F">
        <w:rPr>
          <w:color w:val="000000"/>
        </w:rPr>
        <w:t xml:space="preserve">, and hashed style (e.g., </w:t>
      </w:r>
      <w:r w:rsidR="003B0E7F" w:rsidRPr="00790B5B">
        <w:rPr>
          <w:rFonts w:ascii="Sans Forgetica" w:hAnsi="Sans Forgetica"/>
          <w:color w:val="000000"/>
        </w:rPr>
        <w:t>Sans Forgetica</w:t>
      </w:r>
      <w:r w:rsidR="003B0E7F">
        <w:rPr>
          <w:color w:val="000000"/>
        </w:rPr>
        <w:t>)</w:t>
      </w:r>
      <w:r w:rsidR="00FF5CB3">
        <w:rPr>
          <w:color w:val="000000"/>
        </w:rPr>
        <w:t>,</w:t>
      </w:r>
      <w:r w:rsidR="003B0E7F">
        <w:rPr>
          <w:color w:val="000000"/>
        </w:rPr>
        <w:t xml:space="preserve"> which has been suggested to encourage deeper encoding due to i</w:t>
      </w:r>
      <w:r w:rsidR="003E60EA">
        <w:rPr>
          <w:color w:val="000000"/>
        </w:rPr>
        <w:t>t</w:t>
      </w:r>
      <w:r w:rsidR="003B0E7F">
        <w:rPr>
          <w:color w:val="000000"/>
        </w:rPr>
        <w:t>s perceptual difficulty</w:t>
      </w:r>
      <w:r w:rsidR="00FF5CB3">
        <w:rPr>
          <w:color w:val="000000"/>
        </w:rPr>
        <w:t xml:space="preserve"> (i.e., desirable difficulties; </w:t>
      </w:r>
      <w:r w:rsidR="00FF5CB3" w:rsidRPr="00312019">
        <w:rPr>
          <w:color w:val="000000"/>
        </w:rPr>
        <w:t>Bjork &amp; Bjork, 2011</w:t>
      </w:r>
      <w:r w:rsidR="00FF5CB3">
        <w:rPr>
          <w:color w:val="000000"/>
        </w:rPr>
        <w:t xml:space="preserve">). Recent findings, however, </w:t>
      </w:r>
      <w:r w:rsidR="003B0E7F">
        <w:rPr>
          <w:color w:val="000000"/>
        </w:rPr>
        <w:t xml:space="preserve">indicate </w:t>
      </w:r>
      <w:r w:rsidR="00FF5CB3">
        <w:rPr>
          <w:color w:val="000000"/>
        </w:rPr>
        <w:t>that Sans Forgetica does not benefit memory</w:t>
      </w:r>
      <w:r w:rsidR="00114EA4">
        <w:rPr>
          <w:color w:val="000000"/>
        </w:rPr>
        <w:t>,</w:t>
      </w:r>
      <w:r w:rsidR="00FF5CB3">
        <w:rPr>
          <w:color w:val="000000"/>
        </w:rPr>
        <w:t xml:space="preserve"> </w:t>
      </w:r>
      <w:r w:rsidR="003B0E7F">
        <w:rPr>
          <w:color w:val="000000"/>
        </w:rPr>
        <w:t>with some studies showing</w:t>
      </w:r>
      <w:r w:rsidR="00161555">
        <w:rPr>
          <w:color w:val="000000"/>
        </w:rPr>
        <w:t xml:space="preserve"> no </w:t>
      </w:r>
      <w:r w:rsidR="00A87C81">
        <w:rPr>
          <w:color w:val="000000"/>
        </w:rPr>
        <w:t xml:space="preserve">memory </w:t>
      </w:r>
      <w:r w:rsidR="00161555">
        <w:rPr>
          <w:color w:val="000000"/>
        </w:rPr>
        <w:t>benefit or</w:t>
      </w:r>
      <w:r w:rsidR="008A33BC">
        <w:rPr>
          <w:color w:val="000000"/>
        </w:rPr>
        <w:t xml:space="preserve"> even</w:t>
      </w:r>
      <w:r w:rsidR="003B0E7F">
        <w:rPr>
          <w:color w:val="000000"/>
        </w:rPr>
        <w:t xml:space="preserve"> a memory cost relative to a standard control font </w:t>
      </w:r>
      <w:r w:rsidR="00FF5CB3" w:rsidRPr="003526FA">
        <w:rPr>
          <w:color w:val="000000"/>
        </w:rPr>
        <w:t>(Geller et al., 2020; Taylor et al., 2020</w:t>
      </w:r>
      <w:r w:rsidR="00FF5CB3">
        <w:rPr>
          <w:color w:val="000000"/>
        </w:rPr>
        <w:t xml:space="preserve">). </w:t>
      </w:r>
    </w:p>
    <w:p w14:paraId="01F0A666" w14:textId="384D36D5" w:rsidR="00114DA5" w:rsidRPr="008D7B93" w:rsidRDefault="00FF5CB3" w:rsidP="00BE2FBD">
      <w:pPr>
        <w:spacing w:line="480" w:lineRule="auto"/>
        <w:ind w:firstLine="720"/>
        <w:contextualSpacing/>
        <w:textAlignment w:val="baseline"/>
        <w:rPr>
          <w:color w:val="000000"/>
        </w:rPr>
      </w:pPr>
      <w:r>
        <w:rPr>
          <w:color w:val="000000"/>
        </w:rPr>
        <w:t xml:space="preserve">Despite findings indicating that Sans Forgetica does </w:t>
      </w:r>
      <w:r w:rsidR="0002461C">
        <w:rPr>
          <w:color w:val="000000"/>
        </w:rPr>
        <w:t xml:space="preserve">not </w:t>
      </w:r>
      <w:r w:rsidR="003B0E7F">
        <w:rPr>
          <w:color w:val="000000"/>
        </w:rPr>
        <w:t xml:space="preserve">improve </w:t>
      </w:r>
      <w:r>
        <w:rPr>
          <w:color w:val="000000"/>
        </w:rPr>
        <w:t xml:space="preserve">memory as claimed, it is possible that the </w:t>
      </w:r>
      <w:r w:rsidR="00D555CF">
        <w:rPr>
          <w:color w:val="000000"/>
        </w:rPr>
        <w:t xml:space="preserve">disfluent </w:t>
      </w:r>
      <w:r>
        <w:rPr>
          <w:color w:val="000000"/>
        </w:rPr>
        <w:t xml:space="preserve">nature of this font may cause participants to </w:t>
      </w:r>
      <w:r>
        <w:rPr>
          <w:i/>
          <w:iCs/>
          <w:color w:val="000000"/>
        </w:rPr>
        <w:t>think</w:t>
      </w:r>
      <w:r>
        <w:rPr>
          <w:color w:val="000000"/>
        </w:rPr>
        <w:t xml:space="preserve"> that it is beneficial to memory</w:t>
      </w:r>
      <w:r w:rsidR="003B0E7F">
        <w:rPr>
          <w:color w:val="000000"/>
        </w:rPr>
        <w:t xml:space="preserve">, consistent with a beliefs-based </w:t>
      </w:r>
      <w:r w:rsidR="003B0E7F" w:rsidRPr="00874539">
        <w:rPr>
          <w:color w:val="000000"/>
        </w:rPr>
        <w:t xml:space="preserve">account </w:t>
      </w:r>
      <w:r w:rsidR="00F16F3E" w:rsidRPr="00790B5B">
        <w:rPr>
          <w:color w:val="000000"/>
        </w:rPr>
        <w:t>(Mueller et al., 2014</w:t>
      </w:r>
      <w:r w:rsidR="00F16F3E" w:rsidRPr="00874539">
        <w:rPr>
          <w:color w:val="000000"/>
        </w:rPr>
        <w:t>)</w:t>
      </w:r>
      <w:ins w:id="77" w:author="Mark Huff" w:date="2021-04-08T14:34:00Z">
        <w:r w:rsidR="00DB2BB0">
          <w:rPr>
            <w:color w:val="000000"/>
          </w:rPr>
          <w:t>.</w:t>
        </w:r>
      </w:ins>
      <w:r w:rsidR="00114DA5">
        <w:rPr>
          <w:color w:val="000000"/>
        </w:rPr>
        <w:t xml:space="preserve"> </w:t>
      </w:r>
      <w:del w:id="78" w:author="Mark Huff" w:date="2021-04-08T14:34:00Z">
        <w:r w:rsidR="0002461C" w:rsidRPr="0002461C" w:rsidDel="00DB2BB0">
          <w:rPr>
            <w:color w:val="000000"/>
          </w:rPr>
          <w:delText xml:space="preserve">As such, </w:delText>
        </w:r>
      </w:del>
      <w:r w:rsidR="0002461C" w:rsidRPr="0002461C">
        <w:rPr>
          <w:color w:val="000000"/>
        </w:rPr>
        <w:t xml:space="preserve">Experiment 3 </w:t>
      </w:r>
      <w:r w:rsidR="003B0E7F">
        <w:rPr>
          <w:color w:val="000000"/>
        </w:rPr>
        <w:t>examined</w:t>
      </w:r>
      <w:r w:rsidR="003B0E7F" w:rsidRPr="0002461C">
        <w:rPr>
          <w:color w:val="000000"/>
        </w:rPr>
        <w:t xml:space="preserve"> </w:t>
      </w:r>
      <w:r w:rsidR="0002461C" w:rsidRPr="0002461C">
        <w:rPr>
          <w:color w:val="000000"/>
        </w:rPr>
        <w:t xml:space="preserve">Sans </w:t>
      </w:r>
      <w:proofErr w:type="spellStart"/>
      <w:r w:rsidR="0002461C" w:rsidRPr="0002461C">
        <w:rPr>
          <w:color w:val="000000"/>
        </w:rPr>
        <w:t>Forgetica</w:t>
      </w:r>
      <w:proofErr w:type="spellEnd"/>
      <w:r w:rsidR="003B0E7F">
        <w:rPr>
          <w:color w:val="000000"/>
        </w:rPr>
        <w:t xml:space="preserve"> font on </w:t>
      </w:r>
      <w:del w:id="79" w:author="Mark Huff" w:date="2021-04-08T14:34:00Z">
        <w:r w:rsidR="003B0E7F" w:rsidDel="00DB2BB0">
          <w:rPr>
            <w:color w:val="000000"/>
          </w:rPr>
          <w:delText xml:space="preserve">JOLS </w:delText>
        </w:r>
      </w:del>
      <w:ins w:id="80" w:author="Mark Huff" w:date="2021-04-08T14:34:00Z">
        <w:r w:rsidR="00DB2BB0">
          <w:rPr>
            <w:color w:val="000000"/>
          </w:rPr>
          <w:t xml:space="preserve">JOLs </w:t>
        </w:r>
      </w:ins>
      <w:r w:rsidR="003B0E7F">
        <w:rPr>
          <w:color w:val="000000"/>
        </w:rPr>
        <w:t xml:space="preserve">as a means of evaluating </w:t>
      </w:r>
      <w:r w:rsidR="0002461C" w:rsidRPr="0002461C">
        <w:rPr>
          <w:color w:val="000000"/>
        </w:rPr>
        <w:t xml:space="preserve">the fluency and beliefs accounts of how perceptual features affect JOLs. Based on the fluency account, the disfluent nature of Sans Forgetica should result in lower JOLs relative to a more fluent font such as Arial. However, if participants hold </w:t>
      </w:r>
      <w:r w:rsidR="0002461C">
        <w:rPr>
          <w:color w:val="000000"/>
        </w:rPr>
        <w:t>a</w:t>
      </w:r>
      <w:r w:rsidR="0002461C" w:rsidRPr="0002461C">
        <w:rPr>
          <w:color w:val="000000"/>
        </w:rPr>
        <w:t xml:space="preserve"> memory belief that pairs presented in Sans Forgetica are more likely to be correctly recalled</w:t>
      </w:r>
      <w:r w:rsidR="0002461C">
        <w:rPr>
          <w:color w:val="000000"/>
        </w:rPr>
        <w:t xml:space="preserve"> at test</w:t>
      </w:r>
      <w:r w:rsidR="0002461C" w:rsidRPr="0002461C">
        <w:rPr>
          <w:color w:val="000000"/>
        </w:rPr>
        <w:t>, then JOLs may be inflated for the Sans Forgetica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6A70AB1B" w14:textId="38A612AA" w:rsidR="00601701" w:rsidRPr="00984087" w:rsidRDefault="00601701" w:rsidP="00601701">
      <w:pPr>
        <w:spacing w:line="480" w:lineRule="auto"/>
        <w:ind w:firstLine="720"/>
        <w:contextualSpacing/>
        <w:textAlignment w:val="baseline"/>
        <w:rPr>
          <w:color w:val="000000"/>
        </w:rPr>
      </w:pPr>
      <w:r>
        <w:rPr>
          <w:color w:val="000000"/>
        </w:rPr>
        <w:t xml:space="preserve">The goal of Experiment 3 was to test the effects of Sans Forgetica </w:t>
      </w:r>
      <w:r w:rsidR="003B0E7F">
        <w:rPr>
          <w:color w:val="000000"/>
        </w:rPr>
        <w:t xml:space="preserve">font </w:t>
      </w:r>
      <w:r>
        <w:rPr>
          <w:color w:val="000000"/>
        </w:rPr>
        <w:t>on JOLs and recall. Based on the fluency account, JOLs for Sans Forgetica pairs should be decreased relative to pairs presented using Arial font, as Sans Forgetica is a less perceptually fluent font. Alternatively, the beliefs account posits that Sans Forgetica should increase correct recall</w:t>
      </w:r>
      <w:r w:rsidR="00114EA4">
        <w:rPr>
          <w:color w:val="000000"/>
        </w:rPr>
        <w:t>.</w:t>
      </w:r>
      <w:r>
        <w:rPr>
          <w:color w:val="000000"/>
        </w:rPr>
        <w:t xml:space="preserve"> </w:t>
      </w:r>
      <w:r w:rsidR="00114EA4">
        <w:rPr>
          <w:color w:val="000000"/>
        </w:rPr>
        <w:t>B</w:t>
      </w:r>
      <w:r>
        <w:rPr>
          <w:color w:val="000000"/>
        </w:rPr>
        <w:t xml:space="preserve">ecause this font was designed to improve retention, participants may hold the belief that Sans Forgetica is easier to learn and make higher JOLs accordingly. Furthermore, based on previous research indicating that Sans Forgetica does not increase recall and patterns predicted by the </w:t>
      </w:r>
      <w:r>
        <w:rPr>
          <w:color w:val="000000"/>
        </w:rPr>
        <w:lastRenderedPageBreak/>
        <w:t xml:space="preserve">font-size effect, no effects of Sans Forgetica on memory were expected. Finally, as in the previous experiments, we again included a control group comparison in which all pairs were presented using 32-pt. Arial </w:t>
      </w:r>
      <w:commentRangeStart w:id="81"/>
      <w:commentRangeStart w:id="82"/>
      <w:r>
        <w:rPr>
          <w:color w:val="000000"/>
        </w:rPr>
        <w:t>font</w:t>
      </w:r>
      <w:commentRangeEnd w:id="81"/>
      <w:r w:rsidR="00DB2BB0">
        <w:rPr>
          <w:rStyle w:val="CommentReference"/>
        </w:rPr>
        <w:commentReference w:id="81"/>
      </w:r>
      <w:commentRangeEnd w:id="82"/>
      <w:r w:rsidR="007C0B3D">
        <w:rPr>
          <w:rStyle w:val="CommentReference"/>
        </w:rPr>
        <w:commentReference w:id="82"/>
      </w:r>
      <w:r>
        <w:rPr>
          <w:color w:val="000000"/>
        </w:rPr>
        <w:t>.</w:t>
      </w:r>
      <w:ins w:id="83" w:author="Nicholas Maxwell" w:date="2021-04-08T15:21:00Z">
        <w:r w:rsidR="00F350F3">
          <w:rPr>
            <w:color w:val="000000"/>
          </w:rPr>
          <w:t xml:space="preserve"> All word pairs were unrelated, as based on Rhodes and Castel (2008), unrelated pairs may be more sensitive to perceptual manipulations relative to related pairs.</w:t>
        </w:r>
      </w:ins>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1C4176F0" w:rsidR="00AA5ECB" w:rsidRPr="00AA5ECB" w:rsidRDefault="00AA5ECB" w:rsidP="00AA5ECB">
      <w:pPr>
        <w:spacing w:line="480" w:lineRule="auto"/>
        <w:ind w:firstLine="720"/>
        <w:contextualSpacing/>
        <w:textAlignment w:val="baseline"/>
        <w:rPr>
          <w:b/>
          <w:bCs/>
          <w:color w:val="000000"/>
        </w:rPr>
      </w:pPr>
      <w:r w:rsidRPr="00AA5ECB">
        <w:rPr>
          <w:color w:val="000000"/>
        </w:rPr>
        <w:t xml:space="preserve">A total of 86 participants completed </w:t>
      </w:r>
      <w:r w:rsidR="00406FA2">
        <w:rPr>
          <w:color w:val="000000"/>
        </w:rPr>
        <w:t>Experiment 3</w:t>
      </w:r>
      <w:r w:rsidRPr="00AA5ECB">
        <w:rPr>
          <w:color w:val="000000"/>
        </w:rPr>
        <w:t>. Of these participants, 33 were recruited via Prolific and compensated at a rate of $4.00 per half hour</w:t>
      </w:r>
      <w:r w:rsidR="00406FA2">
        <w:rPr>
          <w:color w:val="000000"/>
        </w:rPr>
        <w:t>, with the remaining</w:t>
      </w:r>
      <w:r w:rsidRPr="00AA5ECB">
        <w:rPr>
          <w:color w:val="000000"/>
        </w:rPr>
        <w:t xml:space="preserve"> 53 </w:t>
      </w:r>
      <w:r w:rsidR="00CF4E56">
        <w:rPr>
          <w:color w:val="000000"/>
        </w:rPr>
        <w:t xml:space="preserve">undergraduate students </w:t>
      </w:r>
      <w:r w:rsidRPr="00AA5ECB">
        <w:rPr>
          <w:color w:val="000000"/>
        </w:rPr>
        <w:t xml:space="preserve">recruited from The University of Southern Mississippi’s psychology research pool </w:t>
      </w:r>
      <w:r w:rsidR="00CF4E56">
        <w:rPr>
          <w:color w:val="000000"/>
        </w:rPr>
        <w:t xml:space="preserve">who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6 participants were excluded using the same criteria as Experiment 2, resulting in </w:t>
      </w:r>
      <w:r w:rsidR="003B0E7F" w:rsidRPr="00AA5ECB">
        <w:rPr>
          <w:color w:val="000000"/>
        </w:rPr>
        <w:t xml:space="preserve">39 </w:t>
      </w:r>
      <w:r w:rsidR="00CF4E56">
        <w:rPr>
          <w:color w:val="000000"/>
        </w:rPr>
        <w:t xml:space="preserve">participants </w:t>
      </w:r>
      <w:r w:rsidR="003B0E7F" w:rsidRPr="00AA5ECB">
        <w:rPr>
          <w:color w:val="000000"/>
        </w:rPr>
        <w:t xml:space="preserve">in the Sans Forgetica group </w:t>
      </w:r>
      <w:r w:rsidR="003B0E7F">
        <w:rPr>
          <w:color w:val="000000"/>
        </w:rPr>
        <w:t xml:space="preserve">and </w:t>
      </w:r>
      <w:r w:rsidRPr="00AA5ECB">
        <w:rPr>
          <w:color w:val="000000"/>
        </w:rPr>
        <w:t>41 in the control group. 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Pr>
          <w:color w:val="000000"/>
        </w:rPr>
        <w:t>-</w:t>
      </w:r>
      <w:r w:rsidRPr="00AA5ECB">
        <w:rPr>
          <w:color w:val="000000"/>
        </w:rPr>
        <w:t>pt. Sans Forgetica font while the other half were presented in a standard, 32</w:t>
      </w:r>
      <w:r w:rsidR="00CB6302">
        <w:rPr>
          <w:color w:val="000000"/>
        </w:rPr>
        <w:t>-</w:t>
      </w:r>
      <w:r w:rsidRPr="00AA5ECB">
        <w:rPr>
          <w:color w:val="000000"/>
        </w:rPr>
        <w:t>pt. Arial font. For participants assigned to 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lastRenderedPageBreak/>
        <w:t>Results</w:t>
      </w:r>
    </w:p>
    <w:p w14:paraId="375B9240" w14:textId="51ADBC4F" w:rsidR="00AA5ECB" w:rsidRPr="00AA5ECB" w:rsidRDefault="00AA5ECB" w:rsidP="00AA5ECB">
      <w:pPr>
        <w:spacing w:line="480" w:lineRule="auto"/>
        <w:contextualSpacing/>
        <w:textAlignment w:val="baseline"/>
        <w:rPr>
          <w:color w:val="000000"/>
        </w:rPr>
      </w:pPr>
      <w:r w:rsidRPr="00AA5ECB">
        <w:rPr>
          <w:color w:val="000000"/>
        </w:rPr>
        <w:tab/>
        <w:t xml:space="preserve">Figure 5 plots mean JOL and cued-recall percentages for Sans Forgetica and Arial font types in the mixed group as well as JOL/recall rates for the control group. </w:t>
      </w:r>
      <w:r w:rsidR="004F4584">
        <w:rPr>
          <w:color w:val="000000"/>
        </w:rPr>
        <w:t>Table A</w:t>
      </w:r>
      <w:r w:rsidR="006E5F3A">
        <w:rPr>
          <w:color w:val="000000"/>
        </w:rPr>
        <w:t>6</w:t>
      </w:r>
      <w:r w:rsidR="004F4584">
        <w:rPr>
          <w:color w:val="000000"/>
        </w:rPr>
        <w:t xml:space="preserve"> reports all comparisons for completeness. </w:t>
      </w:r>
      <w:r w:rsidRPr="00AA5ECB">
        <w:rPr>
          <w:color w:val="000000"/>
        </w:rPr>
        <w:t>We first evaluated Sans Forgetica font effects using a 2(Measure) × 2(Font: Sans Forgetica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34453C2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JOL</w:t>
      </w:r>
      <w:r w:rsidR="00852F9B">
        <w:rPr>
          <w:color w:val="000000"/>
        </w:rPr>
        <w:t>s</w:t>
      </w:r>
      <w:r w:rsidRPr="00AA5ECB">
        <w:rPr>
          <w:color w:val="000000"/>
        </w:rPr>
        <w:t xml:space="preserve">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29090CD9" w:rsidR="00AA5ECB" w:rsidRPr="00AA5ECB" w:rsidRDefault="00AA5ECB" w:rsidP="00AA5ECB">
      <w:pPr>
        <w:spacing w:line="480" w:lineRule="auto"/>
        <w:contextualSpacing/>
        <w:textAlignment w:val="baseline"/>
        <w:rPr>
          <w:color w:val="000000"/>
          <w:vertAlign w:val="subscript"/>
        </w:rPr>
      </w:pPr>
      <w:r w:rsidRPr="00AA5ECB">
        <w:rPr>
          <w:color w:val="000000"/>
        </w:rPr>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w:t>
      </w:r>
      <w:r w:rsidRPr="00852F9B">
        <w:rPr>
          <w:color w:val="000000"/>
        </w:rPr>
        <w:t>recall (</w:t>
      </w:r>
      <w:r w:rsidR="00852F9B" w:rsidRPr="00852F9B">
        <w:rPr>
          <w:color w:val="000000"/>
        </w:rPr>
        <w:t>31.73</w:t>
      </w:r>
      <w:r w:rsidRPr="00852F9B">
        <w:rPr>
          <w:color w:val="000000"/>
        </w:rPr>
        <w:t xml:space="preserve"> vs. </w:t>
      </w:r>
      <w:r w:rsidR="00852F9B" w:rsidRPr="00852F9B">
        <w:rPr>
          <w:color w:val="000000"/>
        </w:rPr>
        <w:t>24.17</w:t>
      </w:r>
      <w:r w:rsidRPr="00852F9B">
        <w:rPr>
          <w:color w:val="000000"/>
        </w:rPr>
        <w:t>). JOLs</w:t>
      </w:r>
      <w:r w:rsidRPr="00AA5ECB">
        <w:rPr>
          <w:color w:val="000000"/>
        </w:rPr>
        <w:t xml:space="preserve">/recall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w:t>
      </w:r>
      <w:r w:rsidRPr="00AA5ECB">
        <w:rPr>
          <w:color w:val="000000"/>
        </w:rPr>
        <w:lastRenderedPageBreak/>
        <w:t xml:space="preserve">size), Arial pairs that were in the same context as Sans Forgetica pairs were rated as more likely to be remembered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08FC62B7"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Sans Forgetica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25F8F" w:rsidRPr="00C25F8F">
        <w:rPr>
          <w:color w:val="000000"/>
        </w:rPr>
        <w:t xml:space="preserve">Based on </w:t>
      </w:r>
      <w:del w:id="84" w:author="Mark Huff" w:date="2021-04-08T14:35:00Z">
        <w:r w:rsidR="00C25F8F" w:rsidRPr="00C25F8F" w:rsidDel="00DB2BB0">
          <w:rPr>
            <w:color w:val="000000"/>
          </w:rPr>
          <w:delText xml:space="preserve">the </w:delText>
        </w:r>
      </w:del>
      <w:ins w:id="85" w:author="Mark Huff" w:date="2021-04-08T14:35:00Z">
        <w:r w:rsidR="00DB2BB0">
          <w:rPr>
            <w:color w:val="000000"/>
          </w:rPr>
          <w:t>a</w:t>
        </w:r>
        <w:r w:rsidR="00DB2BB0" w:rsidRPr="00C25F8F">
          <w:rPr>
            <w:color w:val="000000"/>
          </w:rPr>
          <w:t xml:space="preserve"> </w:t>
        </w:r>
      </w:ins>
      <w:r w:rsidR="00C25F8F" w:rsidRPr="00C25F8F">
        <w:rPr>
          <w:color w:val="000000"/>
        </w:rPr>
        <w:t xml:space="preserve">beliefs account, we expected that JOLs would be inflated for Sans Forgetica pairs, as participants would hold the belief that Sans Forgetica was beneficial to memory. </w:t>
      </w:r>
      <w:r w:rsidR="00A405CA" w:rsidRPr="00C25F8F">
        <w:rPr>
          <w:color w:val="000000"/>
        </w:rPr>
        <w:t>Alternativ</w:t>
      </w:r>
      <w:r w:rsidR="00A405CA">
        <w:rPr>
          <w:color w:val="000000"/>
        </w:rPr>
        <w:t>ely</w:t>
      </w:r>
      <w:r w:rsidR="00C25F8F" w:rsidRPr="00C25F8F">
        <w:rPr>
          <w:color w:val="000000"/>
        </w:rPr>
        <w:t>, the fluency account predicted that JOLs would be decreased for pairs presented using the more perceptually disfluent Sans Forgetica</w:t>
      </w:r>
      <w:r w:rsidR="00114EA4">
        <w:rPr>
          <w:color w:val="000000"/>
        </w:rPr>
        <w:t xml:space="preserve"> </w:t>
      </w:r>
      <w:r w:rsidR="00C25F8F" w:rsidRPr="00C25F8F">
        <w:rPr>
          <w:color w:val="000000"/>
        </w:rPr>
        <w:t>relative to when pairs were presented using Arial. Overall, the beliefs account was not supported, as Sans Forgetica did not produce the predicted increase in JOLs relative to either the standard Arial pairs or the control group. The fluency account, however, was upheld</w:t>
      </w:r>
      <w:r w:rsidR="00053CFF">
        <w:rPr>
          <w:color w:val="000000"/>
        </w:rPr>
        <w:t>, as JOLs were lower for pairs presented using the less fluent Sans Forgetica</w:t>
      </w:r>
      <w:r w:rsidR="00CF6F45">
        <w:rPr>
          <w:color w:val="000000"/>
        </w:rPr>
        <w:t xml:space="preserve"> font</w:t>
      </w:r>
      <w:r w:rsidR="00C25F8F" w:rsidRPr="00C25F8F">
        <w:rPr>
          <w:color w:val="000000"/>
        </w:rPr>
        <w:t xml:space="preserve">. </w:t>
      </w:r>
      <w:r w:rsidR="00084900">
        <w:rPr>
          <w:color w:val="000000"/>
        </w:rPr>
        <w:t>Additionally, S</w:t>
      </w:r>
      <w:r w:rsidR="00C25F8F" w:rsidRPr="00C25F8F">
        <w:rPr>
          <w:color w:val="000000"/>
        </w:rPr>
        <w:t>ans Forgetica produced a cost to recall when compared to Arial pairs that had been presented within the same study list</w:t>
      </w:r>
      <w:r w:rsidR="00084900">
        <w:rPr>
          <w:color w:val="000000"/>
        </w:rPr>
        <w:t>, suggesting that Sans Forgetica is 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w:t>
      </w:r>
      <w:r w:rsidR="00F61AB3">
        <w:rPr>
          <w:color w:val="000000"/>
        </w:rPr>
        <w:t xml:space="preserve"> the same</w:t>
      </w:r>
      <w:r w:rsidR="009E5874">
        <w:rPr>
          <w:color w:val="000000"/>
        </w:rPr>
        <w:t xml:space="preserve"> context </w:t>
      </w:r>
      <w:r w:rsidR="00F61AB3">
        <w:rPr>
          <w:color w:val="000000"/>
        </w:rPr>
        <w:t>as</w:t>
      </w:r>
      <w:r w:rsidR="00F94C2D">
        <w:rPr>
          <w:color w:val="000000"/>
        </w:rPr>
        <w:t xml:space="preserve"> disfluent font</w:t>
      </w:r>
      <w:r w:rsidR="00F61AB3">
        <w:rPr>
          <w:color w:val="000000"/>
        </w:rPr>
        <w:t>s</w:t>
      </w:r>
      <w:r w:rsidR="00F94C2D">
        <w:rPr>
          <w:color w:val="000000"/>
        </w:rPr>
        <w:t xml:space="preserve">,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lastRenderedPageBreak/>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Forgetica (vs. a standard Arial) font type on both JOLs and recall rates.</w:t>
      </w:r>
      <w:r w:rsidR="00133092" w:rsidRPr="008A706B">
        <w:rPr>
          <w:color w:val="000000"/>
        </w:rPr>
        <w:t xml:space="preserve"> </w:t>
      </w:r>
    </w:p>
    <w:p w14:paraId="557396BB" w14:textId="2139147B"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 xml:space="preserve">and unrelated </w:t>
      </w:r>
      <w:del w:id="86" w:author="Mark Huff" w:date="2021-04-08T14:35:00Z">
        <w:r w:rsidR="00A85CB5" w:rsidDel="00DB2BB0">
          <w:rPr>
            <w:color w:val="000000"/>
          </w:rPr>
          <w:delText xml:space="preserve">stimuli </w:delText>
        </w:r>
      </w:del>
      <w:ins w:id="87" w:author="Mark Huff" w:date="2021-04-08T14:35:00Z">
        <w:r w:rsidR="00DB2BB0">
          <w:rPr>
            <w:color w:val="000000"/>
          </w:rPr>
          <w:t xml:space="preserve">word </w:t>
        </w:r>
      </w:ins>
      <w:r w:rsidR="00A85CB5">
        <w:rPr>
          <w:color w:val="000000"/>
        </w:rPr>
        <w:t>pairs</w:t>
      </w:r>
      <w:r w:rsidR="00CF7215">
        <w:rPr>
          <w:color w:val="000000"/>
        </w:rPr>
        <w:t xml:space="preserve"> </w:t>
      </w:r>
      <w:r w:rsidR="00621CF1">
        <w:rPr>
          <w:color w:val="000000"/>
        </w:rPr>
        <w:t xml:space="preserve">presented </w:t>
      </w:r>
      <w:r w:rsidR="00CF7215">
        <w:rPr>
          <w:color w:val="000000"/>
        </w:rPr>
        <w:t>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w:t>
      </w:r>
      <w:del w:id="88" w:author="Mark Huff" w:date="2021-04-08T14:35:00Z">
        <w:r w:rsidRPr="005C0F83" w:rsidDel="00DB2BB0">
          <w:rPr>
            <w:color w:val="000000"/>
          </w:rPr>
          <w:delText xml:space="preserve">small </w:delText>
        </w:r>
      </w:del>
      <w:ins w:id="89" w:author="Mark Huff" w:date="2021-04-08T14:35:00Z">
        <w:r w:rsidR="00DB2BB0" w:rsidRPr="005C0F83">
          <w:rPr>
            <w:color w:val="000000"/>
          </w:rPr>
          <w:t>small</w:t>
        </w:r>
        <w:r w:rsidR="00DB2BB0">
          <w:rPr>
            <w:color w:val="000000"/>
          </w:rPr>
          <w:t>-</w:t>
        </w:r>
      </w:ins>
      <w:r w:rsidRPr="005C0F83">
        <w:rPr>
          <w:color w:val="000000"/>
        </w:rPr>
        <w:t xml:space="preserve">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w:t>
      </w:r>
      <w:del w:id="90" w:author="Mark Huff" w:date="2021-04-08T14:36:00Z">
        <w:r w:rsidR="00331D72" w:rsidDel="00DB2BB0">
          <w:rPr>
            <w:color w:val="000000"/>
          </w:rPr>
          <w:delText xml:space="preserve">mixed </w:delText>
        </w:r>
      </w:del>
      <w:ins w:id="91" w:author="Mark Huff" w:date="2021-04-08T14:36:00Z">
        <w:r w:rsidR="00DB2BB0">
          <w:rPr>
            <w:color w:val="000000"/>
          </w:rPr>
          <w:t>mixed-</w:t>
        </w:r>
      </w:ins>
      <w:r w:rsidR="00331D72">
        <w:rPr>
          <w:color w:val="000000"/>
        </w:rPr>
        <w:t xml:space="preserve">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w:t>
      </w:r>
      <w:ins w:id="92" w:author="Mark Huff" w:date="2021-04-08T14:36:00Z">
        <w:r w:rsidR="005655DF">
          <w:rPr>
            <w:color w:val="000000"/>
          </w:rPr>
          <w:t>-</w:t>
        </w:r>
      </w:ins>
      <w:r w:rsidR="00746E94">
        <w:rPr>
          <w:color w:val="000000"/>
        </w:rPr>
        <w:t xml:space="preserve"> and </w:t>
      </w:r>
      <w:del w:id="93" w:author="Mark Huff" w:date="2021-04-08T14:36:00Z">
        <w:r w:rsidR="00746E94" w:rsidDel="005655DF">
          <w:rPr>
            <w:color w:val="000000"/>
          </w:rPr>
          <w:delText xml:space="preserve">small </w:delText>
        </w:r>
      </w:del>
      <w:ins w:id="94" w:author="Mark Huff" w:date="2021-04-08T14:36:00Z">
        <w:r w:rsidR="005655DF">
          <w:rPr>
            <w:color w:val="000000"/>
          </w:rPr>
          <w:t>small-</w:t>
        </w:r>
      </w:ins>
      <w:r w:rsidR="00746E94">
        <w:rPr>
          <w:color w:val="000000"/>
        </w:rPr>
        <w:t>font size effects relative to a baseline font size. Regardless of whether large-font pairs were compared to small-font pairs or the control pairs</w:t>
      </w:r>
      <w:r w:rsidR="00BE29D9">
        <w:rPr>
          <w:color w:val="000000"/>
        </w:rPr>
        <w:t xml:space="preserve">, </w:t>
      </w:r>
      <w:r w:rsidR="00CF7215">
        <w:rPr>
          <w:color w:val="000000"/>
        </w:rPr>
        <w:t xml:space="preserve">a </w:t>
      </w:r>
      <w:r w:rsidR="00BE29D9">
        <w:rPr>
          <w:color w:val="000000"/>
        </w:rPr>
        <w:t xml:space="preserve">font-size effect </w:t>
      </w:r>
      <w:r w:rsidR="00CF7215">
        <w:rPr>
          <w:color w:val="000000"/>
        </w:rPr>
        <w:t>was not found</w:t>
      </w:r>
      <w:r w:rsidR="00942619">
        <w:rPr>
          <w:color w:val="000000"/>
        </w:rPr>
        <w:t>.</w:t>
      </w:r>
      <w:r w:rsidR="00BE29D9">
        <w:rPr>
          <w:color w:val="000000"/>
        </w:rPr>
        <w:t xml:space="preserve"> </w:t>
      </w:r>
      <w:r w:rsidR="00942619">
        <w:rPr>
          <w:color w:val="000000"/>
        </w:rPr>
        <w:t>While</w:t>
      </w:r>
      <w:r w:rsidR="00BE29D9">
        <w:rPr>
          <w:color w:val="000000"/>
        </w:rPr>
        <w:t xml:space="preserve"> </w:t>
      </w:r>
      <w:r w:rsidR="00CF7215">
        <w:rPr>
          <w:color w:val="000000"/>
        </w:rPr>
        <w:t xml:space="preserve">the </w:t>
      </w:r>
      <w:del w:id="95" w:author="Mark Huff" w:date="2021-04-08T14:36:00Z">
        <w:r w:rsidR="00CF7215" w:rsidDel="005655DF">
          <w:rPr>
            <w:color w:val="000000"/>
          </w:rPr>
          <w:delText xml:space="preserve">large </w:delText>
        </w:r>
      </w:del>
      <w:ins w:id="96" w:author="Mark Huff" w:date="2021-04-08T14:36:00Z">
        <w:r w:rsidR="005655DF">
          <w:rPr>
            <w:color w:val="000000"/>
          </w:rPr>
          <w:t>large-</w:t>
        </w:r>
      </w:ins>
      <w:r w:rsidR="00CF7215">
        <w:rPr>
          <w:color w:val="000000"/>
        </w:rPr>
        <w:t>font size increased both JOLs and recall rates similarly</w:t>
      </w:r>
      <w:r w:rsidR="00746E94">
        <w:rPr>
          <w:color w:val="000000"/>
        </w:rPr>
        <w:t xml:space="preserve"> relative to </w:t>
      </w:r>
      <w:del w:id="97" w:author="Mark Huff" w:date="2021-04-08T14:36:00Z">
        <w:r w:rsidR="00746E94" w:rsidDel="005655DF">
          <w:rPr>
            <w:color w:val="000000"/>
          </w:rPr>
          <w:delText xml:space="preserve">small </w:delText>
        </w:r>
      </w:del>
      <w:ins w:id="98" w:author="Mark Huff" w:date="2021-04-08T14:36:00Z">
        <w:r w:rsidR="005655DF">
          <w:rPr>
            <w:color w:val="000000"/>
          </w:rPr>
          <w:t>small-</w:t>
        </w:r>
      </w:ins>
      <w:r w:rsidR="00746E94">
        <w:rPr>
          <w:color w:val="000000"/>
        </w:rPr>
        <w:t>font pairs</w:t>
      </w:r>
      <w:r w:rsidR="00CF7215">
        <w:rPr>
          <w:color w:val="000000"/>
        </w:rPr>
        <w:t xml:space="preserve">, JOLs for </w:t>
      </w:r>
      <w:del w:id="99" w:author="Mark Huff" w:date="2021-04-08T14:36:00Z">
        <w:r w:rsidR="00CF7215" w:rsidDel="005655DF">
          <w:rPr>
            <w:color w:val="000000"/>
          </w:rPr>
          <w:delText xml:space="preserve">large </w:delText>
        </w:r>
      </w:del>
      <w:ins w:id="100" w:author="Mark Huff" w:date="2021-04-08T14:36:00Z">
        <w:r w:rsidR="005655DF">
          <w:rPr>
            <w:color w:val="000000"/>
          </w:rPr>
          <w:t>large-</w:t>
        </w:r>
      </w:ins>
      <w:r w:rsidR="00CF7215">
        <w:rPr>
          <w:color w:val="000000"/>
        </w:rPr>
        <w:t xml:space="preserve">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 </w:t>
      </w:r>
      <w:r w:rsidR="00777079">
        <w:rPr>
          <w:color w:val="000000"/>
        </w:rPr>
        <w:t>Finally,</w:t>
      </w:r>
      <w:r w:rsidR="00E53591">
        <w:rPr>
          <w:color w:val="000000"/>
        </w:rPr>
        <w:t xml:space="preserve"> neither JOLs nor recall differed as a function of font-size relative</w:t>
      </w:r>
      <w:r w:rsidR="00D90264" w:rsidRPr="005C0F83">
        <w:rPr>
          <w:color w:val="000000"/>
        </w:rPr>
        <w:t xml:space="preserve"> </w:t>
      </w:r>
      <w:r w:rsidR="00777079">
        <w:rPr>
          <w:color w:val="000000"/>
        </w:rPr>
        <w:t>to</w:t>
      </w:r>
      <w:r w:rsidR="00E53591">
        <w:rPr>
          <w:color w:val="000000"/>
        </w:rPr>
        <w:t xml:space="preserve"> </w:t>
      </w:r>
      <w:r w:rsidR="00D90264" w:rsidRPr="005C0F83">
        <w:rPr>
          <w:color w:val="000000"/>
        </w:rPr>
        <w:t xml:space="preserve">the control group. </w:t>
      </w:r>
    </w:p>
    <w:p w14:paraId="07F48EED" w14:textId="5B76D73D"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consistent with a font-size effect.</w:t>
      </w:r>
      <w:r w:rsidR="00AE045A">
        <w:rPr>
          <w:color w:val="000000"/>
        </w:rPr>
        <w:t xml:space="preserve"> </w:t>
      </w:r>
      <w:r w:rsidR="00732821">
        <w:rPr>
          <w:color w:val="000000"/>
        </w:rPr>
        <w:t xml:space="preserve">Consistent with the </w:t>
      </w:r>
      <w:r w:rsidR="00777079">
        <w:rPr>
          <w:color w:val="000000"/>
        </w:rPr>
        <w:t>Experiment 1A</w:t>
      </w:r>
      <w:r w:rsidR="00732821">
        <w:rPr>
          <w:color w:val="000000"/>
        </w:rPr>
        <w:t xml:space="preserve">, </w:t>
      </w:r>
      <w:r w:rsidR="00CF7215">
        <w:rPr>
          <w:color w:val="000000"/>
        </w:rPr>
        <w:t>highlighted</w:t>
      </w:r>
      <w:r w:rsidR="00AE045A">
        <w:rPr>
          <w:color w:val="000000"/>
        </w:rPr>
        <w:t xml:space="preserve"> </w:t>
      </w:r>
      <w:r w:rsidR="00746E94">
        <w:rPr>
          <w:color w:val="000000"/>
        </w:rPr>
        <w:t xml:space="preserve">pairs did not affect </w:t>
      </w:r>
      <w:r w:rsidR="00AE045A">
        <w:rPr>
          <w:color w:val="000000"/>
        </w:rPr>
        <w:t>JOLs</w:t>
      </w:r>
      <w:r w:rsidR="00746E94">
        <w:rPr>
          <w:color w:val="000000"/>
        </w:rPr>
        <w:t xml:space="preserve"> when compared to both non-highlighted pairs mixed group and the control group.</w:t>
      </w:r>
      <w:r w:rsidRPr="005C0F83">
        <w:rPr>
          <w:color w:val="000000"/>
        </w:rPr>
        <w:t xml:space="preserve"> </w:t>
      </w:r>
    </w:p>
    <w:p w14:paraId="6E5E9898" w14:textId="3B7DAFC1"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w:t>
      </w:r>
      <w:del w:id="101" w:author="Mark Huff" w:date="2021-04-08T14:36:00Z">
        <w:r w:rsidR="00746E94" w:rsidDel="005655DF">
          <w:rPr>
            <w:color w:val="000000"/>
          </w:rPr>
          <w:delText xml:space="preserve">JOLS </w:delText>
        </w:r>
      </w:del>
      <w:ins w:id="102" w:author="Mark Huff" w:date="2021-04-08T14:36:00Z">
        <w:r w:rsidR="005655DF">
          <w:rPr>
            <w:color w:val="000000"/>
          </w:rPr>
          <w:t xml:space="preserve">JOLs </w:t>
        </w:r>
      </w:ins>
      <w:r w:rsidR="00746E94">
        <w:rPr>
          <w:color w:val="000000"/>
        </w:rPr>
        <w:t>in</w:t>
      </w:r>
      <w:r w:rsidR="00266890">
        <w:rPr>
          <w:color w:val="000000"/>
        </w:rPr>
        <w:t xml:space="preserve"> Experiment 1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lastRenderedPageBreak/>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 xml:space="preserve">Experiment 2A again found that </w:t>
      </w:r>
      <w:del w:id="103" w:author="Mark Huff" w:date="2021-04-08T14:36:00Z">
        <w:r w:rsidR="00746E94" w:rsidDel="005655DF">
          <w:rPr>
            <w:color w:val="000000"/>
          </w:rPr>
          <w:delText xml:space="preserve">large </w:delText>
        </w:r>
      </w:del>
      <w:ins w:id="104" w:author="Mark Huff" w:date="2021-04-08T14:36:00Z">
        <w:r w:rsidR="005655DF">
          <w:rPr>
            <w:color w:val="000000"/>
          </w:rPr>
          <w:t>large-</w:t>
        </w:r>
      </w:ins>
      <w:r w:rsidR="00746E94">
        <w:rPr>
          <w:color w:val="000000"/>
        </w:rPr>
        <w:t>font sizes significantly increased both JOLs and recall rates relative to small-font pairs and marginally relative to control pairs, but again, a font-size effect was not found. In Experiment 2B, highlight again produced no effect on either JOLs or recall rates. Thus, font size and highlighting effects were not due to differences in the related vs. unrelated pairs presented within the study list.</w:t>
      </w:r>
    </w:p>
    <w:p w14:paraId="1FD5EFA8" w14:textId="34034D8D"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the effects of Sans Forgetica font on JOLs. We selected this font because</w:t>
      </w:r>
      <w:r w:rsidR="002A0632">
        <w:rPr>
          <w:color w:val="000000"/>
        </w:rPr>
        <w:t>,</w:t>
      </w:r>
      <w:r w:rsidRPr="004F4584">
        <w:rPr>
          <w:color w:val="000000"/>
        </w:rPr>
        <w:t xml:space="preserve"> although it is perceptually disfluent, it is purported to enhance recall</w:t>
      </w:r>
      <w:r w:rsidR="0028203E">
        <w:rPr>
          <w:color w:val="000000"/>
        </w:rPr>
        <w:t xml:space="preserve"> </w:t>
      </w:r>
      <w:r w:rsidR="005B7394">
        <w:rPr>
          <w:color w:val="000000"/>
        </w:rPr>
        <w:t xml:space="preserve">(Earp, 2018). </w:t>
      </w:r>
      <w:r w:rsidRPr="004F4584">
        <w:rPr>
          <w:color w:val="000000"/>
        </w:rPr>
        <w:t>While several recent studies have indicated that presenting study materials using Sans Forgetica does not benefit memory (e.g., Geller et al., 2020; Taylor et al., 2020), it is possible that participants may hold the belief that Sans Forgetica improves retention. Our use of Sans Forgetica in Experiment 3 allowed us to test the fluency and beliefs accounts of the font-size effect</w:t>
      </w:r>
      <w:r w:rsidR="00B156A4">
        <w:rPr>
          <w:color w:val="000000"/>
        </w:rPr>
        <w:t xml:space="preserve">. According to the fluency account, </w:t>
      </w:r>
      <w:r w:rsidR="00CE1D23">
        <w:rPr>
          <w:color w:val="000000"/>
        </w:rPr>
        <w:t>the</w:t>
      </w:r>
      <w:r w:rsidR="00B156A4">
        <w:rPr>
          <w:color w:val="000000"/>
        </w:rPr>
        <w:t xml:space="preserve"> disfluent</w:t>
      </w:r>
      <w:r w:rsidRPr="004F4584">
        <w:rPr>
          <w:color w:val="000000"/>
        </w:rPr>
        <w:t xml:space="preserve"> </w:t>
      </w:r>
      <w:r w:rsidR="00CE1D23">
        <w:rPr>
          <w:color w:val="000000"/>
        </w:rPr>
        <w:t xml:space="preserve">nature of </w:t>
      </w:r>
      <w:r w:rsidRPr="004F4584">
        <w:rPr>
          <w:color w:val="000000"/>
        </w:rPr>
        <w:t>Sans Forgetica</w:t>
      </w:r>
      <w:r w:rsidR="00B156A4">
        <w:rPr>
          <w:color w:val="000000"/>
        </w:rPr>
        <w:t xml:space="preserve"> </w:t>
      </w:r>
      <w:r w:rsidRPr="004F4584">
        <w:rPr>
          <w:color w:val="000000"/>
        </w:rPr>
        <w:t xml:space="preserve">should result in </w:t>
      </w:r>
      <w:r w:rsidR="00B156A4">
        <w:rPr>
          <w:color w:val="000000"/>
        </w:rPr>
        <w:t xml:space="preserve">lower JOL ratings relative to a standard Arial font, whereas </w:t>
      </w:r>
      <w:r w:rsidRPr="004F4584">
        <w:rPr>
          <w:color w:val="000000"/>
        </w:rPr>
        <w:t>the beliefs account posits that Sans Forgetica will boost JOLs</w:t>
      </w:r>
      <w:r w:rsidR="00B156A4">
        <w:rPr>
          <w:color w:val="000000"/>
        </w:rPr>
        <w:t xml:space="preserve"> if participants hold a belief that Sans Forgetica font facilitates memory</w:t>
      </w:r>
      <w:r w:rsidRPr="004F4584">
        <w:rPr>
          <w:color w:val="000000"/>
        </w:rPr>
        <w:t xml:space="preserve">. </w:t>
      </w:r>
      <w:r w:rsidR="00B156A4">
        <w:rPr>
          <w:color w:val="000000"/>
        </w:rPr>
        <w:t>Consistent with a fluenc</w:t>
      </w:r>
      <w:r w:rsidR="00F16F3E">
        <w:rPr>
          <w:color w:val="000000"/>
        </w:rPr>
        <w:t>y</w:t>
      </w:r>
      <w:r w:rsidR="00B156A4">
        <w:rPr>
          <w:color w:val="000000"/>
        </w:rPr>
        <w:t xml:space="preserve"> account, Sans Forgetica was found to decrease JOLs relative to the Arial font, but only when Sans Forgetica was compared to the Arial pairs in the mixed list and not the pure Arial pairs in the control group. Recall was also impacted by font type</w:t>
      </w:r>
      <w:r w:rsidR="00027F52">
        <w:rPr>
          <w:color w:val="000000"/>
        </w:rPr>
        <w:t>,</w:t>
      </w:r>
      <w:r w:rsidR="00B156A4">
        <w:rPr>
          <w:color w:val="000000"/>
        </w:rPr>
        <w:t xml:space="preserve"> as Sans Forgetica pairs were lower relative to mixed Arial pairs but not the pure Arial pairs—a Sans Forgetica cost. Interestingly, mixed Arial pairs produced greater JOLs and recall rates than Arial pairs in the pure group, suggesting that the mixed list context increased participants both JOLs and the encoding of Arial pairs. </w:t>
      </w:r>
    </w:p>
    <w:p w14:paraId="00567624" w14:textId="728306D2" w:rsidR="0042099C" w:rsidRDefault="00584C5E" w:rsidP="0042099C">
      <w:pPr>
        <w:spacing w:line="480" w:lineRule="auto"/>
        <w:ind w:firstLine="720"/>
        <w:textAlignment w:val="baseline"/>
        <w:rPr>
          <w:color w:val="000000"/>
        </w:rPr>
      </w:pPr>
      <w:r>
        <w:lastRenderedPageBreak/>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experiments included a </w:t>
      </w:r>
      <w:del w:id="105" w:author="Mark Huff" w:date="2021-04-08T14:37:00Z">
        <w:r w:rsidR="0042099C" w:rsidDel="005655DF">
          <w:delText xml:space="preserve">pure </w:delText>
        </w:r>
      </w:del>
      <w:ins w:id="106" w:author="Mark Huff" w:date="2021-04-08T14:37:00Z">
        <w:r w:rsidR="005655DF">
          <w:t>pure-</w:t>
        </w:r>
      </w:ins>
      <w:r w:rsidR="0042099C">
        <w:t>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the control group. Thus, </w:t>
      </w:r>
      <w:r w:rsidR="007A0483">
        <w:t>our inclusion of pure list control groups allowed us to assess the effects of context on fluency effects, providing a more complete assessment of how these processes affect both JOLs and recall.</w:t>
      </w:r>
    </w:p>
    <w:p w14:paraId="4DE9BB25" w14:textId="5BC338C1" w:rsidR="00E76E9D" w:rsidRDefault="005E740D" w:rsidP="005655DF">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proofErr w:type="spellStart"/>
      <w:r w:rsidR="00FC48A7">
        <w:rPr>
          <w:sz w:val="24"/>
          <w:szCs w:val="24"/>
        </w:rPr>
        <w:t>Halamish</w:t>
      </w:r>
      <w:proofErr w:type="spellEnd"/>
      <w:r w:rsidR="00FC48A7">
        <w:rPr>
          <w:sz w:val="24"/>
          <w:szCs w:val="24"/>
        </w:rPr>
        <w:t xml:space="preserve">, Nachman, and </w:t>
      </w:r>
      <w:proofErr w:type="spellStart"/>
      <w:r w:rsidR="00FC48A7">
        <w:rPr>
          <w:sz w:val="24"/>
          <w:szCs w:val="24"/>
        </w:rPr>
        <w:t>Katzir</w:t>
      </w:r>
      <w:proofErr w:type="spellEnd"/>
      <w:r w:rsidR="00FC48A7">
        <w:rPr>
          <w:sz w:val="24"/>
          <w:szCs w:val="24"/>
        </w:rPr>
        <w:t>, 2018</w:t>
      </w:r>
      <w:del w:id="107" w:author="Mark Huff" w:date="2021-04-08T14:37:00Z">
        <w:r w:rsidR="00AF0C01" w:rsidDel="005655DF">
          <w:rPr>
            <w:sz w:val="24"/>
            <w:szCs w:val="24"/>
          </w:rPr>
          <w:delText xml:space="preserve"> for a review</w:delText>
        </w:r>
      </w:del>
      <w:r w:rsidR="00AF0C01">
        <w:rPr>
          <w:sz w:val="24"/>
          <w:szCs w:val="24"/>
        </w:rPr>
        <w:t>)</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and this effect was reduced despite a greater size difference between pairs in 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lastRenderedPageBreak/>
        <w:t xml:space="preserve">our experiments did not yield </w:t>
      </w:r>
      <w:r w:rsidR="002A190E">
        <w:rPr>
          <w:sz w:val="24"/>
          <w:szCs w:val="24"/>
        </w:rPr>
        <w:t xml:space="preserve">a </w:t>
      </w:r>
      <w:r w:rsidR="0015002E">
        <w:rPr>
          <w:sz w:val="24"/>
          <w:szCs w:val="24"/>
        </w:rPr>
        <w:t>font-size effect,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still 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a finding consistent with other 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 xml:space="preserve">e, Finn, &amp; </w:t>
      </w:r>
      <w:proofErr w:type="spellStart"/>
      <w:r w:rsidR="0099010B">
        <w:rPr>
          <w:sz w:val="24"/>
          <w:szCs w:val="24"/>
        </w:rPr>
        <w:t>Molden</w:t>
      </w:r>
      <w:proofErr w:type="spellEnd"/>
      <w:r w:rsidR="00A54991" w:rsidRPr="0044260F">
        <w:rPr>
          <w:sz w:val="24"/>
          <w:szCs w:val="24"/>
        </w:rPr>
        <w:t>, 2011</w:t>
      </w:r>
      <w:r w:rsidR="00372235">
        <w:rPr>
          <w:sz w:val="24"/>
          <w:szCs w:val="24"/>
        </w:rPr>
        <w:t xml:space="preserve">; </w:t>
      </w:r>
      <w:r w:rsidR="00142068" w:rsidRPr="0044260F">
        <w:rPr>
          <w:sz w:val="24"/>
          <w:szCs w:val="24"/>
        </w:rPr>
        <w:t xml:space="preserve">Muller et al., 2014; </w:t>
      </w:r>
      <w:proofErr w:type="spellStart"/>
      <w:r w:rsidR="00142068" w:rsidRPr="0044260F">
        <w:rPr>
          <w:sz w:val="24"/>
          <w:szCs w:val="24"/>
        </w:rPr>
        <w:t>Susser</w:t>
      </w:r>
      <w:proofErr w:type="spellEnd"/>
      <w:r w:rsidR="00A07ACB">
        <w:rPr>
          <w:sz w:val="24"/>
          <w:szCs w:val="24"/>
        </w:rPr>
        <w:t xml:space="preserve">, Mulligan, &amp; </w:t>
      </w:r>
      <w:proofErr w:type="spellStart"/>
      <w:r w:rsidR="00A07ACB">
        <w:rPr>
          <w:sz w:val="24"/>
          <w:szCs w:val="24"/>
        </w:rPr>
        <w:t>Besken</w:t>
      </w:r>
      <w:proofErr w:type="spellEnd"/>
      <w:r w:rsidR="00142068" w:rsidRPr="0044260F">
        <w:rPr>
          <w:sz w:val="24"/>
          <w:szCs w:val="24"/>
        </w:rPr>
        <w:t xml:space="preserve">., 2013; </w:t>
      </w:r>
      <w:proofErr w:type="spellStart"/>
      <w:r w:rsidR="00142068" w:rsidRPr="0044260F">
        <w:rPr>
          <w:sz w:val="24"/>
          <w:szCs w:val="24"/>
        </w:rPr>
        <w:t>Undorf</w:t>
      </w:r>
      <w:proofErr w:type="spellEnd"/>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661A4155" w:rsidR="00E76E9D" w:rsidRDefault="008D022E" w:rsidP="00E76E9D">
      <w:pPr>
        <w:pStyle w:val="CommentText"/>
        <w:spacing w:line="480" w:lineRule="auto"/>
        <w:ind w:firstLine="720"/>
        <w:rPr>
          <w:ins w:id="108" w:author="Nicholas Maxwell" w:date="2021-04-08T15:24:00Z"/>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or Sans Forgetica</w:t>
      </w:r>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Forgetica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Forgetica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Forgetica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2016</w:t>
      </w:r>
      <w:ins w:id="109" w:author="Mark Huff" w:date="2021-04-08T14:37:00Z">
        <w:r w:rsidR="005655DF">
          <w:rPr>
            <w:sz w:val="24"/>
            <w:szCs w:val="24"/>
          </w:rPr>
          <w:t>,</w:t>
        </w:r>
      </w:ins>
      <w:r w:rsidR="00B42B80">
        <w:rPr>
          <w:sz w:val="24"/>
          <w:szCs w:val="24"/>
        </w:rPr>
        <w:t xml:space="preserve">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Forgetica, recent work by </w:t>
      </w:r>
      <w:proofErr w:type="spellStart"/>
      <w:r w:rsidR="006C791D">
        <w:rPr>
          <w:sz w:val="24"/>
          <w:szCs w:val="24"/>
        </w:rPr>
        <w:t>Eskenazi</w:t>
      </w:r>
      <w:proofErr w:type="spellEnd"/>
      <w:r w:rsidR="006C791D">
        <w:rPr>
          <w:sz w:val="24"/>
          <w:szCs w:val="24"/>
        </w:rPr>
        <w:t xml:space="preserve">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Forgetica </w:t>
      </w:r>
      <w:r w:rsidR="00B42B80">
        <w:rPr>
          <w:sz w:val="24"/>
          <w:szCs w:val="24"/>
        </w:rPr>
        <w:t xml:space="preserve">may be more appropriately </w:t>
      </w:r>
      <w:r w:rsidR="002A190E">
        <w:rPr>
          <w:sz w:val="24"/>
          <w:szCs w:val="24"/>
        </w:rPr>
        <w:t xml:space="preserve">termed </w:t>
      </w:r>
      <w:r w:rsidR="009036EA">
        <w:rPr>
          <w:sz w:val="24"/>
          <w:szCs w:val="24"/>
        </w:rPr>
        <w:t>“</w:t>
      </w:r>
      <w:del w:id="110" w:author="Mark Huff" w:date="2021-04-08T14:37:00Z">
        <w:r w:rsidR="00A44D21" w:rsidDel="005655DF">
          <w:rPr>
            <w:sz w:val="24"/>
            <w:szCs w:val="24"/>
          </w:rPr>
          <w:delText xml:space="preserve">sans </w:delText>
        </w:r>
      </w:del>
      <w:ins w:id="111" w:author="Mark Huff" w:date="2021-04-08T14:37:00Z">
        <w:r w:rsidR="005655DF">
          <w:rPr>
            <w:sz w:val="24"/>
            <w:szCs w:val="24"/>
          </w:rPr>
          <w:t xml:space="preserve">Sans </w:t>
        </w:r>
      </w:ins>
      <w:del w:id="112" w:author="Mark Huff" w:date="2021-04-08T14:37:00Z">
        <w:r w:rsidR="00A44D21" w:rsidDel="005655DF">
          <w:rPr>
            <w:sz w:val="24"/>
            <w:szCs w:val="24"/>
          </w:rPr>
          <w:delText>remembrica</w:delText>
        </w:r>
      </w:del>
      <w:proofErr w:type="spellStart"/>
      <w:ins w:id="113" w:author="Mark Huff" w:date="2021-04-08T14:37:00Z">
        <w:r w:rsidR="005655DF">
          <w:rPr>
            <w:sz w:val="24"/>
            <w:szCs w:val="24"/>
          </w:rPr>
          <w:t>Remembrica</w:t>
        </w:r>
      </w:ins>
      <w:proofErr w:type="spellEnd"/>
      <w:r w:rsidR="009036EA">
        <w:rPr>
          <w:sz w:val="24"/>
          <w:szCs w:val="24"/>
        </w:rPr>
        <w:t>”</w:t>
      </w:r>
      <w:r w:rsidR="00A44D21">
        <w:rPr>
          <w:sz w:val="24"/>
          <w:szCs w:val="24"/>
        </w:rPr>
        <w:t xml:space="preserve"> </w:t>
      </w:r>
      <w:r w:rsidR="002A190E">
        <w:rPr>
          <w:sz w:val="24"/>
          <w:szCs w:val="24"/>
        </w:rPr>
        <w:t>due to memory costs</w:t>
      </w:r>
      <w:r w:rsidR="00A44D21">
        <w:rPr>
          <w:sz w:val="24"/>
          <w:szCs w:val="24"/>
        </w:rPr>
        <w:t>.</w:t>
      </w:r>
    </w:p>
    <w:p w14:paraId="18494D92" w14:textId="7997FC2B" w:rsidR="007C0B3D" w:rsidRDefault="007C0B3D" w:rsidP="00E76E9D">
      <w:pPr>
        <w:pStyle w:val="CommentText"/>
        <w:spacing w:line="480" w:lineRule="auto"/>
        <w:ind w:firstLine="720"/>
        <w:rPr>
          <w:ins w:id="114" w:author="Nicholas Maxwell" w:date="2021-04-08T15:22:00Z"/>
          <w:sz w:val="24"/>
          <w:szCs w:val="24"/>
        </w:rPr>
      </w:pPr>
      <w:ins w:id="115" w:author="Nicholas Maxwell" w:date="2021-04-08T15:24:00Z">
        <w:r w:rsidRPr="007C0B3D">
          <w:rPr>
            <w:sz w:val="24"/>
            <w:szCs w:val="24"/>
            <w:highlight w:val="yellow"/>
            <w:rPrChange w:id="116" w:author="Nicholas Maxwell" w:date="2021-04-08T15:24:00Z">
              <w:rPr>
                <w:sz w:val="24"/>
                <w:szCs w:val="24"/>
              </w:rPr>
            </w:rPrChange>
          </w:rPr>
          <w:t>[IOC PARAGRAPH]</w:t>
        </w:r>
      </w:ins>
    </w:p>
    <w:p w14:paraId="33F1CE3C" w14:textId="124B1967" w:rsidR="007C0B3D" w:rsidDel="007C0B3D" w:rsidRDefault="007C0B3D" w:rsidP="00E76E9D">
      <w:pPr>
        <w:pStyle w:val="CommentText"/>
        <w:spacing w:line="480" w:lineRule="auto"/>
        <w:ind w:firstLine="720"/>
        <w:rPr>
          <w:del w:id="117" w:author="Nicholas Maxwell" w:date="2021-04-08T15:23:00Z"/>
          <w:sz w:val="24"/>
          <w:szCs w:val="24"/>
        </w:rPr>
      </w:pPr>
    </w:p>
    <w:p w14:paraId="14F930FB" w14:textId="627D245B" w:rsidR="005B5E28" w:rsidRPr="00B84F7B" w:rsidRDefault="009036EA" w:rsidP="004F0E74">
      <w:pPr>
        <w:spacing w:line="480" w:lineRule="auto"/>
        <w:ind w:firstLine="720"/>
        <w:textAlignment w:val="baseline"/>
        <w:rPr>
          <w:color w:val="000000"/>
        </w:rPr>
      </w:pPr>
      <w:commentRangeStart w:id="118"/>
      <w:r>
        <w:rPr>
          <w:color w:val="000000"/>
        </w:rPr>
        <w:t>Though</w:t>
      </w:r>
      <w:commentRangeEnd w:id="118"/>
      <w:r w:rsidR="005655DF">
        <w:rPr>
          <w:rStyle w:val="CommentReference"/>
        </w:rPr>
        <w:commentReference w:id="118"/>
      </w:r>
      <w:r>
        <w:rPr>
          <w:color w:val="000000"/>
        </w:rPr>
        <w:t xml:space="preserve"> </w:t>
      </w:r>
      <w:r w:rsidR="00017F62">
        <w:rPr>
          <w:color w:val="000000"/>
        </w:rPr>
        <w:t xml:space="preserve">the </w:t>
      </w:r>
      <w:r>
        <w:rPr>
          <w:color w:val="000000"/>
        </w:rPr>
        <w:t>font-size effect</w:t>
      </w:r>
      <w:r w:rsidR="00017F62">
        <w:rPr>
          <w:color w:val="000000"/>
        </w:rPr>
        <w:t xml:space="preserve"> consistently </w:t>
      </w:r>
      <w:r w:rsidR="00040324">
        <w:rPr>
          <w:color w:val="000000"/>
        </w:rPr>
        <w:t>was not found</w:t>
      </w:r>
      <w:r w:rsidR="00017F62">
        <w:rPr>
          <w:color w:val="000000"/>
        </w:rPr>
        <w:t xml:space="preserve"> and the expected increases to JOLs 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 xml:space="preserve">by having participants study individual words rather </w:t>
      </w:r>
      <w:r w:rsidR="00056ACF">
        <w:rPr>
          <w:color w:val="000000"/>
        </w:rPr>
        <w:lastRenderedPageBreak/>
        <w:t>than paired associates and using free 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 xml:space="preserve">Price, </w:t>
      </w:r>
      <w:r w:rsidR="00885668">
        <w:rPr>
          <w:color w:val="000000"/>
        </w:rPr>
        <w:t>McElroy</w:t>
      </w:r>
      <w:r w:rsidR="00056ACF">
        <w:rPr>
          <w:color w:val="000000"/>
        </w:rPr>
        <w:t xml:space="preserve">, </w:t>
      </w:r>
      <w:r w:rsidR="00B42B80">
        <w:rPr>
          <w:color w:val="000000"/>
        </w:rPr>
        <w:t xml:space="preserve">and </w:t>
      </w:r>
      <w:r w:rsidR="00107D18">
        <w:rPr>
          <w:color w:val="000000"/>
        </w:rPr>
        <w:t>Martin (2016) showed that large font increased JOLs using a 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5F8792A5"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Forgetica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Furthermore, Experiment 3 showed that Sans Forgetica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Collectively, this set of experiments provides a greater understanding of how perceptual features influence JOLs and recall, particularly within the context of cued-recall</w:t>
      </w:r>
      <w:r w:rsidR="00C3082A">
        <w:rPr>
          <w:color w:val="000000"/>
        </w:rPr>
        <w:t xml:space="preserve"> testing</w:t>
      </w:r>
      <w:r w:rsidR="00647564">
        <w:rPr>
          <w:color w:val="000000"/>
        </w:rPr>
        <w:t xml:space="preserve">.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proofErr w:type="spellStart"/>
      <w:r w:rsidRPr="00B46C4C">
        <w:rPr>
          <w:rFonts w:eastAsia="Arial"/>
        </w:rPr>
        <w:t>Balota</w:t>
      </w:r>
      <w:proofErr w:type="spellEnd"/>
      <w:r w:rsidRPr="00B46C4C">
        <w:rPr>
          <w:rFonts w:eastAsia="Arial"/>
        </w:rPr>
        <w:t xml:space="preserve">, D. A., Yap, M. J., Hutchison, K. A., Cortese, M. J., Kessler, B., Loftis, B., Neely, J. H., Nelson, D. L., Simpson, G. B, &amp; </w:t>
      </w:r>
      <w:proofErr w:type="spellStart"/>
      <w:r w:rsidRPr="00B46C4C">
        <w:rPr>
          <w:rFonts w:eastAsia="Arial"/>
        </w:rPr>
        <w:t>Treiman</w:t>
      </w:r>
      <w:proofErr w:type="spellEnd"/>
      <w:r w:rsidRPr="00B46C4C">
        <w:rPr>
          <w:rFonts w:eastAsia="Arial"/>
        </w:rPr>
        <w:t xml:space="preserve">, R. (2007). The English lexicon </w:t>
      </w:r>
      <w:proofErr w:type="gramStart"/>
      <w:r w:rsidRPr="00B46C4C">
        <w:rPr>
          <w:rFonts w:eastAsia="Arial"/>
        </w:rPr>
        <w:t>project</w:t>
      </w:r>
      <w:proofErr w:type="gramEnd"/>
      <w:r w:rsidRPr="00B46C4C">
        <w:rPr>
          <w:rFonts w:eastAsia="Arial"/>
        </w:rPr>
        <w:t xml:space="preserve">. </w:t>
      </w:r>
      <w:r w:rsidRPr="00B46C4C">
        <w:rPr>
          <w:rFonts w:eastAsia="Arial"/>
          <w:i/>
          <w:iCs/>
        </w:rPr>
        <w:t xml:space="preserve">Behavior Research Methods, 39 </w:t>
      </w:r>
      <w:r w:rsidRPr="00B46C4C">
        <w:rPr>
          <w:rFonts w:eastAsia="Arial"/>
        </w:rPr>
        <w:t>(3), 445-459.</w:t>
      </w:r>
    </w:p>
    <w:p w14:paraId="0A97B9A0" w14:textId="3FEAC2E9" w:rsidR="002F7721" w:rsidRPr="00B46C4C" w:rsidRDefault="00382267" w:rsidP="00034279">
      <w:pPr>
        <w:spacing w:line="480" w:lineRule="auto"/>
        <w:ind w:left="720" w:hanging="720"/>
      </w:pPr>
      <w:proofErr w:type="spellStart"/>
      <w:r w:rsidRPr="003F2CE5">
        <w:t>Besken</w:t>
      </w:r>
      <w:proofErr w:type="spellEnd"/>
      <w:r w:rsidRPr="003F2CE5">
        <w:t xml:space="preserve">,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4408290F"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1CEC6480" w14:textId="77777777" w:rsidR="002F7721" w:rsidRDefault="002F7721" w:rsidP="00BE2FBD">
      <w:pPr>
        <w:spacing w:line="480" w:lineRule="auto"/>
      </w:pPr>
      <w:r>
        <w:t xml:space="preserve">Bodner, G. E., </w:t>
      </w:r>
      <w:proofErr w:type="spellStart"/>
      <w:r>
        <w:t>Taikh</w:t>
      </w:r>
      <w:proofErr w:type="spellEnd"/>
      <w:r>
        <w:t xml:space="preserve">,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r w:rsidRPr="00B46C4C">
        <w:rPr>
          <w:rFonts w:eastAsia="Calibri"/>
        </w:rPr>
        <w:t xml:space="preserve">Brysbaert,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6C9F0823" w:rsidR="006C791D" w:rsidRDefault="006C791D" w:rsidP="00FB5D93">
      <w:pPr>
        <w:spacing w:line="480" w:lineRule="auto"/>
        <w:ind w:left="700" w:hanging="702"/>
        <w:contextualSpacing/>
        <w:rPr>
          <w:rFonts w:eastAsia="Arial"/>
        </w:rPr>
      </w:pPr>
      <w:proofErr w:type="spellStart"/>
      <w:r>
        <w:rPr>
          <w:rFonts w:eastAsia="Arial"/>
        </w:rPr>
        <w:lastRenderedPageBreak/>
        <w:t>Eskenazi</w:t>
      </w:r>
      <w:proofErr w:type="spellEnd"/>
      <w:r>
        <w:rPr>
          <w:rFonts w:eastAsia="Arial"/>
        </w:rPr>
        <w:t xml:space="preserve">,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Garcia, M. &amp; Kornell,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w:t>
      </w:r>
      <w:proofErr w:type="spellStart"/>
      <w:r w:rsidRPr="00B46C4C">
        <w:t>forgetica</w:t>
      </w:r>
      <w:proofErr w:type="spellEnd"/>
      <w:r w:rsidRPr="00B46C4C">
        <w:t xml:space="preserve">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proofErr w:type="spellStart"/>
      <w:r>
        <w:t>Halamish</w:t>
      </w:r>
      <w:proofErr w:type="spellEnd"/>
      <w:r>
        <w:t xml:space="preserve">, V., Nachman, H., &amp; </w:t>
      </w:r>
      <w:proofErr w:type="spellStart"/>
      <w:r>
        <w:t>Katzir</w:t>
      </w:r>
      <w:proofErr w:type="spellEnd"/>
      <w:r>
        <w:t xml:space="preserve">,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proofErr w:type="spellStart"/>
      <w:r w:rsidRPr="00B46C4C">
        <w:rPr>
          <w:rFonts w:eastAsia="Arial"/>
        </w:rPr>
        <w:t>Hanczakowski</w:t>
      </w:r>
      <w:proofErr w:type="spellEnd"/>
      <w:r w:rsidRPr="00B46C4C">
        <w:rPr>
          <w:rFonts w:eastAsia="Arial"/>
        </w:rPr>
        <w:t xml:space="preserve">, M., </w:t>
      </w:r>
      <w:proofErr w:type="spellStart"/>
      <w:r w:rsidRPr="00B46C4C">
        <w:rPr>
          <w:rFonts w:eastAsia="Arial"/>
        </w:rPr>
        <w:t>Zawadzka</w:t>
      </w:r>
      <w:proofErr w:type="spellEnd"/>
      <w:r w:rsidRPr="00B46C4C">
        <w:rPr>
          <w:rFonts w:eastAsia="Arial"/>
        </w:rPr>
        <w:t xml:space="preserve">, K., </w:t>
      </w:r>
      <w:proofErr w:type="spellStart"/>
      <w:r w:rsidRPr="00B46C4C">
        <w:rPr>
          <w:rFonts w:eastAsia="Arial"/>
        </w:rPr>
        <w:t>Pasek</w:t>
      </w:r>
      <w:proofErr w:type="spellEnd"/>
      <w:r w:rsidRPr="00B46C4C">
        <w:rPr>
          <w:rFonts w:eastAsia="Arial"/>
        </w:rPr>
        <w:t xml:space="preserve">, T., &amp; </w:t>
      </w:r>
      <w:proofErr w:type="spellStart"/>
      <w:r w:rsidRPr="00B46C4C">
        <w:rPr>
          <w:rFonts w:eastAsia="Arial"/>
        </w:rPr>
        <w:t>Higham</w:t>
      </w:r>
      <w:proofErr w:type="spellEnd"/>
      <w:r w:rsidRPr="00B46C4C">
        <w:rPr>
          <w:rFonts w:eastAsia="Arial"/>
        </w:rPr>
        <w:t xml:space="preserve">, P. A. (2013). Calibration of metacognitive judgments: Insights from the </w:t>
      </w:r>
      <w:proofErr w:type="spellStart"/>
      <w:r w:rsidRPr="00B46C4C">
        <w:rPr>
          <w:rFonts w:eastAsia="Arial"/>
        </w:rPr>
        <w:t>underconfidence</w:t>
      </w:r>
      <w:proofErr w:type="spellEnd"/>
      <w:r w:rsidRPr="00B46C4C">
        <w:rPr>
          <w:rFonts w:eastAsia="Arial"/>
        </w:rPr>
        <w:t xml:space="preserv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w:t>
      </w:r>
      <w:proofErr w:type="spellStart"/>
      <w:r w:rsidRPr="003F2CE5">
        <w:t>Su</w:t>
      </w:r>
      <w:proofErr w:type="spellEnd"/>
      <w:r w:rsidRPr="003F2CE5">
        <w:t xml:space="preserve">, N., Liu, Z., &amp; Luo, L. (2015). How much do metamemory beliefs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proofErr w:type="spellStart"/>
      <w:r w:rsidRPr="003F2CE5">
        <w:rPr>
          <w:i/>
          <w:iCs/>
        </w:rPr>
        <w:t>PloS</w:t>
      </w:r>
      <w:proofErr w:type="spellEnd"/>
      <w:r w:rsidRPr="003F2CE5">
        <w:rPr>
          <w:i/>
          <w:iCs/>
        </w:rPr>
        <w:t xml:space="preserve">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497C2F43" w:rsidR="00382267" w:rsidRPr="00B46C4C" w:rsidRDefault="00382267" w:rsidP="00382267">
      <w:pPr>
        <w:spacing w:line="480" w:lineRule="auto"/>
        <w:ind w:left="700" w:hanging="706"/>
        <w:contextualSpacing/>
        <w:rPr>
          <w:rFonts w:eastAsia="Arial"/>
          <w:i/>
          <w:iCs/>
        </w:rPr>
      </w:pPr>
      <w:r w:rsidRPr="00B46C4C">
        <w:rPr>
          <w:rFonts w:eastAsia="Arial"/>
        </w:rPr>
        <w:t>Huff, M. J., Bodner, G. E., &amp; Gretz,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325F56F8" w14:textId="77777777" w:rsidR="00382267" w:rsidRPr="00B46C4C" w:rsidRDefault="00382267" w:rsidP="00382267">
      <w:pPr>
        <w:spacing w:line="480" w:lineRule="auto"/>
        <w:ind w:left="700" w:hanging="702"/>
        <w:contextualSpacing/>
        <w:rPr>
          <w:rFonts w:eastAsia="Arial"/>
        </w:rPr>
      </w:pPr>
      <w:proofErr w:type="spellStart"/>
      <w:r w:rsidRPr="00B46C4C">
        <w:rPr>
          <w:rFonts w:eastAsia="Arial"/>
        </w:rPr>
        <w:t>Koriat</w:t>
      </w:r>
      <w:proofErr w:type="spellEnd"/>
      <w:r w:rsidRPr="00B46C4C">
        <w:rPr>
          <w:rFonts w:eastAsia="Arial"/>
        </w:rPr>
        <w:t xml:space="preserve">,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r w:rsidRPr="00B46C4C">
        <w:t xml:space="preserve">Kornell, N., Rhodes, M. G., Castel, A. D., &amp; Tauber, S. K. (2011). The ease-of-processing </w:t>
      </w:r>
    </w:p>
    <w:p w14:paraId="7E662AB0" w14:textId="1DBA25D8" w:rsidR="00382267" w:rsidRDefault="00382267" w:rsidP="00382267">
      <w:pPr>
        <w:spacing w:line="480" w:lineRule="auto"/>
        <w:ind w:left="706"/>
      </w:pPr>
      <w:r w:rsidRPr="00B46C4C">
        <w:lastRenderedPageBreak/>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null-hypothesis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42D420FC" w:rsidR="00382267" w:rsidRDefault="00382267" w:rsidP="00382267">
      <w:pPr>
        <w:spacing w:line="480" w:lineRule="auto"/>
        <w:ind w:left="720" w:hanging="719"/>
        <w:contextualSpacing/>
        <w:rPr>
          <w:rFonts w:eastAsia="Arial"/>
        </w:rPr>
      </w:pPr>
      <w:r w:rsidRPr="00B46C4C">
        <w:rPr>
          <w:rFonts w:eastAsia="Arial"/>
        </w:rPr>
        <w:t xml:space="preserve">Maxwell, N. P., &amp; Huff, M. J. (in press). The deceptive nature of associative word pairs: Effects of associative direction on judgments of learning. </w:t>
      </w:r>
      <w:r w:rsidRPr="00B46C4C">
        <w:rPr>
          <w:rFonts w:eastAsia="Arial"/>
          <w:i/>
          <w:iCs/>
        </w:rPr>
        <w:t>Psychological Research</w:t>
      </w:r>
      <w:r w:rsidRPr="00B46C4C">
        <w:rPr>
          <w:rFonts w:eastAsia="Arial"/>
        </w:rPr>
        <w:t>, 1-19.</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475B7967" w:rsidR="0099010B" w:rsidRPr="0099010B" w:rsidRDefault="0099010B" w:rsidP="00382267">
      <w:pPr>
        <w:spacing w:line="480" w:lineRule="auto"/>
        <w:ind w:left="720" w:hanging="719"/>
        <w:contextualSpacing/>
        <w:rPr>
          <w:rFonts w:eastAsia="Arial"/>
        </w:rPr>
      </w:pPr>
      <w:r>
        <w:rPr>
          <w:rFonts w:eastAsia="Arial"/>
        </w:rPr>
        <w:t xml:space="preserve">Miele, D. B., Finn, B., &amp; </w:t>
      </w:r>
      <w:proofErr w:type="spellStart"/>
      <w:r>
        <w:rPr>
          <w:rFonts w:eastAsia="Arial"/>
        </w:rPr>
        <w:t>Molden</w:t>
      </w:r>
      <w:proofErr w:type="spellEnd"/>
      <w:r>
        <w:rPr>
          <w:rFonts w:eastAsia="Arial"/>
        </w:rPr>
        <w:t xml:space="preserve">, D. C. (2011). Does easily learned mean easily </w:t>
      </w:r>
      <w:proofErr w:type="gramStart"/>
      <w:r>
        <w:rPr>
          <w:rFonts w:eastAsia="Arial"/>
        </w:rPr>
        <w:t>remembered?:</w:t>
      </w:r>
      <w:proofErr w:type="gramEnd"/>
      <w:r>
        <w:rPr>
          <w:rFonts w:eastAsia="Arial"/>
        </w:rPr>
        <w:t xml:space="preserve"> It depends on your beliefs about intelligence. </w:t>
      </w:r>
      <w:r>
        <w:rPr>
          <w:rFonts w:eastAsia="Arial"/>
          <w:i/>
          <w:iCs/>
        </w:rPr>
        <w:t>Psychological Science, 22</w:t>
      </w:r>
      <w:r>
        <w:rPr>
          <w:rFonts w:eastAsia="Arial"/>
        </w:rPr>
        <w:t>(3), 320-324.</w:t>
      </w:r>
    </w:p>
    <w:p w14:paraId="44B32E72" w14:textId="77777777" w:rsidR="00382267" w:rsidRDefault="00382267" w:rsidP="00382267">
      <w:pPr>
        <w:spacing w:line="480" w:lineRule="auto"/>
      </w:pPr>
      <w:r w:rsidRPr="003F2CE5">
        <w:t xml:space="preserve">Mueller, M. L., </w:t>
      </w:r>
      <w:proofErr w:type="spellStart"/>
      <w:r w:rsidRPr="003F2CE5">
        <w:t>Dunlosky</w:t>
      </w:r>
      <w:proofErr w:type="spellEnd"/>
      <w:r w:rsidRPr="003F2CE5">
        <w:t xml:space="preserve">,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lastRenderedPageBreak/>
        <w:t xml:space="preserve">Nelson, T. O., &amp; </w:t>
      </w:r>
      <w:proofErr w:type="spellStart"/>
      <w:r w:rsidRPr="00B46C4C">
        <w:t>Dunlosky</w:t>
      </w:r>
      <w:proofErr w:type="spellEnd"/>
      <w:r w:rsidRPr="00B46C4C">
        <w:t xml:space="preserve">,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w:t>
      </w:r>
      <w:proofErr w:type="spellStart"/>
      <w:r w:rsidRPr="00B46C4C">
        <w:t>Narens</w:t>
      </w:r>
      <w:proofErr w:type="spellEnd"/>
      <w:r w:rsidRPr="00B46C4C">
        <w:t xml:space="preserve">,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w:t>
      </w:r>
      <w:proofErr w:type="spellStart"/>
      <w:r w:rsidRPr="003F2CE5">
        <w:t>prestudy</w:t>
      </w:r>
      <w:proofErr w:type="spellEnd"/>
      <w:r w:rsidRPr="003F2CE5">
        <w:t xml:space="preserve">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adults’ predicted and actual recall performance. </w:t>
      </w:r>
      <w:r>
        <w:rPr>
          <w:i/>
          <w:iCs/>
        </w:rPr>
        <w:t>Aging, Neuropsychology, and Cognition, 23</w:t>
      </w:r>
      <w:r>
        <w:t>(3), 366-388</w:t>
      </w:r>
    </w:p>
    <w:p w14:paraId="7A13CAF5" w14:textId="77777777" w:rsidR="00382267" w:rsidRDefault="00382267" w:rsidP="00382267">
      <w:pPr>
        <w:spacing w:line="480" w:lineRule="auto"/>
      </w:pPr>
      <w:proofErr w:type="spellStart"/>
      <w:r w:rsidRPr="003F2CE5">
        <w:t>Reber</w:t>
      </w:r>
      <w:proofErr w:type="spellEnd"/>
      <w:r w:rsidRPr="003F2CE5">
        <w:t xml:space="preserve">,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proofErr w:type="spellStart"/>
      <w:r w:rsidRPr="00714AE2">
        <w:t>Reber</w:t>
      </w:r>
      <w:proofErr w:type="spellEnd"/>
      <w:r w:rsidRPr="00714AE2">
        <w:t xml:space="preserve">, R., </w:t>
      </w:r>
      <w:proofErr w:type="spellStart"/>
      <w:r w:rsidRPr="00714AE2">
        <w:t>Winkielman</w:t>
      </w:r>
      <w:proofErr w:type="spellEnd"/>
      <w:r w:rsidRPr="00714AE2">
        <w:t xml:space="preserve">, P., &amp; Schwarz, N. (1998). Effects of perceptual fluency on affective </w:t>
      </w:r>
    </w:p>
    <w:p w14:paraId="7FE82225" w14:textId="7C82E119"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F9004CA" w14:textId="77777777" w:rsidR="00965D8C" w:rsidRDefault="00965D8C" w:rsidP="00965D8C">
      <w:pPr>
        <w:spacing w:line="480" w:lineRule="auto"/>
      </w:pPr>
      <w:r>
        <w:t xml:space="preserve">Rowland, C. A. (2014). The effect of testing versus restudy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3D3C041"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4D8378B8" w14:textId="372DEC32" w:rsidR="00FE6BB2" w:rsidRDefault="00FE6BB2" w:rsidP="00FE6BB2">
      <w:pPr>
        <w:spacing w:line="480" w:lineRule="auto"/>
        <w:ind w:left="720" w:hanging="720"/>
      </w:pPr>
      <w:r>
        <w:t xml:space="preserve">Soderstrom, N. C., Clark, C. T., </w:t>
      </w:r>
      <w:proofErr w:type="spellStart"/>
      <w:r>
        <w:t>Halamish</w:t>
      </w:r>
      <w:proofErr w:type="spellEnd"/>
      <w:r>
        <w:t xml:space="preserve">, V., &amp; Bjork, E. L. (2015). Judgments of learning as memory modifiers. </w:t>
      </w:r>
      <w:r>
        <w:rPr>
          <w:i/>
          <w:iCs/>
        </w:rPr>
        <w:t>Journal of Experimental Psychology: Learning, Memory, and Cognition, 41</w:t>
      </w:r>
      <w:r>
        <w:t>(2), 553-558.</w:t>
      </w:r>
    </w:p>
    <w:p w14:paraId="77CB017E" w14:textId="63ED1E8C" w:rsidR="00A07ACB" w:rsidRPr="00A07ACB" w:rsidRDefault="00A07ACB" w:rsidP="00FE6BB2">
      <w:pPr>
        <w:spacing w:line="480" w:lineRule="auto"/>
        <w:ind w:left="720" w:hanging="720"/>
      </w:pPr>
      <w:proofErr w:type="spellStart"/>
      <w:r>
        <w:lastRenderedPageBreak/>
        <w:t>Susser</w:t>
      </w:r>
      <w:proofErr w:type="spellEnd"/>
      <w:r>
        <w:t xml:space="preserve">, J. A., Mulligan, N. W., &amp; </w:t>
      </w:r>
      <w:proofErr w:type="spellStart"/>
      <w:r>
        <w:t>Besken</w:t>
      </w:r>
      <w:proofErr w:type="spellEnd"/>
      <w:r>
        <w:t xml:space="preserve">,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w:t>
      </w:r>
      <w:proofErr w:type="spellStart"/>
      <w:r w:rsidRPr="00B46C4C">
        <w:t>Sanson</w:t>
      </w:r>
      <w:proofErr w:type="spellEnd"/>
      <w:r w:rsidRPr="00B46C4C">
        <w:t xml:space="preserve">, M., Burnell, R., Wade, K. A., &amp; Garry, M. (2020). Disfluent difficulties are </w:t>
      </w:r>
    </w:p>
    <w:p w14:paraId="5944AD4A" w14:textId="77777777" w:rsidR="00382267" w:rsidRPr="00B46C4C" w:rsidRDefault="00382267" w:rsidP="00382267">
      <w:pPr>
        <w:spacing w:line="480" w:lineRule="auto"/>
        <w:ind w:left="720"/>
      </w:pPr>
      <w:r w:rsidRPr="00B46C4C">
        <w:t xml:space="preserve">not desirable difficulties: the (lack of) effect of Sans Forgetica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proofErr w:type="spellStart"/>
      <w:r w:rsidRPr="003F2CE5">
        <w:t>Undorf</w:t>
      </w:r>
      <w:proofErr w:type="spellEnd"/>
      <w:r w:rsidRPr="003F2CE5">
        <w:t xml:space="preserve">, M., </w:t>
      </w:r>
      <w:proofErr w:type="spellStart"/>
      <w:r w:rsidRPr="003F2CE5">
        <w:t>Zimdahl</w:t>
      </w:r>
      <w:proofErr w:type="spellEnd"/>
      <w:r w:rsidRPr="003F2CE5">
        <w:t xml:space="preserve">, M. F., &amp; Bernstein, D. M. (2017). Perceptual fluency contributes to effects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proofErr w:type="spellStart"/>
      <w:r w:rsidRPr="00B46C4C">
        <w:t>Wagenmakers</w:t>
      </w:r>
      <w:proofErr w:type="spellEnd"/>
      <w:r w:rsidRPr="00B46C4C">
        <w:t xml:space="preserve">, E. (2007). A practical solution to the pervasive problems of </w:t>
      </w:r>
      <w:r w:rsidRPr="00B46C4C">
        <w:rPr>
          <w:i/>
          <w:iCs/>
        </w:rPr>
        <w:t>p</w:t>
      </w:r>
      <w:r w:rsidRPr="00B46C4C">
        <w:t xml:space="preserve"> values. </w:t>
      </w:r>
    </w:p>
    <w:p w14:paraId="45906403" w14:textId="77777777" w:rsidR="00382267" w:rsidRPr="00B46C4C"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Kornell,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77D32D1E" w14:textId="5A1F328C" w:rsidR="00AA5ECB" w:rsidRPr="00C768CD" w:rsidRDefault="00AA5ECB" w:rsidP="00111C81">
      <w:pPr>
        <w:spacing w:line="480" w:lineRule="auto"/>
        <w:ind w:right="180"/>
        <w:contextualSpacing/>
        <w:rPr>
          <w:rFonts w:eastAsia="Arial"/>
        </w:rPr>
      </w:pP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119"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120" w:name="_Hlk32942520"/>
      <w:bookmarkEnd w:id="119"/>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120"/>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121"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bookmarkEnd w:id="121"/>
    </w:p>
    <w:p w14:paraId="7FAE4986" w14:textId="3E93452D" w:rsidR="004F4584" w:rsidRPr="008E75DA" w:rsidRDefault="004F4584" w:rsidP="004F4584">
      <w:pPr>
        <w:spacing w:line="480" w:lineRule="auto"/>
        <w:contextualSpacing/>
      </w:pPr>
      <w:r w:rsidRPr="008E75DA">
        <w:lastRenderedPageBreak/>
        <w:t xml:space="preserve">Table </w:t>
      </w:r>
      <w:r>
        <w:t>A3</w:t>
      </w:r>
    </w:p>
    <w:p w14:paraId="5C479563" w14:textId="77777777" w:rsidR="004F4584" w:rsidRPr="008E75DA" w:rsidRDefault="004F4584" w:rsidP="00790B5B">
      <w:pPr>
        <w:contextualSpacing/>
        <w:rPr>
          <w:i/>
          <w:iCs/>
        </w:rPr>
      </w:pPr>
      <w:r w:rsidRPr="008E75DA">
        <w:rPr>
          <w:i/>
          <w:iCs/>
        </w:rPr>
        <w:t>Mean (± 95% CI) JOL Ratings and Correct Recall Percentages as a Function of Pair Type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2DB3C65F" w:rsidR="004F4584" w:rsidRDefault="004F4584" w:rsidP="00BE2FBD">
      <w:pPr>
        <w:tabs>
          <w:tab w:val="left" w:pos="9360"/>
        </w:tabs>
        <w:spacing w:line="480" w:lineRule="auto"/>
        <w:contextualSpacing/>
        <w:rPr>
          <w:rFonts w:eastAsiaTheme="minorHAnsi"/>
        </w:rPr>
      </w:pPr>
      <w:r w:rsidRPr="008E75DA">
        <w:rPr>
          <w:u w:val="single"/>
        </w:rPr>
        <w:tab/>
      </w:r>
    </w:p>
    <w:p w14:paraId="34502E92" w14:textId="276C9EEC" w:rsidR="00BF7193" w:rsidRPr="00E57E8C" w:rsidRDefault="00BF7193" w:rsidP="00BF7193">
      <w:pPr>
        <w:spacing w:after="160" w:line="480" w:lineRule="auto"/>
        <w:ind w:left="720" w:hanging="720"/>
        <w:contextualSpacing/>
        <w:rPr>
          <w:rFonts w:eastAsiaTheme="minorHAnsi"/>
        </w:rPr>
      </w:pPr>
      <w:r w:rsidRPr="00E57E8C">
        <w:rPr>
          <w:rFonts w:eastAsiaTheme="minorHAnsi"/>
        </w:rPr>
        <w:t xml:space="preserve">Table </w:t>
      </w:r>
      <w:r w:rsidR="004F4584" w:rsidRPr="00E57E8C">
        <w:rPr>
          <w:rFonts w:eastAsiaTheme="minorHAnsi"/>
        </w:rPr>
        <w:t>A</w:t>
      </w:r>
      <w:r w:rsidR="004F4584">
        <w:rPr>
          <w:rFonts w:eastAsiaTheme="minorHAnsi"/>
        </w:rPr>
        <w:t>4</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lastRenderedPageBreak/>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122"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122"/>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64F9B00" w:rsidR="00BF7193"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w:t>
      </w:r>
      <w:proofErr w:type="spellStart"/>
      <w:r w:rsidRPr="00E57E8C">
        <w:rPr>
          <w:rFonts w:eastAsiaTheme="minorHAnsi"/>
        </w:rPr>
        <w:t>Balota</w:t>
      </w:r>
      <w:proofErr w:type="spellEnd"/>
      <w:r w:rsidRPr="00E57E8C">
        <w:rPr>
          <w:rFonts w:eastAsiaTheme="minorHAnsi"/>
        </w:rPr>
        <w:t xml:space="preserve">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32275E78" w:rsidR="004F4584" w:rsidRPr="008E75DA" w:rsidRDefault="004F4584" w:rsidP="004F4584">
      <w:pPr>
        <w:spacing w:line="480" w:lineRule="auto"/>
        <w:contextualSpacing/>
      </w:pPr>
      <w:r w:rsidRPr="008E75DA">
        <w:lastRenderedPageBreak/>
        <w:t xml:space="preserve">Table </w:t>
      </w:r>
      <w:r>
        <w:t>A5</w:t>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77777777" w:rsidR="004F4584" w:rsidRPr="008E75DA" w:rsidRDefault="004F4584" w:rsidP="004F4584">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77777777"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6B0C18BE" w14:textId="77777777" w:rsidR="004F4584" w:rsidRDefault="004F4584" w:rsidP="004F4584">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77777777"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0765655E" w14:textId="77777777"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652AD93" w:rsidR="004F4584" w:rsidRPr="006A1B30" w:rsidRDefault="004F4584" w:rsidP="004F4584">
      <w:pPr>
        <w:spacing w:line="480" w:lineRule="auto"/>
        <w:contextualSpacing/>
      </w:pPr>
      <w:r w:rsidRPr="006A1B30">
        <w:lastRenderedPageBreak/>
        <w:t xml:space="preserve">Table </w:t>
      </w:r>
      <w:r>
        <w:t>A6</w:t>
      </w:r>
    </w:p>
    <w:p w14:paraId="5F7DD490" w14:textId="77777777" w:rsidR="004F4584" w:rsidRPr="006A1B30" w:rsidRDefault="004F4584" w:rsidP="00790B5B">
      <w:pPr>
        <w:contextualSpacing/>
        <w:rPr>
          <w:i/>
          <w:iCs/>
        </w:rPr>
      </w:pPr>
      <w:r w:rsidRPr="006A1B30">
        <w:rPr>
          <w:i/>
          <w:iCs/>
        </w:rPr>
        <w:t>Mean (± 95% CI) JOL Ratings and Correct Recall Percentages for the Control, Highlight, and Font Size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77777777"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Sans Forgetica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Huff" w:date="2021-04-08T14:26:00Z" w:initials="MH">
    <w:p w14:paraId="6174C71C" w14:textId="736E8E3B" w:rsidR="00DB2BB0" w:rsidRDefault="00DB2BB0">
      <w:pPr>
        <w:pStyle w:val="CommentText"/>
      </w:pPr>
      <w:r>
        <w:rPr>
          <w:rStyle w:val="CommentReference"/>
        </w:rPr>
        <w:annotationRef/>
      </w:r>
      <w:r>
        <w:t>Please update</w:t>
      </w:r>
      <w:r w:rsidR="005655DF">
        <w:t xml:space="preserve"> when complete</w:t>
      </w:r>
    </w:p>
  </w:comment>
  <w:comment w:id="19" w:author="Mark Huff" w:date="2021-04-08T14:28:00Z" w:initials="MH">
    <w:p w14:paraId="04E2AA8F" w14:textId="146F48E4" w:rsidR="00DB2BB0" w:rsidRDefault="00DB2BB0">
      <w:pPr>
        <w:pStyle w:val="CommentText"/>
      </w:pPr>
      <w:r>
        <w:rPr>
          <w:rStyle w:val="CommentReference"/>
        </w:rPr>
        <w:annotationRef/>
      </w:r>
      <w:r>
        <w:t xml:space="preserve">Nick, it would be good to revisit this pattern. We </w:t>
      </w:r>
      <w:proofErr w:type="gramStart"/>
      <w:r>
        <w:t>have a tendency to</w:t>
      </w:r>
      <w:proofErr w:type="gramEnd"/>
      <w:r>
        <w:t xml:space="preserve"> continuously cite papers, but then forget the specifics. Is everything in this paragraph accurate?</w:t>
      </w:r>
    </w:p>
  </w:comment>
  <w:comment w:id="20" w:author="Nicholas Maxwell" w:date="2021-04-08T15:18:00Z" w:initials="NM">
    <w:p w14:paraId="26BA625E" w14:textId="2DAEEC6E" w:rsidR="00F350F3" w:rsidRDefault="00F350F3">
      <w:pPr>
        <w:pStyle w:val="CommentText"/>
      </w:pPr>
      <w:r>
        <w:rPr>
          <w:rStyle w:val="CommentReference"/>
        </w:rPr>
        <w:annotationRef/>
      </w:r>
      <w:r>
        <w:t>Yep. Font-size effect was a boost to JOLs without a corresponding boost to recall. I’m blanking on the paper, but one of them referred to it as a “dissociation” between JOLs and recall.</w:t>
      </w:r>
    </w:p>
  </w:comment>
  <w:comment w:id="81" w:author="Mark Huff" w:date="2021-04-08T14:35:00Z" w:initials="MH">
    <w:p w14:paraId="053D51FD" w14:textId="495AB76C" w:rsidR="00DB2BB0" w:rsidRDefault="00DB2BB0">
      <w:pPr>
        <w:pStyle w:val="CommentText"/>
      </w:pPr>
      <w:r>
        <w:rPr>
          <w:rStyle w:val="CommentReference"/>
        </w:rPr>
        <w:annotationRef/>
      </w:r>
      <w:r>
        <w:t>Need to add a sentence here justifying that we used unrelated words again given that they may be more sensitive to perceptual manipulations.</w:t>
      </w:r>
    </w:p>
  </w:comment>
  <w:comment w:id="82" w:author="Nicholas Maxwell" w:date="2021-04-08T15:22:00Z" w:initials="NM">
    <w:p w14:paraId="650D5753" w14:textId="32D0A1C1" w:rsidR="007C0B3D" w:rsidRDefault="007C0B3D">
      <w:pPr>
        <w:pStyle w:val="CommentText"/>
      </w:pPr>
      <w:r>
        <w:rPr>
          <w:rStyle w:val="CommentReference"/>
        </w:rPr>
        <w:annotationRef/>
      </w:r>
      <w:r>
        <w:t>Added!</w:t>
      </w:r>
    </w:p>
  </w:comment>
  <w:comment w:id="118" w:author="Mark Huff" w:date="2021-04-08T14:37:00Z" w:initials="MH">
    <w:p w14:paraId="3CB260D8" w14:textId="77777777" w:rsidR="005655DF" w:rsidRDefault="005655DF">
      <w:pPr>
        <w:pStyle w:val="CommentText"/>
      </w:pPr>
      <w:r>
        <w:rPr>
          <w:rStyle w:val="CommentReference"/>
        </w:rPr>
        <w:annotationRef/>
      </w:r>
      <w:r>
        <w:t xml:space="preserve">One thing we are missing is any discussion of the IoC findings. Although this was not a primary focus of our study, please add a paragraph indicating that the IoC was consistently found across </w:t>
      </w:r>
      <w:proofErr w:type="gramStart"/>
      <w:r>
        <w:t>experiments, and</w:t>
      </w:r>
      <w:proofErr w:type="gramEnd"/>
      <w:r>
        <w:t xml:space="preserve"> emphasize that this pattern is consistent with several other papers. I think there was one experiment above where the IoC did not pan out, but the pattern was in the expected direction. I do not think we need to explain why it didn’t work for one experiment. </w:t>
      </w:r>
    </w:p>
    <w:p w14:paraId="27F1B553" w14:textId="77777777" w:rsidR="005655DF" w:rsidRDefault="005655DF">
      <w:pPr>
        <w:pStyle w:val="CommentText"/>
      </w:pPr>
    </w:p>
    <w:p w14:paraId="6D5EB345" w14:textId="71FC0B10" w:rsidR="005655DF" w:rsidRDefault="005655DF">
      <w:pPr>
        <w:pStyle w:val="CommentText"/>
      </w:pPr>
      <w:r>
        <w:t xml:space="preserve">The paragraph does not need to be added here per se, but this seemed like a good transition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74C71C" w15:done="0"/>
  <w15:commentEx w15:paraId="04E2AA8F" w15:done="0"/>
  <w15:commentEx w15:paraId="26BA625E" w15:paraIdParent="04E2AA8F" w15:done="0"/>
  <w15:commentEx w15:paraId="053D51FD" w15:done="0"/>
  <w15:commentEx w15:paraId="650D5753" w15:paraIdParent="053D51FD" w15:done="0"/>
  <w15:commentEx w15:paraId="6D5EB3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9910A" w16cex:dateUtc="2021-04-08T19:26:00Z"/>
  <w16cex:commentExtensible w16cex:durableId="24199194" w16cex:dateUtc="2021-04-08T19:28:00Z"/>
  <w16cex:commentExtensible w16cex:durableId="24199D4C" w16cex:dateUtc="2021-04-08T20:18:00Z"/>
  <w16cex:commentExtensible w16cex:durableId="2419931C" w16cex:dateUtc="2021-04-08T19:35:00Z"/>
  <w16cex:commentExtensible w16cex:durableId="24199E19" w16cex:dateUtc="2021-04-08T20:22:00Z"/>
  <w16cex:commentExtensible w16cex:durableId="241993B4" w16cex:dateUtc="2021-04-08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74C71C" w16cid:durableId="2419910A"/>
  <w16cid:commentId w16cid:paraId="04E2AA8F" w16cid:durableId="24199194"/>
  <w16cid:commentId w16cid:paraId="26BA625E" w16cid:durableId="24199D4C"/>
  <w16cid:commentId w16cid:paraId="053D51FD" w16cid:durableId="2419931C"/>
  <w16cid:commentId w16cid:paraId="650D5753" w16cid:durableId="24199E19"/>
  <w16cid:commentId w16cid:paraId="6D5EB345" w16cid:durableId="24199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E757C" w14:textId="77777777" w:rsidR="008E2484" w:rsidRDefault="008E2484" w:rsidP="00D60570">
      <w:r>
        <w:separator/>
      </w:r>
    </w:p>
  </w:endnote>
  <w:endnote w:type="continuationSeparator" w:id="0">
    <w:p w14:paraId="6CCAED6B" w14:textId="77777777" w:rsidR="008E2484" w:rsidRDefault="008E2484"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Forgetica">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2DD14" w14:textId="77777777" w:rsidR="008E2484" w:rsidRDefault="008E2484" w:rsidP="00D60570">
      <w:r>
        <w:separator/>
      </w:r>
    </w:p>
  </w:footnote>
  <w:footnote w:type="continuationSeparator" w:id="0">
    <w:p w14:paraId="6A5DB5DF" w14:textId="77777777" w:rsidR="008E2484" w:rsidRDefault="008E2484"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DB2BB0" w:rsidRDefault="00DB2BB0">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DB2BB0" w:rsidRDefault="00DB2B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Windows Live" w15:userId="1401e3e00133cd3c"/>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17F62"/>
    <w:rsid w:val="0002461C"/>
    <w:rsid w:val="00026D16"/>
    <w:rsid w:val="00026EC6"/>
    <w:rsid w:val="00027F52"/>
    <w:rsid w:val="00030982"/>
    <w:rsid w:val="00031D64"/>
    <w:rsid w:val="00034279"/>
    <w:rsid w:val="00035DB2"/>
    <w:rsid w:val="00037D42"/>
    <w:rsid w:val="00040324"/>
    <w:rsid w:val="000408DE"/>
    <w:rsid w:val="00040902"/>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4900"/>
    <w:rsid w:val="0009385F"/>
    <w:rsid w:val="000951B6"/>
    <w:rsid w:val="000A204C"/>
    <w:rsid w:val="000A37CF"/>
    <w:rsid w:val="000A4A81"/>
    <w:rsid w:val="000A6759"/>
    <w:rsid w:val="000A79C4"/>
    <w:rsid w:val="000B0F5C"/>
    <w:rsid w:val="000B4B81"/>
    <w:rsid w:val="000B673D"/>
    <w:rsid w:val="000C70A7"/>
    <w:rsid w:val="000D0BF2"/>
    <w:rsid w:val="000E743A"/>
    <w:rsid w:val="000F0EF8"/>
    <w:rsid w:val="000F1B29"/>
    <w:rsid w:val="00100629"/>
    <w:rsid w:val="001047EF"/>
    <w:rsid w:val="00107D18"/>
    <w:rsid w:val="00111C81"/>
    <w:rsid w:val="00114DA5"/>
    <w:rsid w:val="00114EA4"/>
    <w:rsid w:val="00115CD6"/>
    <w:rsid w:val="0012034F"/>
    <w:rsid w:val="00126CC5"/>
    <w:rsid w:val="00127E44"/>
    <w:rsid w:val="00130381"/>
    <w:rsid w:val="00133092"/>
    <w:rsid w:val="00142068"/>
    <w:rsid w:val="00145A81"/>
    <w:rsid w:val="001466EF"/>
    <w:rsid w:val="0015002E"/>
    <w:rsid w:val="00161555"/>
    <w:rsid w:val="001649A3"/>
    <w:rsid w:val="001709A6"/>
    <w:rsid w:val="001771BE"/>
    <w:rsid w:val="0018778D"/>
    <w:rsid w:val="00187CE2"/>
    <w:rsid w:val="00194DD1"/>
    <w:rsid w:val="00194F9A"/>
    <w:rsid w:val="00196BE4"/>
    <w:rsid w:val="0019751B"/>
    <w:rsid w:val="001A36E9"/>
    <w:rsid w:val="001A393F"/>
    <w:rsid w:val="001A5739"/>
    <w:rsid w:val="001B354A"/>
    <w:rsid w:val="001C2D31"/>
    <w:rsid w:val="001C5699"/>
    <w:rsid w:val="001C6357"/>
    <w:rsid w:val="001D07C5"/>
    <w:rsid w:val="001D1D57"/>
    <w:rsid w:val="001E396F"/>
    <w:rsid w:val="001F34B3"/>
    <w:rsid w:val="00200CE6"/>
    <w:rsid w:val="00201F58"/>
    <w:rsid w:val="002168F8"/>
    <w:rsid w:val="0021743A"/>
    <w:rsid w:val="00223513"/>
    <w:rsid w:val="00232D81"/>
    <w:rsid w:val="0026435C"/>
    <w:rsid w:val="00266890"/>
    <w:rsid w:val="002705BC"/>
    <w:rsid w:val="0027285C"/>
    <w:rsid w:val="0027361B"/>
    <w:rsid w:val="00277D06"/>
    <w:rsid w:val="0028203E"/>
    <w:rsid w:val="00282593"/>
    <w:rsid w:val="00284A05"/>
    <w:rsid w:val="002869FB"/>
    <w:rsid w:val="00287574"/>
    <w:rsid w:val="00287912"/>
    <w:rsid w:val="002923C9"/>
    <w:rsid w:val="0029360E"/>
    <w:rsid w:val="00293FC8"/>
    <w:rsid w:val="002A0632"/>
    <w:rsid w:val="002A190E"/>
    <w:rsid w:val="002A70BE"/>
    <w:rsid w:val="002B0CB3"/>
    <w:rsid w:val="002B586B"/>
    <w:rsid w:val="002C1880"/>
    <w:rsid w:val="002C2D32"/>
    <w:rsid w:val="002C39B5"/>
    <w:rsid w:val="002C5111"/>
    <w:rsid w:val="002C64D0"/>
    <w:rsid w:val="002C7C7B"/>
    <w:rsid w:val="002D3490"/>
    <w:rsid w:val="002D3D17"/>
    <w:rsid w:val="002D5467"/>
    <w:rsid w:val="002F3BBE"/>
    <w:rsid w:val="002F569A"/>
    <w:rsid w:val="002F7721"/>
    <w:rsid w:val="003027BB"/>
    <w:rsid w:val="00304097"/>
    <w:rsid w:val="003064CC"/>
    <w:rsid w:val="00312019"/>
    <w:rsid w:val="003139B6"/>
    <w:rsid w:val="00316756"/>
    <w:rsid w:val="00316E52"/>
    <w:rsid w:val="0032210B"/>
    <w:rsid w:val="00325438"/>
    <w:rsid w:val="003260DD"/>
    <w:rsid w:val="00330C6B"/>
    <w:rsid w:val="00331D72"/>
    <w:rsid w:val="00332975"/>
    <w:rsid w:val="00332E1F"/>
    <w:rsid w:val="0033425F"/>
    <w:rsid w:val="00335AD5"/>
    <w:rsid w:val="00341462"/>
    <w:rsid w:val="00342A29"/>
    <w:rsid w:val="00343462"/>
    <w:rsid w:val="00345749"/>
    <w:rsid w:val="00347513"/>
    <w:rsid w:val="00351046"/>
    <w:rsid w:val="003526FA"/>
    <w:rsid w:val="0035352E"/>
    <w:rsid w:val="00355547"/>
    <w:rsid w:val="00355C75"/>
    <w:rsid w:val="00360A09"/>
    <w:rsid w:val="0036427B"/>
    <w:rsid w:val="00366290"/>
    <w:rsid w:val="00366EDD"/>
    <w:rsid w:val="00372235"/>
    <w:rsid w:val="00377832"/>
    <w:rsid w:val="00382267"/>
    <w:rsid w:val="00395E08"/>
    <w:rsid w:val="003A0927"/>
    <w:rsid w:val="003A1A49"/>
    <w:rsid w:val="003B0C2D"/>
    <w:rsid w:val="003B0E7F"/>
    <w:rsid w:val="003B6CD3"/>
    <w:rsid w:val="003D76DB"/>
    <w:rsid w:val="003E4CE9"/>
    <w:rsid w:val="003E4DB0"/>
    <w:rsid w:val="003E60EA"/>
    <w:rsid w:val="003E738B"/>
    <w:rsid w:val="003F0A75"/>
    <w:rsid w:val="003F0F63"/>
    <w:rsid w:val="003F146D"/>
    <w:rsid w:val="003F15AE"/>
    <w:rsid w:val="003F5AFA"/>
    <w:rsid w:val="00402F76"/>
    <w:rsid w:val="00406FA2"/>
    <w:rsid w:val="004131F3"/>
    <w:rsid w:val="0041653A"/>
    <w:rsid w:val="0042099C"/>
    <w:rsid w:val="00423BF0"/>
    <w:rsid w:val="00426A88"/>
    <w:rsid w:val="00426E9E"/>
    <w:rsid w:val="004306F2"/>
    <w:rsid w:val="00436F43"/>
    <w:rsid w:val="0044260F"/>
    <w:rsid w:val="004437DB"/>
    <w:rsid w:val="00453ED6"/>
    <w:rsid w:val="00470A2E"/>
    <w:rsid w:val="00473A8E"/>
    <w:rsid w:val="00480604"/>
    <w:rsid w:val="004825FE"/>
    <w:rsid w:val="00490BA5"/>
    <w:rsid w:val="004A5AF6"/>
    <w:rsid w:val="004B3172"/>
    <w:rsid w:val="004B3FE0"/>
    <w:rsid w:val="004B4104"/>
    <w:rsid w:val="004B4B67"/>
    <w:rsid w:val="004C4057"/>
    <w:rsid w:val="004D37F7"/>
    <w:rsid w:val="004D383C"/>
    <w:rsid w:val="004D4384"/>
    <w:rsid w:val="004E0E2E"/>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AA6"/>
    <w:rsid w:val="00536901"/>
    <w:rsid w:val="00544C42"/>
    <w:rsid w:val="00546B99"/>
    <w:rsid w:val="005655DF"/>
    <w:rsid w:val="00565C4B"/>
    <w:rsid w:val="005674BE"/>
    <w:rsid w:val="00567A1E"/>
    <w:rsid w:val="00577FF8"/>
    <w:rsid w:val="005822DD"/>
    <w:rsid w:val="00584C5E"/>
    <w:rsid w:val="00594C7D"/>
    <w:rsid w:val="00595ABA"/>
    <w:rsid w:val="005A4EAB"/>
    <w:rsid w:val="005B1220"/>
    <w:rsid w:val="005B17EF"/>
    <w:rsid w:val="005B5E28"/>
    <w:rsid w:val="005B69A5"/>
    <w:rsid w:val="005B6AB8"/>
    <w:rsid w:val="005B7394"/>
    <w:rsid w:val="005C0F83"/>
    <w:rsid w:val="005C785A"/>
    <w:rsid w:val="005D2BAA"/>
    <w:rsid w:val="005D716B"/>
    <w:rsid w:val="005E01CB"/>
    <w:rsid w:val="005E0261"/>
    <w:rsid w:val="005E740D"/>
    <w:rsid w:val="005F3EBE"/>
    <w:rsid w:val="00601701"/>
    <w:rsid w:val="006040FF"/>
    <w:rsid w:val="0060429D"/>
    <w:rsid w:val="00611B4A"/>
    <w:rsid w:val="00612E7E"/>
    <w:rsid w:val="00615552"/>
    <w:rsid w:val="0062139C"/>
    <w:rsid w:val="00621CF1"/>
    <w:rsid w:val="00626777"/>
    <w:rsid w:val="00645C63"/>
    <w:rsid w:val="00647564"/>
    <w:rsid w:val="00656195"/>
    <w:rsid w:val="00660416"/>
    <w:rsid w:val="006647D2"/>
    <w:rsid w:val="00672A16"/>
    <w:rsid w:val="006800C0"/>
    <w:rsid w:val="00680619"/>
    <w:rsid w:val="00692200"/>
    <w:rsid w:val="00692ADE"/>
    <w:rsid w:val="006A3F6C"/>
    <w:rsid w:val="006B045D"/>
    <w:rsid w:val="006B27C5"/>
    <w:rsid w:val="006B6CFA"/>
    <w:rsid w:val="006B76CD"/>
    <w:rsid w:val="006C4F9D"/>
    <w:rsid w:val="006C791D"/>
    <w:rsid w:val="006D3598"/>
    <w:rsid w:val="006D5D99"/>
    <w:rsid w:val="006E0307"/>
    <w:rsid w:val="006E2287"/>
    <w:rsid w:val="006E26B6"/>
    <w:rsid w:val="006E5F3A"/>
    <w:rsid w:val="006F1CF0"/>
    <w:rsid w:val="006F3BAF"/>
    <w:rsid w:val="006F537B"/>
    <w:rsid w:val="007005A9"/>
    <w:rsid w:val="007058F5"/>
    <w:rsid w:val="00706234"/>
    <w:rsid w:val="007139AD"/>
    <w:rsid w:val="00716AD9"/>
    <w:rsid w:val="00716D6A"/>
    <w:rsid w:val="007201A4"/>
    <w:rsid w:val="00723A1B"/>
    <w:rsid w:val="00725219"/>
    <w:rsid w:val="007262B1"/>
    <w:rsid w:val="00726A1B"/>
    <w:rsid w:val="00726EDF"/>
    <w:rsid w:val="00731607"/>
    <w:rsid w:val="00732821"/>
    <w:rsid w:val="00737D72"/>
    <w:rsid w:val="00745ACB"/>
    <w:rsid w:val="00746E94"/>
    <w:rsid w:val="00750198"/>
    <w:rsid w:val="00752FB0"/>
    <w:rsid w:val="007614E5"/>
    <w:rsid w:val="00764DB3"/>
    <w:rsid w:val="00767E46"/>
    <w:rsid w:val="00772243"/>
    <w:rsid w:val="00777079"/>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C0B3D"/>
    <w:rsid w:val="007C119A"/>
    <w:rsid w:val="007C4F27"/>
    <w:rsid w:val="007D0D68"/>
    <w:rsid w:val="007D1331"/>
    <w:rsid w:val="007D21FB"/>
    <w:rsid w:val="007D6684"/>
    <w:rsid w:val="007E1156"/>
    <w:rsid w:val="007E21D8"/>
    <w:rsid w:val="007E3E80"/>
    <w:rsid w:val="007F5F23"/>
    <w:rsid w:val="00800D56"/>
    <w:rsid w:val="00804DA9"/>
    <w:rsid w:val="0080580F"/>
    <w:rsid w:val="00815FDB"/>
    <w:rsid w:val="0083060B"/>
    <w:rsid w:val="00835F44"/>
    <w:rsid w:val="00837311"/>
    <w:rsid w:val="00846877"/>
    <w:rsid w:val="00852F9B"/>
    <w:rsid w:val="00854E03"/>
    <w:rsid w:val="0085674B"/>
    <w:rsid w:val="00861964"/>
    <w:rsid w:val="0086207F"/>
    <w:rsid w:val="008642ED"/>
    <w:rsid w:val="00871BFB"/>
    <w:rsid w:val="00873E68"/>
    <w:rsid w:val="00874539"/>
    <w:rsid w:val="008836C1"/>
    <w:rsid w:val="00884064"/>
    <w:rsid w:val="00885668"/>
    <w:rsid w:val="0088780B"/>
    <w:rsid w:val="0089105C"/>
    <w:rsid w:val="00891315"/>
    <w:rsid w:val="008913F9"/>
    <w:rsid w:val="008919C2"/>
    <w:rsid w:val="0089401C"/>
    <w:rsid w:val="008A0FE7"/>
    <w:rsid w:val="008A282B"/>
    <w:rsid w:val="008A33BC"/>
    <w:rsid w:val="008A4166"/>
    <w:rsid w:val="008A706B"/>
    <w:rsid w:val="008B02D8"/>
    <w:rsid w:val="008B60A7"/>
    <w:rsid w:val="008C27CE"/>
    <w:rsid w:val="008C3658"/>
    <w:rsid w:val="008C4633"/>
    <w:rsid w:val="008D022E"/>
    <w:rsid w:val="008D2ECE"/>
    <w:rsid w:val="008D7B93"/>
    <w:rsid w:val="008D7C10"/>
    <w:rsid w:val="008E218C"/>
    <w:rsid w:val="008E2484"/>
    <w:rsid w:val="008E4B31"/>
    <w:rsid w:val="008F0EBC"/>
    <w:rsid w:val="009016C8"/>
    <w:rsid w:val="009024F5"/>
    <w:rsid w:val="009036EA"/>
    <w:rsid w:val="009040D1"/>
    <w:rsid w:val="009209E3"/>
    <w:rsid w:val="00924D57"/>
    <w:rsid w:val="009265E3"/>
    <w:rsid w:val="00933812"/>
    <w:rsid w:val="00942529"/>
    <w:rsid w:val="00942619"/>
    <w:rsid w:val="009431EF"/>
    <w:rsid w:val="009460B7"/>
    <w:rsid w:val="00950DF0"/>
    <w:rsid w:val="00955D53"/>
    <w:rsid w:val="00956938"/>
    <w:rsid w:val="00956AAF"/>
    <w:rsid w:val="0096193F"/>
    <w:rsid w:val="00962D80"/>
    <w:rsid w:val="00964F69"/>
    <w:rsid w:val="0096521D"/>
    <w:rsid w:val="00965D8C"/>
    <w:rsid w:val="0096646F"/>
    <w:rsid w:val="0096666C"/>
    <w:rsid w:val="00972110"/>
    <w:rsid w:val="00974B6F"/>
    <w:rsid w:val="00975946"/>
    <w:rsid w:val="00982982"/>
    <w:rsid w:val="00982D63"/>
    <w:rsid w:val="0099010B"/>
    <w:rsid w:val="009A0ADC"/>
    <w:rsid w:val="009A3399"/>
    <w:rsid w:val="009A5EAF"/>
    <w:rsid w:val="009A6608"/>
    <w:rsid w:val="009B58CA"/>
    <w:rsid w:val="009C1BB9"/>
    <w:rsid w:val="009C3539"/>
    <w:rsid w:val="009C5EB7"/>
    <w:rsid w:val="009D37B3"/>
    <w:rsid w:val="009D62A0"/>
    <w:rsid w:val="009D7F90"/>
    <w:rsid w:val="009E1293"/>
    <w:rsid w:val="009E3281"/>
    <w:rsid w:val="009E5874"/>
    <w:rsid w:val="009E597B"/>
    <w:rsid w:val="009F0B3E"/>
    <w:rsid w:val="00A0079D"/>
    <w:rsid w:val="00A05382"/>
    <w:rsid w:val="00A07ACB"/>
    <w:rsid w:val="00A154A0"/>
    <w:rsid w:val="00A22E41"/>
    <w:rsid w:val="00A31138"/>
    <w:rsid w:val="00A405CA"/>
    <w:rsid w:val="00A424DC"/>
    <w:rsid w:val="00A42ADD"/>
    <w:rsid w:val="00A44D21"/>
    <w:rsid w:val="00A52785"/>
    <w:rsid w:val="00A54991"/>
    <w:rsid w:val="00A562D5"/>
    <w:rsid w:val="00A57BCE"/>
    <w:rsid w:val="00A629DF"/>
    <w:rsid w:val="00A656A5"/>
    <w:rsid w:val="00A74214"/>
    <w:rsid w:val="00A80CE4"/>
    <w:rsid w:val="00A832FB"/>
    <w:rsid w:val="00A85CB5"/>
    <w:rsid w:val="00A87C81"/>
    <w:rsid w:val="00A92667"/>
    <w:rsid w:val="00AA1F78"/>
    <w:rsid w:val="00AA366A"/>
    <w:rsid w:val="00AA5ECB"/>
    <w:rsid w:val="00AA72B4"/>
    <w:rsid w:val="00AA7F14"/>
    <w:rsid w:val="00AB6B3F"/>
    <w:rsid w:val="00AC00C9"/>
    <w:rsid w:val="00AC13A6"/>
    <w:rsid w:val="00AC3017"/>
    <w:rsid w:val="00AC690F"/>
    <w:rsid w:val="00AD0990"/>
    <w:rsid w:val="00AD4AA1"/>
    <w:rsid w:val="00AD5031"/>
    <w:rsid w:val="00AD53BB"/>
    <w:rsid w:val="00AE045A"/>
    <w:rsid w:val="00AE1149"/>
    <w:rsid w:val="00AF092C"/>
    <w:rsid w:val="00AF0C01"/>
    <w:rsid w:val="00AF52DC"/>
    <w:rsid w:val="00B006B6"/>
    <w:rsid w:val="00B031DE"/>
    <w:rsid w:val="00B05522"/>
    <w:rsid w:val="00B05B86"/>
    <w:rsid w:val="00B075B9"/>
    <w:rsid w:val="00B07947"/>
    <w:rsid w:val="00B1060F"/>
    <w:rsid w:val="00B13D77"/>
    <w:rsid w:val="00B156A4"/>
    <w:rsid w:val="00B17608"/>
    <w:rsid w:val="00B26CAC"/>
    <w:rsid w:val="00B3126E"/>
    <w:rsid w:val="00B33504"/>
    <w:rsid w:val="00B42B80"/>
    <w:rsid w:val="00B4330F"/>
    <w:rsid w:val="00B44E39"/>
    <w:rsid w:val="00B45FF3"/>
    <w:rsid w:val="00B55935"/>
    <w:rsid w:val="00B55EDE"/>
    <w:rsid w:val="00B625E8"/>
    <w:rsid w:val="00B70E13"/>
    <w:rsid w:val="00B724DB"/>
    <w:rsid w:val="00B73BC6"/>
    <w:rsid w:val="00B80576"/>
    <w:rsid w:val="00B816FD"/>
    <w:rsid w:val="00B837B4"/>
    <w:rsid w:val="00B842E4"/>
    <w:rsid w:val="00B84F7B"/>
    <w:rsid w:val="00B86958"/>
    <w:rsid w:val="00B905DD"/>
    <w:rsid w:val="00B91F6B"/>
    <w:rsid w:val="00B9351E"/>
    <w:rsid w:val="00B94739"/>
    <w:rsid w:val="00BA2B40"/>
    <w:rsid w:val="00BC69B7"/>
    <w:rsid w:val="00BD19DA"/>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5BF3"/>
    <w:rsid w:val="00C474C2"/>
    <w:rsid w:val="00C475C9"/>
    <w:rsid w:val="00C515B8"/>
    <w:rsid w:val="00C53E4B"/>
    <w:rsid w:val="00C544C4"/>
    <w:rsid w:val="00C55FA9"/>
    <w:rsid w:val="00C57E69"/>
    <w:rsid w:val="00C613E7"/>
    <w:rsid w:val="00C626DB"/>
    <w:rsid w:val="00C6470C"/>
    <w:rsid w:val="00C72F44"/>
    <w:rsid w:val="00C738F1"/>
    <w:rsid w:val="00C741B9"/>
    <w:rsid w:val="00C768CD"/>
    <w:rsid w:val="00C80A7C"/>
    <w:rsid w:val="00C85819"/>
    <w:rsid w:val="00CA753F"/>
    <w:rsid w:val="00CB6302"/>
    <w:rsid w:val="00CC0EB4"/>
    <w:rsid w:val="00CC124C"/>
    <w:rsid w:val="00CC5212"/>
    <w:rsid w:val="00CD1625"/>
    <w:rsid w:val="00CD5D48"/>
    <w:rsid w:val="00CE1D23"/>
    <w:rsid w:val="00CE47FB"/>
    <w:rsid w:val="00CF4E56"/>
    <w:rsid w:val="00CF611F"/>
    <w:rsid w:val="00CF6F45"/>
    <w:rsid w:val="00CF7215"/>
    <w:rsid w:val="00CF78EE"/>
    <w:rsid w:val="00D053FB"/>
    <w:rsid w:val="00D054ED"/>
    <w:rsid w:val="00D108FC"/>
    <w:rsid w:val="00D11CDA"/>
    <w:rsid w:val="00D14324"/>
    <w:rsid w:val="00D20235"/>
    <w:rsid w:val="00D34CD3"/>
    <w:rsid w:val="00D36EF4"/>
    <w:rsid w:val="00D4315A"/>
    <w:rsid w:val="00D47047"/>
    <w:rsid w:val="00D555CF"/>
    <w:rsid w:val="00D55B48"/>
    <w:rsid w:val="00D60570"/>
    <w:rsid w:val="00D6295E"/>
    <w:rsid w:val="00D63E8B"/>
    <w:rsid w:val="00D64EF6"/>
    <w:rsid w:val="00D728F7"/>
    <w:rsid w:val="00D7530E"/>
    <w:rsid w:val="00D81F66"/>
    <w:rsid w:val="00D90240"/>
    <w:rsid w:val="00D90264"/>
    <w:rsid w:val="00D97D05"/>
    <w:rsid w:val="00DA0D3C"/>
    <w:rsid w:val="00DA658F"/>
    <w:rsid w:val="00DB2BB0"/>
    <w:rsid w:val="00DB2D9D"/>
    <w:rsid w:val="00DB3A66"/>
    <w:rsid w:val="00DB436B"/>
    <w:rsid w:val="00DB77BC"/>
    <w:rsid w:val="00DC5BAB"/>
    <w:rsid w:val="00DC7472"/>
    <w:rsid w:val="00DD1BB4"/>
    <w:rsid w:val="00DD6649"/>
    <w:rsid w:val="00DE2CFA"/>
    <w:rsid w:val="00DE6DE5"/>
    <w:rsid w:val="00DE7458"/>
    <w:rsid w:val="00DE7ED9"/>
    <w:rsid w:val="00DF1D9A"/>
    <w:rsid w:val="00DF3AB0"/>
    <w:rsid w:val="00E00C1A"/>
    <w:rsid w:val="00E01F98"/>
    <w:rsid w:val="00E13815"/>
    <w:rsid w:val="00E15BC3"/>
    <w:rsid w:val="00E16A68"/>
    <w:rsid w:val="00E20F3E"/>
    <w:rsid w:val="00E335D5"/>
    <w:rsid w:val="00E3366D"/>
    <w:rsid w:val="00E34B0A"/>
    <w:rsid w:val="00E42487"/>
    <w:rsid w:val="00E427EB"/>
    <w:rsid w:val="00E441D3"/>
    <w:rsid w:val="00E46BF7"/>
    <w:rsid w:val="00E513E3"/>
    <w:rsid w:val="00E53591"/>
    <w:rsid w:val="00E57E8C"/>
    <w:rsid w:val="00E60947"/>
    <w:rsid w:val="00E60B48"/>
    <w:rsid w:val="00E615A6"/>
    <w:rsid w:val="00E67D68"/>
    <w:rsid w:val="00E7062B"/>
    <w:rsid w:val="00E751D3"/>
    <w:rsid w:val="00E75AFC"/>
    <w:rsid w:val="00E761AE"/>
    <w:rsid w:val="00E76E9D"/>
    <w:rsid w:val="00E779AC"/>
    <w:rsid w:val="00E81276"/>
    <w:rsid w:val="00E826CB"/>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110D"/>
    <w:rsid w:val="00EF2713"/>
    <w:rsid w:val="00EF43C5"/>
    <w:rsid w:val="00EF6E24"/>
    <w:rsid w:val="00F04012"/>
    <w:rsid w:val="00F10B10"/>
    <w:rsid w:val="00F14672"/>
    <w:rsid w:val="00F15D14"/>
    <w:rsid w:val="00F16F3E"/>
    <w:rsid w:val="00F17746"/>
    <w:rsid w:val="00F21B93"/>
    <w:rsid w:val="00F2265B"/>
    <w:rsid w:val="00F33B0C"/>
    <w:rsid w:val="00F33BDF"/>
    <w:rsid w:val="00F350F3"/>
    <w:rsid w:val="00F43074"/>
    <w:rsid w:val="00F4508F"/>
    <w:rsid w:val="00F463BF"/>
    <w:rsid w:val="00F5072B"/>
    <w:rsid w:val="00F51AA5"/>
    <w:rsid w:val="00F531A5"/>
    <w:rsid w:val="00F6139F"/>
    <w:rsid w:val="00F61AB3"/>
    <w:rsid w:val="00F628E8"/>
    <w:rsid w:val="00F67B9D"/>
    <w:rsid w:val="00F700E6"/>
    <w:rsid w:val="00F750FE"/>
    <w:rsid w:val="00F92EE3"/>
    <w:rsid w:val="00F93945"/>
    <w:rsid w:val="00F94C2D"/>
    <w:rsid w:val="00F94EA8"/>
    <w:rsid w:val="00F95C76"/>
    <w:rsid w:val="00F96001"/>
    <w:rsid w:val="00FA3305"/>
    <w:rsid w:val="00FA4077"/>
    <w:rsid w:val="00FA42C7"/>
    <w:rsid w:val="00FA68A3"/>
    <w:rsid w:val="00FA70A1"/>
    <w:rsid w:val="00FA7C55"/>
    <w:rsid w:val="00FB0167"/>
    <w:rsid w:val="00FB0CBB"/>
    <w:rsid w:val="00FB23E7"/>
    <w:rsid w:val="00FB339C"/>
    <w:rsid w:val="00FB3B9F"/>
    <w:rsid w:val="00FB4006"/>
    <w:rsid w:val="00FB4943"/>
    <w:rsid w:val="00FB5D93"/>
    <w:rsid w:val="00FC20DE"/>
    <w:rsid w:val="00FC2263"/>
    <w:rsid w:val="00FC3EF9"/>
    <w:rsid w:val="00FC44CF"/>
    <w:rsid w:val="00FC48A7"/>
    <w:rsid w:val="00FD02B5"/>
    <w:rsid w:val="00FD133B"/>
    <w:rsid w:val="00FD1380"/>
    <w:rsid w:val="00FD1E72"/>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45</Pages>
  <Words>10203</Words>
  <Characters>58160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4</cp:revision>
  <cp:lastPrinted>2021-04-08T16:38:00Z</cp:lastPrinted>
  <dcterms:created xsi:type="dcterms:W3CDTF">2021-04-08T19:41:00Z</dcterms:created>
  <dcterms:modified xsi:type="dcterms:W3CDTF">2021-04-08T20:24:00Z</dcterms:modified>
</cp:coreProperties>
</file>