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6CDF" w14:textId="6A062E06" w:rsidR="001047EF" w:rsidRPr="002A68CB" w:rsidRDefault="001047EF" w:rsidP="001047EF">
      <w:pPr>
        <w:spacing w:line="480" w:lineRule="auto"/>
        <w:jc w:val="center"/>
      </w:pPr>
    </w:p>
    <w:p w14:paraId="51BC8280" w14:textId="77777777" w:rsidR="001047EF" w:rsidRPr="002A68CB" w:rsidRDefault="001047EF" w:rsidP="001047EF">
      <w:pPr>
        <w:spacing w:line="480" w:lineRule="auto"/>
        <w:jc w:val="center"/>
      </w:pPr>
    </w:p>
    <w:p w14:paraId="0F58C4BA" w14:textId="77777777" w:rsidR="001047EF" w:rsidRPr="002A68CB" w:rsidRDefault="001047EF" w:rsidP="001047EF">
      <w:pPr>
        <w:spacing w:line="480" w:lineRule="auto"/>
        <w:jc w:val="center"/>
      </w:pPr>
    </w:p>
    <w:p w14:paraId="51629941" w14:textId="77777777" w:rsidR="001047EF" w:rsidRPr="002A68CB" w:rsidRDefault="001047EF" w:rsidP="001047EF">
      <w:pPr>
        <w:spacing w:line="480" w:lineRule="auto"/>
        <w:jc w:val="center"/>
      </w:pPr>
    </w:p>
    <w:p w14:paraId="246FB793" w14:textId="77777777" w:rsidR="001047EF" w:rsidRPr="002A68CB" w:rsidRDefault="001047EF" w:rsidP="001047EF">
      <w:pPr>
        <w:spacing w:line="480" w:lineRule="auto"/>
        <w:jc w:val="center"/>
      </w:pPr>
    </w:p>
    <w:p w14:paraId="3FB7EDB3" w14:textId="77777777" w:rsidR="001047EF" w:rsidRPr="002A68CB" w:rsidRDefault="001047EF" w:rsidP="001047EF">
      <w:pPr>
        <w:spacing w:line="480" w:lineRule="auto"/>
        <w:jc w:val="center"/>
      </w:pPr>
    </w:p>
    <w:p w14:paraId="01509E03" w14:textId="77777777" w:rsidR="001047EF" w:rsidRPr="002A68CB" w:rsidRDefault="001047EF" w:rsidP="001047EF">
      <w:pPr>
        <w:spacing w:line="480" w:lineRule="auto"/>
        <w:jc w:val="center"/>
      </w:pPr>
    </w:p>
    <w:p w14:paraId="1A308AC8" w14:textId="36197648" w:rsidR="00A52751" w:rsidRPr="002A68CB" w:rsidRDefault="001047EF" w:rsidP="001047EF">
      <w:pPr>
        <w:spacing w:line="480" w:lineRule="auto"/>
        <w:jc w:val="center"/>
      </w:pPr>
      <w:r w:rsidRPr="002A68CB">
        <w:t xml:space="preserve">Perceptually </w:t>
      </w:r>
      <w:r w:rsidR="0089105C" w:rsidRPr="002A68CB">
        <w:t xml:space="preserve">Fluent </w:t>
      </w:r>
      <w:r w:rsidRPr="002A68CB">
        <w:t xml:space="preserve">Features of Study Words Do Not Inflate Judgments of Learning: </w:t>
      </w:r>
    </w:p>
    <w:p w14:paraId="5BBFCF0E" w14:textId="33A348E7" w:rsidR="001047EF" w:rsidRPr="002A68CB" w:rsidRDefault="001047EF" w:rsidP="001047EF">
      <w:pPr>
        <w:spacing w:line="480" w:lineRule="auto"/>
        <w:jc w:val="center"/>
      </w:pPr>
      <w:r w:rsidRPr="002A68CB">
        <w:t>Evidence from Font Size, Highlights, and Sans Forgetica Font Type</w:t>
      </w:r>
    </w:p>
    <w:p w14:paraId="52F51789" w14:textId="0DCEFE1F" w:rsidR="001047EF" w:rsidRPr="002A68CB" w:rsidRDefault="001047EF" w:rsidP="001047EF">
      <w:pPr>
        <w:spacing w:line="480" w:lineRule="auto"/>
        <w:jc w:val="center"/>
      </w:pPr>
      <w:r w:rsidRPr="002A68CB">
        <w:t>Nicholas P. Maxwell, Trevor Perry, &amp; Mark J. Huff</w:t>
      </w:r>
    </w:p>
    <w:p w14:paraId="58F7A63B" w14:textId="54773F16" w:rsidR="001047EF" w:rsidRPr="002A68CB" w:rsidRDefault="001047EF" w:rsidP="001047EF">
      <w:pPr>
        <w:spacing w:line="480" w:lineRule="auto"/>
        <w:jc w:val="center"/>
      </w:pPr>
      <w:r w:rsidRPr="002A68CB">
        <w:t>The University of Southern Mississippi</w:t>
      </w:r>
    </w:p>
    <w:p w14:paraId="10A59820" w14:textId="3BC9B7B3" w:rsidR="001047EF" w:rsidRPr="002A68CB" w:rsidRDefault="001047EF" w:rsidP="001047EF">
      <w:pPr>
        <w:spacing w:line="480" w:lineRule="auto"/>
        <w:jc w:val="center"/>
      </w:pPr>
    </w:p>
    <w:p w14:paraId="44993115" w14:textId="43FCD16A" w:rsidR="001047EF" w:rsidRPr="002A68CB" w:rsidRDefault="001047EF" w:rsidP="001047EF">
      <w:pPr>
        <w:spacing w:line="480" w:lineRule="auto"/>
        <w:jc w:val="center"/>
      </w:pPr>
    </w:p>
    <w:p w14:paraId="54FAA0BB" w14:textId="5F443620" w:rsidR="001047EF" w:rsidRPr="002A68CB" w:rsidRDefault="00DB2BB0" w:rsidP="00DB2BB0">
      <w:pPr>
        <w:spacing w:line="480" w:lineRule="auto"/>
      </w:pPr>
      <w:r w:rsidRPr="002A68CB">
        <w:t xml:space="preserve">Word count: </w:t>
      </w:r>
      <w:r w:rsidR="005B0786">
        <w:t>9701</w:t>
      </w:r>
    </w:p>
    <w:p w14:paraId="5D660121" w14:textId="2D464800" w:rsidR="00DB2BB0" w:rsidRPr="002A68CB" w:rsidRDefault="00DB2BB0" w:rsidP="001047EF">
      <w:pPr>
        <w:spacing w:line="480" w:lineRule="auto"/>
        <w:jc w:val="center"/>
      </w:pPr>
    </w:p>
    <w:p w14:paraId="7B2FFC2A" w14:textId="77777777" w:rsidR="00DB2BB0" w:rsidRPr="002A68CB" w:rsidRDefault="00DB2BB0" w:rsidP="001047EF">
      <w:pPr>
        <w:spacing w:line="480" w:lineRule="auto"/>
        <w:jc w:val="center"/>
      </w:pPr>
    </w:p>
    <w:p w14:paraId="2A6FA754" w14:textId="18730B06" w:rsidR="001047EF" w:rsidRPr="002A68CB" w:rsidRDefault="001047EF" w:rsidP="001047EF">
      <w:pPr>
        <w:spacing w:line="480" w:lineRule="auto"/>
        <w:jc w:val="center"/>
      </w:pPr>
    </w:p>
    <w:p w14:paraId="102C141B" w14:textId="77777777" w:rsidR="001047EF" w:rsidRPr="002A68CB" w:rsidRDefault="001047EF" w:rsidP="001047EF">
      <w:pPr>
        <w:spacing w:line="480" w:lineRule="auto"/>
        <w:jc w:val="center"/>
        <w:rPr>
          <w:b/>
          <w:bCs/>
        </w:rPr>
      </w:pPr>
      <w:r w:rsidRPr="002A68CB">
        <w:rPr>
          <w:b/>
          <w:bCs/>
        </w:rPr>
        <w:t>Author Note</w:t>
      </w:r>
    </w:p>
    <w:p w14:paraId="107A9FED" w14:textId="19574451" w:rsidR="001047EF" w:rsidRPr="002A68CB" w:rsidRDefault="001047EF" w:rsidP="001047EF">
      <w:pPr>
        <w:spacing w:line="480" w:lineRule="auto"/>
        <w:ind w:firstLine="720"/>
      </w:pPr>
      <w:r w:rsidRPr="002A68CB">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rsidRPr="002A68CB">
        <w:t>(https://osf.io/3xwdr/)</w:t>
      </w:r>
      <w:r w:rsidRPr="002A68CB">
        <w:t xml:space="preserve">. This study was completed as part of the Honors Thesis requirements for </w:t>
      </w:r>
      <w:r w:rsidR="00AC3017" w:rsidRPr="002A68CB">
        <w:t>Trevor Perry</w:t>
      </w:r>
      <w:r w:rsidRPr="002A68CB">
        <w:t>. Email: mark.huff@usm.edu</w:t>
      </w:r>
    </w:p>
    <w:p w14:paraId="42763D09" w14:textId="7CA2FD5C" w:rsidR="0006641A" w:rsidRPr="002A68CB" w:rsidRDefault="0006641A" w:rsidP="0006641A">
      <w:pPr>
        <w:pStyle w:val="NormalWeb"/>
        <w:spacing w:before="0" w:beforeAutospacing="0" w:after="0" w:afterAutospacing="0" w:line="480" w:lineRule="auto"/>
        <w:jc w:val="center"/>
      </w:pPr>
      <w:r w:rsidRPr="002A68CB">
        <w:lastRenderedPageBreak/>
        <w:t>Abstract</w:t>
      </w:r>
    </w:p>
    <w:p w14:paraId="25D1E9CD" w14:textId="4FD7146B" w:rsidR="0089105C" w:rsidRPr="002A68CB" w:rsidRDefault="008A0F40" w:rsidP="00D60570">
      <w:pPr>
        <w:pStyle w:val="NormalWeb"/>
        <w:spacing w:before="0" w:beforeAutospacing="0" w:after="0" w:afterAutospacing="0" w:line="480" w:lineRule="auto"/>
      </w:pPr>
      <w:r w:rsidRPr="002A68CB">
        <w:t>J</w:t>
      </w:r>
      <w:r w:rsidR="00EA3BA5" w:rsidRPr="002A68CB">
        <w:t>udgment</w:t>
      </w:r>
      <w:r w:rsidRPr="002A68CB">
        <w:t>s</w:t>
      </w:r>
      <w:r w:rsidR="00EA3BA5" w:rsidRPr="002A68CB">
        <w:t xml:space="preserve"> of learning</w:t>
      </w:r>
      <w:r w:rsidR="00DB2BB0" w:rsidRPr="002A68CB">
        <w:t xml:space="preserve"> (JOL)</w:t>
      </w:r>
      <w:r w:rsidR="00EA3BA5" w:rsidRPr="002A68CB">
        <w:t xml:space="preserve"> </w:t>
      </w:r>
      <w:r w:rsidRPr="002A68CB">
        <w:t>are</w:t>
      </w:r>
      <w:r w:rsidR="00EA3BA5" w:rsidRPr="002A68CB">
        <w:t xml:space="preserve"> often used to assess </w:t>
      </w:r>
      <w:r w:rsidR="0089105C" w:rsidRPr="002A68CB">
        <w:t xml:space="preserve">memory </w:t>
      </w:r>
      <w:r w:rsidR="00EA3BA5" w:rsidRPr="002A68CB">
        <w:t xml:space="preserve">monitoring at encoding. </w:t>
      </w:r>
      <w:r w:rsidRPr="002A68CB">
        <w:t>P</w:t>
      </w:r>
      <w:r w:rsidR="00EA3BA5" w:rsidRPr="002A68CB">
        <w:t xml:space="preserve">articipants study a cue-target word pair (e.g., mouse-cheese) and are asked to rate the probability of </w:t>
      </w:r>
      <w:r w:rsidR="009460B7" w:rsidRPr="002A68CB">
        <w:t xml:space="preserve">correctly </w:t>
      </w:r>
      <w:r w:rsidR="00EA3BA5" w:rsidRPr="002A68CB">
        <w:t xml:space="preserve">recalling the target </w:t>
      </w:r>
      <w:r w:rsidR="0089105C" w:rsidRPr="002A68CB">
        <w:t>in the presence of the cue at test (e.g., mouse - ?)</w:t>
      </w:r>
      <w:r w:rsidR="00EA3BA5" w:rsidRPr="002A68CB">
        <w:t xml:space="preserve">. Prior research has shown that JOL accuracy is sensitive to perceptual cues. These cues can produce </w:t>
      </w:r>
      <w:r w:rsidR="0089105C" w:rsidRPr="002A68CB">
        <w:t xml:space="preserve">metamemory </w:t>
      </w:r>
      <w:r w:rsidR="00EA3BA5" w:rsidRPr="002A68CB">
        <w:t xml:space="preserve">illusions in which JOLs overestimate memory, such as the </w:t>
      </w:r>
      <w:r w:rsidR="00EA3BA5" w:rsidRPr="002A68CB">
        <w:rPr>
          <w:i/>
          <w:iCs/>
        </w:rPr>
        <w:t>font-size effect</w:t>
      </w:r>
      <w:r w:rsidR="00EA3BA5" w:rsidRPr="002A68CB">
        <w:t xml:space="preserve"> (Rhodes &amp; Castel, 2008)</w:t>
      </w:r>
      <w:r w:rsidR="0089105C" w:rsidRPr="002A68CB">
        <w:t>,</w:t>
      </w:r>
      <w:r w:rsidR="00EA3BA5" w:rsidRPr="002A68CB">
        <w:t xml:space="preserve"> which occurs when </w:t>
      </w:r>
      <w:r w:rsidR="00030982" w:rsidRPr="002A68CB">
        <w:t>participants</w:t>
      </w:r>
      <w:r w:rsidR="00EA3BA5" w:rsidRPr="002A68CB">
        <w:t xml:space="preserve"> inflate JOLs for pairs presented in large </w:t>
      </w:r>
      <w:r w:rsidR="0089105C" w:rsidRPr="002A68CB">
        <w:t>versus</w:t>
      </w:r>
      <w:r w:rsidR="00EA3BA5" w:rsidRPr="002A68CB">
        <w:t xml:space="preserve"> small font</w:t>
      </w:r>
      <w:r w:rsidR="0089105C" w:rsidRPr="002A68CB">
        <w:t>s</w:t>
      </w:r>
      <w:r w:rsidR="00C658F9" w:rsidRPr="002A68CB">
        <w:t xml:space="preserve"> without </w:t>
      </w:r>
      <w:r w:rsidR="000D6980">
        <w:t>a</w:t>
      </w:r>
      <w:r w:rsidR="00C658F9" w:rsidRPr="002A68CB">
        <w:t xml:space="preserve"> concomitant increase to recall</w:t>
      </w:r>
      <w:r w:rsidR="00EA3BA5" w:rsidRPr="002A68CB">
        <w:t xml:space="preserve">. The present study </w:t>
      </w:r>
      <w:r w:rsidR="0089105C" w:rsidRPr="002A68CB">
        <w:t>further tests</w:t>
      </w:r>
      <w:r w:rsidR="00EA3BA5" w:rsidRPr="002A68CB">
        <w:t xml:space="preserve"> the font-size effect and </w:t>
      </w:r>
      <w:r w:rsidR="0089105C" w:rsidRPr="002A68CB">
        <w:t xml:space="preserve">examines </w:t>
      </w:r>
      <w:r w:rsidR="00EA3BA5" w:rsidRPr="002A68CB">
        <w:t>whether other perceptual manipulations can affect the correspondence between JOLs and recall. Experiment</w:t>
      </w:r>
      <w:r w:rsidR="008D022E" w:rsidRPr="002A68CB">
        <w:t>s</w:t>
      </w:r>
      <w:r w:rsidR="00EA3BA5" w:rsidRPr="002A68CB">
        <w:t xml:space="preserve"> 1</w:t>
      </w:r>
      <w:r w:rsidR="008D022E" w:rsidRPr="002A68CB">
        <w:t>A and 1B</w:t>
      </w:r>
      <w:r w:rsidR="00EA3BA5" w:rsidRPr="002A68CB">
        <w:t xml:space="preserve"> w</w:t>
      </w:r>
      <w:r w:rsidR="008D022E" w:rsidRPr="002A68CB">
        <w:t>ere</w:t>
      </w:r>
      <w:r w:rsidR="00EA3BA5" w:rsidRPr="002A68CB">
        <w:t xml:space="preserve"> designed to replicate the font-size effect and test whether the effect extended to </w:t>
      </w:r>
      <w:r w:rsidR="0089105C" w:rsidRPr="002A68CB">
        <w:t xml:space="preserve">highlighted pairs that were related or unrelated in the same study list. </w:t>
      </w:r>
      <w:r w:rsidR="00EA3BA5" w:rsidRPr="002A68CB">
        <w:t>Experiment 2</w:t>
      </w:r>
      <w:r w:rsidR="008D022E" w:rsidRPr="002A68CB">
        <w:t xml:space="preserve">A and 2B </w:t>
      </w:r>
      <w:r w:rsidR="0089105C" w:rsidRPr="002A68CB">
        <w:t>examined</w:t>
      </w:r>
      <w:r w:rsidR="00EA3BA5" w:rsidRPr="002A68CB">
        <w:t xml:space="preserve"> font size and highlighting effects on JOLs using only unrelated pairs. Finally, Experiment 3 tested whether Sans Forgetica—a perceptually </w:t>
      </w:r>
      <w:r w:rsidR="0089105C" w:rsidRPr="002A68CB">
        <w:t xml:space="preserve">disfluent </w:t>
      </w:r>
      <w:r w:rsidR="00EA3BA5" w:rsidRPr="002A68CB">
        <w:t>font designed to improve memory—would result in inflated JOLs</w:t>
      </w:r>
      <w:r w:rsidR="00DB2BB0" w:rsidRPr="002A68CB">
        <w:t xml:space="preserve"> and/or recall</w:t>
      </w:r>
      <w:r w:rsidR="00EA3BA5" w:rsidRPr="002A68CB">
        <w:t xml:space="preserve">. </w:t>
      </w:r>
      <w:r w:rsidR="00C658F9" w:rsidRPr="002A68CB">
        <w:t xml:space="preserve">Large fonts similarly increased both JOLs and recall relative to small fonts, highlights had no effect on JOLs or recall, and Sans Forgetica font </w:t>
      </w:r>
      <w:r w:rsidR="00EA3BA5" w:rsidRPr="002A68CB">
        <w:t xml:space="preserve">yielded a memory cost (though no effect on JOLs). Collectively, perceptually </w:t>
      </w:r>
      <w:r w:rsidR="0089105C" w:rsidRPr="002A68CB">
        <w:t xml:space="preserve">fluent </w:t>
      </w:r>
      <w:r w:rsidR="00B70E13" w:rsidRPr="002A68CB">
        <w:t xml:space="preserve">and disfluent </w:t>
      </w:r>
      <w:r w:rsidR="00EA3BA5" w:rsidRPr="002A68CB">
        <w:t xml:space="preserve">study </w:t>
      </w:r>
      <w:r w:rsidR="0089105C" w:rsidRPr="002A68CB">
        <w:t xml:space="preserve">pairs </w:t>
      </w:r>
      <w:r w:rsidR="00EA3BA5" w:rsidRPr="002A68CB">
        <w:t xml:space="preserve">do not appear to inflate JOLs </w:t>
      </w:r>
      <w:r w:rsidR="00C658F9" w:rsidRPr="002A68CB">
        <w:t>relative to subsequent recall</w:t>
      </w:r>
      <w:r w:rsidR="00EA3BA5" w:rsidRPr="002A68CB">
        <w:t>.</w:t>
      </w:r>
    </w:p>
    <w:p w14:paraId="537DDF4C" w14:textId="77777777" w:rsidR="00DD6649" w:rsidRPr="002A68CB" w:rsidRDefault="00DD6649" w:rsidP="00D60570">
      <w:pPr>
        <w:pStyle w:val="NormalWeb"/>
        <w:spacing w:before="0" w:beforeAutospacing="0" w:after="0" w:afterAutospacing="0" w:line="480" w:lineRule="auto"/>
      </w:pPr>
    </w:p>
    <w:p w14:paraId="43ACB3E6" w14:textId="2544D53D" w:rsidR="00D60570" w:rsidRPr="002A68CB" w:rsidRDefault="00D60570" w:rsidP="00D60570">
      <w:pPr>
        <w:pStyle w:val="NormalWeb"/>
        <w:spacing w:before="0" w:beforeAutospacing="0" w:after="0" w:afterAutospacing="0" w:line="480" w:lineRule="auto"/>
      </w:pPr>
      <w:r w:rsidRPr="002A68CB">
        <w:t xml:space="preserve">Word Count: </w:t>
      </w:r>
      <w:r w:rsidR="0006340C" w:rsidRPr="002A68CB">
        <w:t>23</w:t>
      </w:r>
      <w:r w:rsidR="0006340C">
        <w:t>7</w:t>
      </w:r>
    </w:p>
    <w:p w14:paraId="40867DDC" w14:textId="26E83E0E" w:rsidR="00D60570" w:rsidRPr="002A68CB" w:rsidRDefault="00D60570" w:rsidP="00D60570">
      <w:pPr>
        <w:pStyle w:val="NormalWeb"/>
        <w:spacing w:before="0" w:beforeAutospacing="0" w:after="0" w:afterAutospacing="0" w:line="480" w:lineRule="auto"/>
      </w:pPr>
      <w:r w:rsidRPr="002A68CB">
        <w:rPr>
          <w:i/>
          <w:iCs/>
        </w:rPr>
        <w:t>Keywords:</w:t>
      </w:r>
      <w:r w:rsidRPr="002A68CB">
        <w:t xml:space="preserve"> </w:t>
      </w:r>
      <w:r w:rsidR="00E15BC3" w:rsidRPr="002A68CB">
        <w:t>Judgments of Learning</w:t>
      </w:r>
      <w:r w:rsidRPr="002A68CB">
        <w:t xml:space="preserve">; </w:t>
      </w:r>
      <w:r w:rsidR="00E15BC3" w:rsidRPr="002A68CB">
        <w:t>Font-Size Effect</w:t>
      </w:r>
      <w:r w:rsidRPr="002A68CB">
        <w:t xml:space="preserve">; </w:t>
      </w:r>
      <w:r w:rsidR="00E15BC3" w:rsidRPr="002A68CB">
        <w:t>Perceptual Fluency</w:t>
      </w:r>
      <w:r w:rsidRPr="002A68CB">
        <w:t xml:space="preserve">; </w:t>
      </w:r>
      <w:r w:rsidR="00C626DB" w:rsidRPr="002A68CB">
        <w:t>Sans Forgetica</w:t>
      </w:r>
      <w:r w:rsidR="00522D20" w:rsidRPr="002A68CB">
        <w:t>; Cued-Recall</w:t>
      </w:r>
    </w:p>
    <w:p w14:paraId="6B72EFA0" w14:textId="77777777" w:rsidR="00A31138" w:rsidRPr="002A68CB" w:rsidRDefault="00A31138" w:rsidP="00B73BC6">
      <w:pPr>
        <w:spacing w:line="480" w:lineRule="auto"/>
      </w:pPr>
    </w:p>
    <w:p w14:paraId="35E52AAF" w14:textId="09DB7B41" w:rsidR="00A52751" w:rsidRPr="002A68CB" w:rsidRDefault="00F2265B" w:rsidP="00B73BC6">
      <w:pPr>
        <w:spacing w:line="480" w:lineRule="auto"/>
        <w:jc w:val="center"/>
      </w:pPr>
      <w:r w:rsidRPr="002A68CB">
        <w:lastRenderedPageBreak/>
        <w:t xml:space="preserve">Perceptually </w:t>
      </w:r>
      <w:r w:rsidR="00C626DB" w:rsidRPr="002A68CB">
        <w:t xml:space="preserve">Fluent </w:t>
      </w:r>
      <w:r w:rsidRPr="002A68CB">
        <w:t xml:space="preserve">Features of Study Words Do Not Inflate Judgments of Learning: </w:t>
      </w:r>
    </w:p>
    <w:p w14:paraId="2F5BAA8E" w14:textId="0D274094" w:rsidR="00F2265B" w:rsidRPr="002A68CB" w:rsidRDefault="00F2265B" w:rsidP="00B73BC6">
      <w:pPr>
        <w:spacing w:line="480" w:lineRule="auto"/>
        <w:jc w:val="center"/>
      </w:pPr>
      <w:r w:rsidRPr="002A68CB">
        <w:t>Evidence from Font Size, Highlights, and Sans Forgetica Font Type</w:t>
      </w:r>
    </w:p>
    <w:p w14:paraId="32C1E0A3" w14:textId="303D2C69" w:rsidR="006C4F9D" w:rsidRPr="002A68CB" w:rsidRDefault="006C4F9D" w:rsidP="006C4F9D">
      <w:pPr>
        <w:pStyle w:val="NormalWeb"/>
        <w:spacing w:before="0" w:beforeAutospacing="0" w:after="0" w:afterAutospacing="0" w:line="480" w:lineRule="auto"/>
        <w:ind w:firstLine="720"/>
      </w:pPr>
      <w:r w:rsidRPr="002A68CB">
        <w:t xml:space="preserve">The ability for individuals to accurately monitor </w:t>
      </w:r>
      <w:r w:rsidR="00223513" w:rsidRPr="002A68CB">
        <w:t>their</w:t>
      </w:r>
      <w:r w:rsidRPr="002A68CB">
        <w:t xml:space="preserve"> learning </w:t>
      </w:r>
      <w:r w:rsidR="00037D42" w:rsidRPr="002A68CB">
        <w:t xml:space="preserve">progress </w:t>
      </w:r>
      <w:r w:rsidRPr="002A68CB">
        <w:t>is</w:t>
      </w:r>
      <w:r w:rsidR="00A629DF" w:rsidRPr="002A68CB">
        <w:t xml:space="preserve"> important for successful</w:t>
      </w:r>
      <w:r w:rsidR="00037D42" w:rsidRPr="002A68CB">
        <w:t>ly</w:t>
      </w:r>
      <w:r w:rsidR="00A629DF" w:rsidRPr="002A68CB">
        <w:t xml:space="preserve"> </w:t>
      </w:r>
      <w:r w:rsidR="00223513" w:rsidRPr="002A68CB">
        <w:t>encoding new information</w:t>
      </w:r>
      <w:r w:rsidR="00037D42" w:rsidRPr="002A68CB">
        <w:t>. Successful monitoring</w:t>
      </w:r>
      <w:r w:rsidRPr="002A68CB">
        <w:t xml:space="preserve"> allows individuals to maximize retention by adjusting their study strategies </w:t>
      </w:r>
      <w:r w:rsidR="00CC5212" w:rsidRPr="002A68CB">
        <w:t xml:space="preserve">and can inform what strategies are used in future study tasks </w:t>
      </w:r>
      <w:r w:rsidRPr="002A68CB">
        <w:t>(Nelson &amp; Narens, 1990)</w:t>
      </w:r>
      <w:r w:rsidR="00CC5212" w:rsidRPr="002A68CB">
        <w:t xml:space="preserve">. </w:t>
      </w:r>
      <w:r w:rsidR="0089105C" w:rsidRPr="002A68CB">
        <w:t xml:space="preserve">Metamemory </w:t>
      </w:r>
      <w:r w:rsidRPr="002A68CB">
        <w:t xml:space="preserve">judgments (i.e., having individuals judge aspects of their memorial abilities) </w:t>
      </w:r>
      <w:r w:rsidR="00A629DF" w:rsidRPr="002A68CB">
        <w:t xml:space="preserve">are commonly </w:t>
      </w:r>
      <w:r w:rsidRPr="002A68CB">
        <w:t xml:space="preserve">used </w:t>
      </w:r>
      <w:r w:rsidR="00A629DF" w:rsidRPr="002A68CB">
        <w:t xml:space="preserve">by researchers </w:t>
      </w:r>
      <w:r w:rsidRPr="002A68CB">
        <w:t xml:space="preserve">to obtain information about the learning process. </w:t>
      </w:r>
      <w:r w:rsidR="00A629DF" w:rsidRPr="002A68CB">
        <w:t xml:space="preserve">While </w:t>
      </w:r>
      <w:r w:rsidR="00037D42" w:rsidRPr="002A68CB">
        <w:t>researchers use several types of judgments to assess metacognitive processes</w:t>
      </w:r>
      <w:r w:rsidR="00A629DF" w:rsidRPr="002A68CB">
        <w:t xml:space="preserve">, </w:t>
      </w:r>
      <w:r w:rsidRPr="002A68CB">
        <w:t>judgment</w:t>
      </w:r>
      <w:r w:rsidR="00C941A7" w:rsidRPr="002A68CB">
        <w:t>s</w:t>
      </w:r>
      <w:r w:rsidRPr="002A68CB">
        <w:t xml:space="preserve"> of learning</w:t>
      </w:r>
      <w:r w:rsidR="00B70E13" w:rsidRPr="002A68CB">
        <w:t xml:space="preserve"> (JOL</w:t>
      </w:r>
      <w:r w:rsidR="00D113F2" w:rsidRPr="002A68CB">
        <w:t>s</w:t>
      </w:r>
      <w:r w:rsidR="00B70E13" w:rsidRPr="002A68CB">
        <w:t>)</w:t>
      </w:r>
      <w:r w:rsidRPr="002A68CB">
        <w:t xml:space="preserve"> </w:t>
      </w:r>
      <w:r w:rsidR="00C941A7" w:rsidRPr="002A68CB">
        <w:t>are</w:t>
      </w:r>
      <w:r w:rsidR="00A629DF" w:rsidRPr="002A68CB">
        <w:t xml:space="preserve"> commonly </w:t>
      </w:r>
      <w:r w:rsidR="003C058A">
        <w:t>used</w:t>
      </w:r>
      <w:r w:rsidR="00A629DF" w:rsidRPr="002A68CB">
        <w:t xml:space="preserve">. </w:t>
      </w:r>
      <w:r w:rsidR="000C1C13" w:rsidRPr="002A68CB">
        <w:t>W</w:t>
      </w:r>
      <w:r w:rsidR="00006CD4" w:rsidRPr="002A68CB">
        <w:t>hen making</w:t>
      </w:r>
      <w:r w:rsidR="00A629DF" w:rsidRPr="002A68CB">
        <w:t xml:space="preserve"> JOL</w:t>
      </w:r>
      <w:r w:rsidR="00006CD4" w:rsidRPr="002A68CB">
        <w:t>s</w:t>
      </w:r>
      <w:r w:rsidR="00A629DF" w:rsidRPr="002A68CB">
        <w:t xml:space="preserve">, </w:t>
      </w:r>
      <w:r w:rsidR="00B94739" w:rsidRPr="002A68CB">
        <w:t xml:space="preserve">participants </w:t>
      </w:r>
      <w:r w:rsidR="000C1C13" w:rsidRPr="002A68CB">
        <w:t xml:space="preserve">typically </w:t>
      </w:r>
      <w:r w:rsidR="0089105C" w:rsidRPr="002A68CB">
        <w:t>study sets of</w:t>
      </w:r>
      <w:r w:rsidR="00B94739" w:rsidRPr="002A68CB">
        <w:t xml:space="preserve"> cue-target</w:t>
      </w:r>
      <w:r w:rsidR="00187CE2" w:rsidRPr="002A68CB">
        <w:t xml:space="preserve"> word</w:t>
      </w:r>
      <w:r w:rsidR="0027285C" w:rsidRPr="002A68CB">
        <w:t xml:space="preserve"> pair</w:t>
      </w:r>
      <w:r w:rsidR="0089105C" w:rsidRPr="002A68CB">
        <w:t>s</w:t>
      </w:r>
      <w:r w:rsidRPr="002A68CB">
        <w:t xml:space="preserve"> </w:t>
      </w:r>
      <w:r w:rsidR="00B94739" w:rsidRPr="002A68CB">
        <w:t xml:space="preserve">(e.g., mouse-cheese) </w:t>
      </w:r>
      <w:r w:rsidR="0027285C" w:rsidRPr="002A68CB">
        <w:t xml:space="preserve">and </w:t>
      </w:r>
      <w:r w:rsidRPr="002A68CB">
        <w:t xml:space="preserve">are asked to estimate the likelihood of correctly retrieving </w:t>
      </w:r>
      <w:r w:rsidR="003C058A">
        <w:t>a</w:t>
      </w:r>
      <w:r w:rsidR="00B94739" w:rsidRPr="002A68CB">
        <w:t xml:space="preserve"> </w:t>
      </w:r>
      <w:r w:rsidRPr="002A68CB">
        <w:t xml:space="preserve">target word </w:t>
      </w:r>
      <w:r w:rsidR="0089105C" w:rsidRPr="002A68CB">
        <w:t>in the presence of a</w:t>
      </w:r>
      <w:r w:rsidRPr="002A68CB">
        <w:t xml:space="preserve"> cue </w:t>
      </w:r>
      <w:r w:rsidR="00B94739" w:rsidRPr="002A68CB">
        <w:t>(e.g., mouse</w:t>
      </w:r>
      <w:r w:rsidR="0089105C" w:rsidRPr="002A68CB">
        <w:t xml:space="preserve"> - ?</w:t>
      </w:r>
      <w:r w:rsidR="00B94739" w:rsidRPr="002A68CB">
        <w:t>)</w:t>
      </w:r>
      <w:r w:rsidR="0027285C" w:rsidRPr="002A68CB">
        <w:t xml:space="preserve">. </w:t>
      </w:r>
      <w:r w:rsidR="00332E1F" w:rsidRPr="002A68CB">
        <w:t>While JOL</w:t>
      </w:r>
      <w:r w:rsidR="009E3403" w:rsidRPr="002A68CB">
        <w:t>s</w:t>
      </w:r>
      <w:r w:rsidR="00332E1F" w:rsidRPr="002A68CB">
        <w:t xml:space="preserve"> can be made</w:t>
      </w:r>
      <w:r w:rsidRPr="002A68CB">
        <w:t xml:space="preserve"> using </w:t>
      </w:r>
      <w:r w:rsidR="003C058A">
        <w:t>several</w:t>
      </w:r>
      <w:r w:rsidRPr="002A68CB">
        <w:t xml:space="preserve"> measurement scales (e.g., Likert or binary “yes-no” responses; Hanczakowski, Zawadzka, Pasek, &amp; Higham, 2013), </w:t>
      </w:r>
      <w:r w:rsidR="009E3403" w:rsidRPr="002A68CB">
        <w:t xml:space="preserve">they </w:t>
      </w:r>
      <w:r w:rsidRPr="002A68CB">
        <w:t xml:space="preserve">are commonly elicited using a continuous 0 to 100 scale representing the percent likelihood of the target item being successfully recalled at test (e.g., 100% = definitely would remember; 0% = definitely would not remember). The use of a </w:t>
      </w:r>
      <w:r w:rsidR="00567A1E" w:rsidRPr="002A68CB">
        <w:t>100-point</w:t>
      </w:r>
      <w:r w:rsidRPr="002A68CB">
        <w:t xml:space="preserve"> scale is beneficial because it allows for </w:t>
      </w:r>
      <w:r w:rsidR="00C658F9" w:rsidRPr="002A68CB">
        <w:t xml:space="preserve">a </w:t>
      </w:r>
      <w:r w:rsidR="003C058A">
        <w:t>direct</w:t>
      </w:r>
      <w:r w:rsidRPr="002A68CB">
        <w:t xml:space="preserve"> comparison between predicted recall (via JOLs) and the proportion of items that are correctly recalled at test.</w:t>
      </w:r>
    </w:p>
    <w:p w14:paraId="42A26422" w14:textId="03CC73AE" w:rsidR="00FC44CF" w:rsidRPr="002A68CB" w:rsidRDefault="00B26CAC" w:rsidP="00FC44CF">
      <w:pPr>
        <w:pStyle w:val="NormalWeb"/>
        <w:spacing w:before="0" w:beforeAutospacing="0" w:after="0" w:afterAutospacing="0" w:line="480" w:lineRule="auto"/>
        <w:ind w:firstLine="720"/>
      </w:pPr>
      <w:r w:rsidRPr="002A68CB">
        <w:t xml:space="preserve">Although </w:t>
      </w:r>
      <w:r w:rsidR="006040FF" w:rsidRPr="002A68CB">
        <w:t xml:space="preserve">JOLs </w:t>
      </w:r>
      <w:r w:rsidR="00351E48" w:rsidRPr="002A68CB">
        <w:t>are often</w:t>
      </w:r>
      <w:r w:rsidR="006040FF" w:rsidRPr="002A68CB">
        <w:t xml:space="preserve"> predictive of future recall</w:t>
      </w:r>
      <w:r w:rsidR="005B17EF" w:rsidRPr="002A68CB">
        <w:t xml:space="preserve"> (e.g., Nelson &amp; Dunlosky, 1991)</w:t>
      </w:r>
      <w:r w:rsidR="006040FF" w:rsidRPr="002A68CB">
        <w:t>,</w:t>
      </w:r>
      <w:r w:rsidR="007801E3" w:rsidRPr="002A68CB">
        <w:t xml:space="preserve"> </w:t>
      </w:r>
      <w:r w:rsidR="00C738F1" w:rsidRPr="002A68CB">
        <w:t xml:space="preserve">certain </w:t>
      </w:r>
      <w:r w:rsidR="005077E5" w:rsidRPr="002A68CB">
        <w:t xml:space="preserve">situations can </w:t>
      </w:r>
      <w:r w:rsidR="00B70E13" w:rsidRPr="002A68CB">
        <w:t>produce</w:t>
      </w:r>
      <w:r w:rsidR="005077E5" w:rsidRPr="002A68CB">
        <w:t xml:space="preserve"> </w:t>
      </w:r>
      <w:r w:rsidR="0089105C" w:rsidRPr="002A68CB">
        <w:t xml:space="preserve">metamemory </w:t>
      </w:r>
      <w:r w:rsidR="009A3399" w:rsidRPr="002A68CB">
        <w:t xml:space="preserve">illusions in which </w:t>
      </w:r>
      <w:r w:rsidR="005077E5" w:rsidRPr="002A68CB">
        <w:t>JOLs underpredict</w:t>
      </w:r>
      <w:r w:rsidR="00C475C9" w:rsidRPr="002A68CB">
        <w:t xml:space="preserve"> or</w:t>
      </w:r>
      <w:r w:rsidR="00CC124C" w:rsidRPr="002A68CB">
        <w:t xml:space="preserve"> </w:t>
      </w:r>
      <w:r w:rsidR="005077E5" w:rsidRPr="002A68CB">
        <w:t>overpredict</w:t>
      </w:r>
      <w:r w:rsidR="00C475C9" w:rsidRPr="002A68CB">
        <w:t xml:space="preserve"> </w:t>
      </w:r>
      <w:r w:rsidR="00351E48" w:rsidRPr="002A68CB">
        <w:t>subsequent memory</w:t>
      </w:r>
      <w:r w:rsidR="005077E5" w:rsidRPr="002A68CB">
        <w:t>.</w:t>
      </w:r>
      <w:r w:rsidR="00031D64" w:rsidRPr="002A68CB">
        <w:t xml:space="preserve"> </w:t>
      </w:r>
      <w:r w:rsidR="0060429D" w:rsidRPr="002A68CB">
        <w:t xml:space="preserve">For example, </w:t>
      </w:r>
      <w:r w:rsidR="00DE2CFA" w:rsidRPr="002A68CB">
        <w:t xml:space="preserve">relatedness cues such as </w:t>
      </w:r>
      <w:r w:rsidR="0060429D" w:rsidRPr="002A68CB">
        <w:t>the associative direction between cue-target pairs ha</w:t>
      </w:r>
      <w:r w:rsidR="00B4330F" w:rsidRPr="002A68CB">
        <w:t>ve</w:t>
      </w:r>
      <w:r w:rsidR="0060429D" w:rsidRPr="002A68CB">
        <w:t xml:space="preserve"> repeatedly</w:t>
      </w:r>
      <w:r w:rsidR="0029360E" w:rsidRPr="002A68CB">
        <w:t xml:space="preserve"> been</w:t>
      </w:r>
      <w:r w:rsidR="0060429D" w:rsidRPr="002A68CB">
        <w:t xml:space="preserve"> shown to induce an </w:t>
      </w:r>
      <w:r w:rsidR="0060429D" w:rsidRPr="002A68CB">
        <w:rPr>
          <w:i/>
          <w:iCs/>
        </w:rPr>
        <w:t>illusion of competence</w:t>
      </w:r>
      <w:r w:rsidR="0060429D" w:rsidRPr="002A68CB">
        <w:t xml:space="preserve"> in which JOLs overpredict later recall</w:t>
      </w:r>
      <w:r w:rsidR="0029360E" w:rsidRPr="002A68CB">
        <w:t xml:space="preserve"> for certain </w:t>
      </w:r>
      <w:r w:rsidR="00B4330F" w:rsidRPr="002A68CB">
        <w:t>types of paired associates</w:t>
      </w:r>
      <w:r w:rsidR="0060429D" w:rsidRPr="002A68CB">
        <w:t xml:space="preserve"> </w:t>
      </w:r>
      <w:r w:rsidR="00031D64" w:rsidRPr="002A68CB">
        <w:t xml:space="preserve">(Koriat &amp; Bjork, 2005). </w:t>
      </w:r>
      <w:r w:rsidR="000A37CF" w:rsidRPr="002A68CB">
        <w:t xml:space="preserve">Specifically, </w:t>
      </w:r>
      <w:r w:rsidR="000A37CF" w:rsidRPr="002A68CB">
        <w:lastRenderedPageBreak/>
        <w:t>f</w:t>
      </w:r>
      <w:r w:rsidR="0060429D" w:rsidRPr="002A68CB">
        <w:t xml:space="preserve">orward </w:t>
      </w:r>
      <w:r w:rsidR="0029360E" w:rsidRPr="002A68CB">
        <w:t>associates</w:t>
      </w:r>
      <w:r w:rsidR="00DB2BB0" w:rsidRPr="002A68CB">
        <w:t>,</w:t>
      </w:r>
      <w:r w:rsidR="0029360E" w:rsidRPr="002A68CB">
        <w:t xml:space="preserve"> in which the cue is highly predictive of the target</w:t>
      </w:r>
      <w:r w:rsidR="0060429D" w:rsidRPr="002A68CB">
        <w:t xml:space="preserve"> (e.g., </w:t>
      </w:r>
      <w:r w:rsidR="0089105C" w:rsidRPr="002A68CB">
        <w:t>lamp-shade</w:t>
      </w:r>
      <w:r w:rsidR="0060429D" w:rsidRPr="002A68CB">
        <w:t>)</w:t>
      </w:r>
      <w:r w:rsidR="00962ED9" w:rsidRPr="002A68CB">
        <w:t>,</w:t>
      </w:r>
      <w:r w:rsidR="0060429D" w:rsidRPr="002A68CB">
        <w:t xml:space="preserve"> tend to produce JOLs that </w:t>
      </w:r>
      <w:r w:rsidR="0029360E" w:rsidRPr="002A68CB">
        <w:t xml:space="preserve">are </w:t>
      </w:r>
      <w:r w:rsidR="00B70E13" w:rsidRPr="002A68CB">
        <w:t>well-</w:t>
      </w:r>
      <w:r w:rsidR="0029360E" w:rsidRPr="002A68CB">
        <w:t>calibrated with</w:t>
      </w:r>
      <w:r w:rsidR="000A37CF" w:rsidRPr="002A68CB">
        <w:t xml:space="preserve"> later</w:t>
      </w:r>
      <w:r w:rsidR="0029360E" w:rsidRPr="002A68CB">
        <w:t xml:space="preserve"> recall.</w:t>
      </w:r>
      <w:r w:rsidR="0060429D" w:rsidRPr="002A68CB">
        <w:t xml:space="preserve"> </w:t>
      </w:r>
      <w:r w:rsidR="0029360E" w:rsidRPr="002A68CB">
        <w:t xml:space="preserve">However, </w:t>
      </w:r>
      <w:r w:rsidR="0060429D" w:rsidRPr="002A68CB">
        <w:t>backward associate</w:t>
      </w:r>
      <w:r w:rsidR="0029360E" w:rsidRPr="002A68CB">
        <w:t>s</w:t>
      </w:r>
      <w:r w:rsidR="0089105C" w:rsidRPr="002A68CB">
        <w:t>,</w:t>
      </w:r>
      <w:r w:rsidR="0029360E" w:rsidRPr="002A68CB">
        <w:t xml:space="preserve"> in which the cue does not readily converge upon the target</w:t>
      </w:r>
      <w:r w:rsidR="0060429D" w:rsidRPr="002A68CB">
        <w:t xml:space="preserve"> (e.g., </w:t>
      </w:r>
      <w:r w:rsidR="0089105C" w:rsidRPr="002A68CB">
        <w:t>shade-lamp</w:t>
      </w:r>
      <w:r w:rsidR="0060429D" w:rsidRPr="002A68CB">
        <w:t>)</w:t>
      </w:r>
      <w:r w:rsidR="0089105C" w:rsidRPr="002A68CB">
        <w:t>,</w:t>
      </w:r>
      <w:r w:rsidR="0060429D" w:rsidRPr="002A68CB">
        <w:t xml:space="preserve"> </w:t>
      </w:r>
      <w:r w:rsidR="0029360E" w:rsidRPr="002A68CB">
        <w:t>display</w:t>
      </w:r>
      <w:r w:rsidR="0060429D" w:rsidRPr="002A68CB">
        <w:t xml:space="preserve"> </w:t>
      </w:r>
      <w:r w:rsidR="000A37CF" w:rsidRPr="002A68CB">
        <w:t>a marked</w:t>
      </w:r>
      <w:r w:rsidR="0029360E" w:rsidRPr="002A68CB">
        <w:t xml:space="preserve"> overconfidence effect </w:t>
      </w:r>
      <w:r w:rsidR="007F5F23" w:rsidRPr="002A68CB">
        <w:t>such that</w:t>
      </w:r>
      <w:r w:rsidR="0060429D" w:rsidRPr="002A68CB">
        <w:t xml:space="preserve"> JOLs </w:t>
      </w:r>
      <w:r w:rsidR="0029360E" w:rsidRPr="002A68CB">
        <w:t xml:space="preserve">greatly </w:t>
      </w:r>
      <w:r w:rsidR="0060429D" w:rsidRPr="002A68CB">
        <w:t>overestimate</w:t>
      </w:r>
      <w:r w:rsidR="0029360E" w:rsidRPr="002A68CB">
        <w:t xml:space="preserve"> </w:t>
      </w:r>
      <w:r w:rsidR="0089105C" w:rsidRPr="002A68CB">
        <w:t xml:space="preserve">subsequent </w:t>
      </w:r>
      <w:r w:rsidR="0060429D" w:rsidRPr="002A68CB">
        <w:t xml:space="preserve">memory. </w:t>
      </w:r>
      <w:r w:rsidR="000A37CF" w:rsidRPr="002A68CB">
        <w:t xml:space="preserve">Castel, McCabe, and Roediger (2007) </w:t>
      </w:r>
      <w:r w:rsidR="0089105C" w:rsidRPr="002A68CB">
        <w:t xml:space="preserve">have reported an illusion of competence pattern on </w:t>
      </w:r>
      <w:r w:rsidR="000A37CF" w:rsidRPr="002A68CB">
        <w:t>identical pairs</w:t>
      </w:r>
      <w:r w:rsidR="0089105C" w:rsidRPr="002A68CB">
        <w:t xml:space="preserve"> and</w:t>
      </w:r>
      <w:r w:rsidR="005674BE" w:rsidRPr="002A68CB">
        <w:t>, more recently,</w:t>
      </w:r>
      <w:r w:rsidR="0089105C" w:rsidRPr="002A68CB">
        <w:t xml:space="preserve"> </w:t>
      </w:r>
      <w:r w:rsidR="0060429D" w:rsidRPr="002A68CB">
        <w:t>Maxwell and Huff (</w:t>
      </w:r>
      <w:r w:rsidR="00BD23E8" w:rsidRPr="002A68CB">
        <w:t>2021</w:t>
      </w:r>
      <w:r w:rsidR="0060429D" w:rsidRPr="002A68CB">
        <w:t>)</w:t>
      </w:r>
      <w:r w:rsidR="0089105C" w:rsidRPr="002A68CB">
        <w:t xml:space="preserve"> have </w:t>
      </w:r>
      <w:r w:rsidR="00B724DB" w:rsidRPr="002A68CB">
        <w:t>extended</w:t>
      </w:r>
      <w:r w:rsidR="0089105C" w:rsidRPr="002A68CB">
        <w:t xml:space="preserve"> this pattern</w:t>
      </w:r>
      <w:r w:rsidR="00B724DB" w:rsidRPr="002A68CB">
        <w:t xml:space="preserve"> to</w:t>
      </w:r>
      <w:r w:rsidR="0089105C" w:rsidRPr="002A68CB">
        <w:t xml:space="preserve"> </w:t>
      </w:r>
      <w:r w:rsidR="00797B7F" w:rsidRPr="002A68CB">
        <w:t xml:space="preserve">symmetrical associates (e.g., </w:t>
      </w:r>
      <w:r w:rsidR="005B6AB8" w:rsidRPr="002A68CB">
        <w:t>k</w:t>
      </w:r>
      <w:r w:rsidR="00797B7F" w:rsidRPr="002A68CB">
        <w:t>ing-</w:t>
      </w:r>
      <w:r w:rsidR="00E761AE" w:rsidRPr="002A68CB">
        <w:t>q</w:t>
      </w:r>
      <w:r w:rsidR="00797B7F" w:rsidRPr="002A68CB">
        <w:t xml:space="preserve">ueen), </w:t>
      </w:r>
      <w:r w:rsidR="005B6AB8" w:rsidRPr="002A68CB">
        <w:t xml:space="preserve">in </w:t>
      </w:r>
      <w:r w:rsidR="00797B7F" w:rsidRPr="002A68CB">
        <w:t xml:space="preserve">which the forward and backward relations between pairs are matched. </w:t>
      </w:r>
      <w:r w:rsidR="0089105C" w:rsidRPr="002A68CB">
        <w:t>Like</w:t>
      </w:r>
      <w:r w:rsidR="0060429D" w:rsidRPr="002A68CB">
        <w:t xml:space="preserve"> Koriat </w:t>
      </w:r>
      <w:r w:rsidR="00B70E13" w:rsidRPr="002A68CB">
        <w:t xml:space="preserve">and </w:t>
      </w:r>
      <w:r w:rsidR="0060429D" w:rsidRPr="002A68CB">
        <w:t xml:space="preserve">Bjork, Maxwell and Huff found that JOL ratings were generally </w:t>
      </w:r>
      <w:r w:rsidR="0089105C" w:rsidRPr="002A68CB">
        <w:t>well-</w:t>
      </w:r>
      <w:r w:rsidR="0060429D" w:rsidRPr="002A68CB">
        <w:t>calibrated for forward pairs</w:t>
      </w:r>
      <w:r w:rsidR="001E396F" w:rsidRPr="002A68CB">
        <w:t>,</w:t>
      </w:r>
      <w:r w:rsidR="0060429D" w:rsidRPr="002A68CB">
        <w:t xml:space="preserve"> but produced an illusion of competence </w:t>
      </w:r>
      <w:r w:rsidR="001E396F" w:rsidRPr="002A68CB">
        <w:t xml:space="preserve">pattern </w:t>
      </w:r>
      <w:r w:rsidR="0060429D" w:rsidRPr="002A68CB">
        <w:t xml:space="preserve">for backward, symmetrical, and unrelated word pairs. </w:t>
      </w:r>
      <w:r w:rsidR="00797B7F" w:rsidRPr="002A68CB">
        <w:t xml:space="preserve">Additionally, </w:t>
      </w:r>
      <w:r w:rsidR="00C411E5" w:rsidRPr="002A68CB">
        <w:t>the illusion of competence</w:t>
      </w:r>
      <w:r w:rsidR="00797B7F" w:rsidRPr="002A68CB">
        <w:t xml:space="preserve"> was robust</w:t>
      </w:r>
      <w:r w:rsidR="00C411E5" w:rsidRPr="002A68CB">
        <w:t xml:space="preserve"> and persisted across a variety of experimental manipulations</w:t>
      </w:r>
      <w:r w:rsidR="00E615A6" w:rsidRPr="002A68CB">
        <w:t xml:space="preserve"> </w:t>
      </w:r>
      <w:r w:rsidR="0027285C" w:rsidRPr="002A68CB">
        <w:t>designed to improve the correspondence between JOLs and recall</w:t>
      </w:r>
      <w:r w:rsidR="00E751D3" w:rsidRPr="002A68CB">
        <w:t>,</w:t>
      </w:r>
      <w:r w:rsidR="00723A1B" w:rsidRPr="002A68CB">
        <w:t xml:space="preserve"> </w:t>
      </w:r>
      <w:r w:rsidR="00E751D3" w:rsidRPr="002A68CB">
        <w:t>such as JOL timing (e.g., concurrent, immediate, or delayed</w:t>
      </w:r>
      <w:r w:rsidR="00A42ADD" w:rsidRPr="002A68CB">
        <w:t xml:space="preserve"> JOLs</w:t>
      </w:r>
      <w:r w:rsidR="00E751D3" w:rsidRPr="002A68CB">
        <w:t>) and pacing (e.g., self-paced vs</w:t>
      </w:r>
      <w:r w:rsidR="00D113F2" w:rsidRPr="002A68CB">
        <w:t>.</w:t>
      </w:r>
      <w:r w:rsidR="00E751D3" w:rsidRPr="002A68CB">
        <w:t xml:space="preserve"> experimenter paced)</w:t>
      </w:r>
      <w:r w:rsidR="00C411E5" w:rsidRPr="002A68CB">
        <w:t>.</w:t>
      </w:r>
      <w:r w:rsidR="0027285C" w:rsidRPr="002A68CB">
        <w:t xml:space="preserve"> </w:t>
      </w:r>
      <w:r w:rsidR="00950DF0" w:rsidRPr="002A68CB">
        <w:t xml:space="preserve">Thus, </w:t>
      </w:r>
      <w:r w:rsidR="00962ED9" w:rsidRPr="002A68CB">
        <w:t xml:space="preserve">although </w:t>
      </w:r>
      <w:r w:rsidR="00E761AE" w:rsidRPr="002A68CB">
        <w:t>JOLs can</w:t>
      </w:r>
      <w:r w:rsidR="001E396F" w:rsidRPr="002A68CB">
        <w:t xml:space="preserve"> accurately predict later recall, </w:t>
      </w:r>
      <w:r w:rsidR="00962ED9" w:rsidRPr="002A68CB">
        <w:t xml:space="preserve">predictions are best </w:t>
      </w:r>
      <w:r w:rsidR="001E396F" w:rsidRPr="002A68CB">
        <w:t xml:space="preserve">when cues are </w:t>
      </w:r>
      <w:r w:rsidR="003445E6" w:rsidRPr="002A68CB">
        <w:t xml:space="preserve">related </w:t>
      </w:r>
      <w:r w:rsidR="00962ED9" w:rsidRPr="002A68CB">
        <w:t>to</w:t>
      </w:r>
      <w:r w:rsidR="007F5F23" w:rsidRPr="002A68CB">
        <w:t xml:space="preserve"> target</w:t>
      </w:r>
      <w:r w:rsidR="00962ED9" w:rsidRPr="002A68CB">
        <w:t>s</w:t>
      </w:r>
      <w:r w:rsidR="007F5F23" w:rsidRPr="002A68CB">
        <w:t xml:space="preserve"> in</w:t>
      </w:r>
      <w:r w:rsidR="001E396F" w:rsidRPr="002A68CB">
        <w:t xml:space="preserve"> the forward direction.</w:t>
      </w:r>
      <w:r w:rsidR="00E761AE" w:rsidRPr="002A68CB">
        <w:t xml:space="preserve"> </w:t>
      </w:r>
    </w:p>
    <w:p w14:paraId="196F8EA0" w14:textId="7DE4229C" w:rsidR="00FD133B" w:rsidRPr="002A68CB" w:rsidRDefault="00355C75" w:rsidP="00837311">
      <w:pPr>
        <w:pStyle w:val="NormalWeb"/>
        <w:spacing w:before="0" w:beforeAutospacing="0" w:after="0" w:afterAutospacing="0" w:line="480" w:lineRule="auto"/>
        <w:ind w:firstLine="720"/>
      </w:pPr>
      <w:r w:rsidRPr="002A68CB">
        <w:t>In addition to relatedness</w:t>
      </w:r>
      <w:r w:rsidR="00DE2CFA" w:rsidRPr="002A68CB">
        <w:t xml:space="preserve"> cues</w:t>
      </w:r>
      <w:r w:rsidRPr="002A68CB">
        <w:t>, o</w:t>
      </w:r>
      <w:r w:rsidR="00DF3AB0" w:rsidRPr="002A68CB">
        <w:t>ther factors</w:t>
      </w:r>
      <w:r w:rsidR="001E396F" w:rsidRPr="002A68CB">
        <w:t xml:space="preserve"> </w:t>
      </w:r>
      <w:r w:rsidR="00DF3AB0" w:rsidRPr="002A68CB">
        <w:t>have</w:t>
      </w:r>
      <w:r w:rsidR="001E396F" w:rsidRPr="002A68CB">
        <w:t xml:space="preserve"> </w:t>
      </w:r>
      <w:r w:rsidR="00DF3AB0" w:rsidRPr="002A68CB">
        <w:t>been shown to</w:t>
      </w:r>
      <w:r w:rsidR="001E396F" w:rsidRPr="002A68CB">
        <w:t xml:space="preserve"> </w:t>
      </w:r>
      <w:r w:rsidRPr="002A68CB">
        <w:t>influence judgment</w:t>
      </w:r>
      <w:r w:rsidR="00DB2BB0" w:rsidRPr="002A68CB">
        <w:t>s</w:t>
      </w:r>
      <w:r w:rsidR="001E396F" w:rsidRPr="002A68CB">
        <w:t>.</w:t>
      </w:r>
      <w:r w:rsidR="00DF3AB0" w:rsidRPr="002A68CB">
        <w:t xml:space="preserve"> </w:t>
      </w:r>
      <w:r w:rsidRPr="002A68CB">
        <w:t>For example, perceptual cues have been shown to affect a variety of judgment tasks, including affective judgments (</w:t>
      </w:r>
      <w:r w:rsidR="00DE2CFA" w:rsidRPr="002A68CB">
        <w:t xml:space="preserve">e.g., judging a target item’s beauty, </w:t>
      </w:r>
      <w:r w:rsidRPr="002A68CB">
        <w:t xml:space="preserve">Reber, Winkileman, </w:t>
      </w:r>
      <w:r w:rsidR="009E3403" w:rsidRPr="002A68CB">
        <w:t xml:space="preserve">&amp; </w:t>
      </w:r>
      <w:r w:rsidRPr="002A68CB">
        <w:t xml:space="preserve">Schwarz, 1998), </w:t>
      </w:r>
      <w:r w:rsidR="00B07947" w:rsidRPr="002A68CB">
        <w:t xml:space="preserve">veridicality </w:t>
      </w:r>
      <w:r w:rsidR="00DE2CFA" w:rsidRPr="002A68CB">
        <w:t xml:space="preserve">judgments </w:t>
      </w:r>
      <w:r w:rsidR="00B07947" w:rsidRPr="002A68CB">
        <w:t>(e.g</w:t>
      </w:r>
      <w:r w:rsidR="00DE2CFA" w:rsidRPr="002A68CB">
        <w:t>.</w:t>
      </w:r>
      <w:r w:rsidR="00B07947" w:rsidRPr="002A68CB">
        <w:t>, truthfulness of statements; Reber &amp; Schwarz, 1999)</w:t>
      </w:r>
      <w:r w:rsidR="00EF43C5" w:rsidRPr="002A68CB">
        <w:t xml:space="preserve">, and </w:t>
      </w:r>
      <w:r w:rsidRPr="002A68CB">
        <w:t xml:space="preserve">JOLs (Rhodes &amp; Castel, 2008). </w:t>
      </w:r>
      <w:r w:rsidR="001E396F" w:rsidRPr="002A68CB">
        <w:t>Typically</w:t>
      </w:r>
      <w:r w:rsidR="005349AB" w:rsidRPr="002A68CB">
        <w:t>, studies investigating the effects of perceptual cues on judgment making do so by varying the ease with which participants can encode stimuli</w:t>
      </w:r>
      <w:r w:rsidR="00026D16" w:rsidRPr="002A68CB">
        <w:t xml:space="preserve"> (</w:t>
      </w:r>
      <w:r w:rsidR="00DF3AB0" w:rsidRPr="002A68CB">
        <w:t xml:space="preserve">see </w:t>
      </w:r>
      <w:r w:rsidR="00026D16" w:rsidRPr="002A68CB">
        <w:t>Schwarz, 2004</w:t>
      </w:r>
      <w:r w:rsidR="00DF3AB0" w:rsidRPr="002A68CB">
        <w:t>, for a review</w:t>
      </w:r>
      <w:r w:rsidR="00026D16" w:rsidRPr="002A68CB">
        <w:t xml:space="preserve">). </w:t>
      </w:r>
      <w:r w:rsidR="00402F76" w:rsidRPr="002A68CB">
        <w:t>These e</w:t>
      </w:r>
      <w:r w:rsidR="00026D16" w:rsidRPr="002A68CB">
        <w:t xml:space="preserve">ase-of-processing </w:t>
      </w:r>
      <w:r w:rsidR="0080580F" w:rsidRPr="002A68CB">
        <w:t xml:space="preserve">manipulations </w:t>
      </w:r>
      <w:r w:rsidR="007C4F27" w:rsidRPr="002A68CB">
        <w:t>typically</w:t>
      </w:r>
      <w:r w:rsidR="0080580F" w:rsidRPr="002A68CB">
        <w:t xml:space="preserve"> occur</w:t>
      </w:r>
      <w:r w:rsidR="00026D16" w:rsidRPr="002A68CB">
        <w:t xml:space="preserve"> by </w:t>
      </w:r>
      <w:r w:rsidR="0032210B" w:rsidRPr="002A68CB">
        <w:t xml:space="preserve">changing </w:t>
      </w:r>
      <w:r w:rsidR="00026D16" w:rsidRPr="002A68CB">
        <w:t>some aspect of the stimuli</w:t>
      </w:r>
      <w:r w:rsidR="0032210B" w:rsidRPr="002A68CB">
        <w:t xml:space="preserve"> (e.g., </w:t>
      </w:r>
      <w:r w:rsidR="00026D16" w:rsidRPr="002A68CB">
        <w:t>size, clarity</w:t>
      </w:r>
      <w:r w:rsidR="0032210B" w:rsidRPr="002A68CB">
        <w:t xml:space="preserve">, etc.) </w:t>
      </w:r>
      <w:r w:rsidR="005349AB" w:rsidRPr="002A68CB">
        <w:t>such</w:t>
      </w:r>
      <w:r w:rsidR="00402F76" w:rsidRPr="002A68CB">
        <w:t xml:space="preserve"> that </w:t>
      </w:r>
      <w:r w:rsidR="00B26CAC" w:rsidRPr="002A68CB">
        <w:t>certain</w:t>
      </w:r>
      <w:r w:rsidR="00402F76" w:rsidRPr="002A68CB">
        <w:t xml:space="preserve"> items </w:t>
      </w:r>
      <w:r w:rsidR="00B26CAC" w:rsidRPr="002A68CB">
        <w:t>are made more</w:t>
      </w:r>
      <w:r w:rsidR="00402F76" w:rsidRPr="002A68CB">
        <w:t xml:space="preserve"> difficult to encode relative to others</w:t>
      </w:r>
      <w:r w:rsidR="00026D16" w:rsidRPr="002A68CB">
        <w:t xml:space="preserve">. For example, </w:t>
      </w:r>
      <w:r w:rsidR="00CE47FB" w:rsidRPr="002A68CB">
        <w:t>Reber</w:t>
      </w:r>
      <w:r w:rsidRPr="002A68CB">
        <w:t xml:space="preserve"> et al.</w:t>
      </w:r>
      <w:r w:rsidR="00CE47FB" w:rsidRPr="002A68CB">
        <w:t xml:space="preserve"> </w:t>
      </w:r>
      <w:r w:rsidR="001E396F" w:rsidRPr="002A68CB">
        <w:t>reported</w:t>
      </w:r>
      <w:r w:rsidR="00CE47FB" w:rsidRPr="002A68CB">
        <w:t xml:space="preserve"> </w:t>
      </w:r>
      <w:r w:rsidR="00E9677F" w:rsidRPr="002A68CB">
        <w:t xml:space="preserve">that participants </w:t>
      </w:r>
      <w:r w:rsidR="00E9677F" w:rsidRPr="002A68CB">
        <w:lastRenderedPageBreak/>
        <w:t>judge</w:t>
      </w:r>
      <w:r w:rsidR="00CE47FB" w:rsidRPr="002A68CB">
        <w:t xml:space="preserve"> perceptually fluent items as </w:t>
      </w:r>
      <w:r w:rsidR="0032210B" w:rsidRPr="002A68CB">
        <w:t xml:space="preserve">being </w:t>
      </w:r>
      <w:r w:rsidR="00CE47FB" w:rsidRPr="002A68CB">
        <w:t xml:space="preserve">more affectively pleasing </w:t>
      </w:r>
      <w:r w:rsidR="00DB2BB0" w:rsidRPr="002A68CB">
        <w:t>versus</w:t>
      </w:r>
      <w:r w:rsidR="00CE47FB" w:rsidRPr="002A68CB">
        <w:t xml:space="preserve"> disfluent items. </w:t>
      </w:r>
      <w:r w:rsidR="00C6470C" w:rsidRPr="002A68CB">
        <w:t>Additionally</w:t>
      </w:r>
      <w:r w:rsidR="00CE47FB" w:rsidRPr="002A68CB">
        <w:t xml:space="preserve">, </w:t>
      </w:r>
      <w:r w:rsidR="00E335D5" w:rsidRPr="002A68CB">
        <w:t>Reber and S</w:t>
      </w:r>
      <w:r w:rsidR="001E396F" w:rsidRPr="002A68CB">
        <w:t>c</w:t>
      </w:r>
      <w:r w:rsidR="00E335D5" w:rsidRPr="002A68CB">
        <w:t xml:space="preserve">hwarz (1999) showed that </w:t>
      </w:r>
      <w:r w:rsidR="00E9677F" w:rsidRPr="002A68CB">
        <w:t>participants are more likely to</w:t>
      </w:r>
      <w:r w:rsidR="00E335D5" w:rsidRPr="002A68CB">
        <w:t xml:space="preserve"> judge</w:t>
      </w:r>
      <w:r w:rsidR="001E396F" w:rsidRPr="002A68CB">
        <w:t xml:space="preserve"> </w:t>
      </w:r>
      <w:r w:rsidR="00C80A7C" w:rsidRPr="002A68CB">
        <w:t xml:space="preserve">perceptually fluent statements </w:t>
      </w:r>
      <w:r w:rsidR="001E396F" w:rsidRPr="002A68CB">
        <w:t xml:space="preserve">(e.g., </w:t>
      </w:r>
      <w:r w:rsidR="00035DB2" w:rsidRPr="002A68CB">
        <w:t>black ink against a white background</w:t>
      </w:r>
      <w:r w:rsidR="001E396F" w:rsidRPr="002A68CB">
        <w:t xml:space="preserve">) </w:t>
      </w:r>
      <w:r w:rsidR="00C80A7C" w:rsidRPr="002A68CB">
        <w:t>as being</w:t>
      </w:r>
      <w:r w:rsidR="001E396F" w:rsidRPr="002A68CB">
        <w:t xml:space="preserve"> true compared to</w:t>
      </w:r>
      <w:r w:rsidR="00E9677F" w:rsidRPr="002A68CB">
        <w:t xml:space="preserve"> </w:t>
      </w:r>
      <w:r w:rsidR="00E335D5" w:rsidRPr="002A68CB">
        <w:t xml:space="preserve">perceptually </w:t>
      </w:r>
      <w:r w:rsidR="009E3403" w:rsidRPr="002A68CB">
        <w:t>d</w:t>
      </w:r>
      <w:r w:rsidR="00EB265E" w:rsidRPr="002A68CB">
        <w:t>i</w:t>
      </w:r>
      <w:r w:rsidR="009E3403" w:rsidRPr="002A68CB">
        <w:t xml:space="preserve">sfluent </w:t>
      </w:r>
      <w:r w:rsidR="00E335D5" w:rsidRPr="002A68CB">
        <w:t>statements</w:t>
      </w:r>
      <w:r w:rsidR="001E396F" w:rsidRPr="002A68CB">
        <w:t xml:space="preserve"> (e.g., </w:t>
      </w:r>
      <w:r w:rsidR="00035DB2" w:rsidRPr="002A68CB">
        <w:t>yellow ink against a white background</w:t>
      </w:r>
      <w:r w:rsidR="001E396F" w:rsidRPr="002A68CB">
        <w:t>)</w:t>
      </w:r>
      <w:r w:rsidR="00E335D5" w:rsidRPr="002A68CB">
        <w:t>.</w:t>
      </w:r>
    </w:p>
    <w:p w14:paraId="1CBDCABC" w14:textId="370C0F83" w:rsidR="007E1156" w:rsidRPr="002A68CB" w:rsidRDefault="005B69A5" w:rsidP="00AA5ECB">
      <w:pPr>
        <w:pStyle w:val="NormalWeb"/>
        <w:spacing w:before="0" w:beforeAutospacing="0" w:after="0" w:afterAutospacing="0" w:line="480" w:lineRule="auto"/>
        <w:ind w:firstLine="720"/>
      </w:pPr>
      <w:r w:rsidRPr="002A68CB">
        <w:t xml:space="preserve">Importantly, </w:t>
      </w:r>
      <w:r w:rsidR="00C71487" w:rsidRPr="002A68CB">
        <w:t xml:space="preserve">ease-of-processing-type </w:t>
      </w:r>
      <w:r w:rsidRPr="002A68CB">
        <w:t>effects have been shown to extend to</w:t>
      </w:r>
      <w:r w:rsidR="001E396F" w:rsidRPr="002A68CB">
        <w:t xml:space="preserve"> </w:t>
      </w:r>
      <w:r w:rsidR="00E9677F" w:rsidRPr="002A68CB">
        <w:t>JOLs</w:t>
      </w:r>
      <w:r w:rsidR="00DC7472" w:rsidRPr="002A68CB">
        <w:t xml:space="preserve">. </w:t>
      </w:r>
      <w:r w:rsidR="00FD133B" w:rsidRPr="002A68CB">
        <w:t xml:space="preserve">For example, </w:t>
      </w:r>
      <w:r w:rsidR="00332975" w:rsidRPr="002A68CB">
        <w:t>Rhodes and Castel (2008)</w:t>
      </w:r>
      <w:r w:rsidR="00B70E13" w:rsidRPr="002A68CB">
        <w:t xml:space="preserve"> tested </w:t>
      </w:r>
      <w:r w:rsidR="00FD133B" w:rsidRPr="002A68CB">
        <w:t>participants</w:t>
      </w:r>
      <w:r w:rsidR="001E396F" w:rsidRPr="002A68CB">
        <w:t xml:space="preserve"> </w:t>
      </w:r>
      <w:r w:rsidR="00B70E13" w:rsidRPr="002A68CB">
        <w:t xml:space="preserve">on </w:t>
      </w:r>
      <w:r w:rsidR="001E396F" w:rsidRPr="002A68CB">
        <w:t>word pairs</w:t>
      </w:r>
      <w:r w:rsidR="00B70E13" w:rsidRPr="002A68CB">
        <w:t xml:space="preserve"> that were studied</w:t>
      </w:r>
      <w:r w:rsidR="001E396F" w:rsidRPr="002A68CB">
        <w:t xml:space="preserve"> in either </w:t>
      </w:r>
      <w:r w:rsidR="00FD133B" w:rsidRPr="002A68CB">
        <w:t xml:space="preserve">large </w:t>
      </w:r>
      <w:r w:rsidR="00325438" w:rsidRPr="002A68CB">
        <w:t>(48</w:t>
      </w:r>
      <w:r w:rsidR="00BE2FBD" w:rsidRPr="002A68CB">
        <w:t>-</w:t>
      </w:r>
      <w:r w:rsidR="00325438" w:rsidRPr="002A68CB">
        <w:t>pt</w:t>
      </w:r>
      <w:r w:rsidR="00BE2FBD" w:rsidRPr="002A68CB">
        <w:t>.</w:t>
      </w:r>
      <w:r w:rsidR="00325438" w:rsidRPr="002A68CB">
        <w:t xml:space="preserve">) </w:t>
      </w:r>
      <w:r w:rsidR="001E396F" w:rsidRPr="002A68CB">
        <w:t xml:space="preserve">or </w:t>
      </w:r>
      <w:r w:rsidR="00FD133B" w:rsidRPr="002A68CB">
        <w:t>small</w:t>
      </w:r>
      <w:r w:rsidR="00325438" w:rsidRPr="002A68CB">
        <w:t xml:space="preserve"> (18</w:t>
      </w:r>
      <w:r w:rsidR="00BE2FBD" w:rsidRPr="002A68CB">
        <w:t>-</w:t>
      </w:r>
      <w:r w:rsidR="00325438" w:rsidRPr="002A68CB">
        <w:t>pt</w:t>
      </w:r>
      <w:r w:rsidR="00BE2FBD" w:rsidRPr="002A68CB">
        <w:t>.</w:t>
      </w:r>
      <w:r w:rsidR="00325438" w:rsidRPr="002A68CB">
        <w:t>)</w:t>
      </w:r>
      <w:r w:rsidR="00FD133B" w:rsidRPr="002A68CB">
        <w:t xml:space="preserve"> font </w:t>
      </w:r>
      <w:r w:rsidR="001E396F" w:rsidRPr="002A68CB">
        <w:t>sizes</w:t>
      </w:r>
      <w:r w:rsidR="00FD133B" w:rsidRPr="002A68CB">
        <w:t xml:space="preserve">. </w:t>
      </w:r>
      <w:r w:rsidR="00B70E13" w:rsidRPr="002A68CB">
        <w:t>A</w:t>
      </w:r>
      <w:r w:rsidR="00BC69B7" w:rsidRPr="002A68CB">
        <w:t xml:space="preserve"> </w:t>
      </w:r>
      <w:r w:rsidR="00BC69B7" w:rsidRPr="002A68CB">
        <w:rPr>
          <w:i/>
          <w:iCs/>
        </w:rPr>
        <w:t>font-size effect</w:t>
      </w:r>
      <w:r w:rsidR="001E396F" w:rsidRPr="002A68CB">
        <w:t xml:space="preserve"> was found</w:t>
      </w:r>
      <w:r w:rsidR="00BC69B7" w:rsidRPr="002A68CB">
        <w:t xml:space="preserve"> in which JOLs were </w:t>
      </w:r>
      <w:r w:rsidR="001E396F" w:rsidRPr="002A68CB">
        <w:t xml:space="preserve">greater </w:t>
      </w:r>
      <w:r w:rsidR="00FD133B" w:rsidRPr="002A68CB">
        <w:t>when</w:t>
      </w:r>
      <w:r w:rsidR="00BC69B7" w:rsidRPr="002A68CB">
        <w:t xml:space="preserve"> </w:t>
      </w:r>
      <w:r w:rsidR="001E396F" w:rsidRPr="002A68CB">
        <w:t xml:space="preserve">pairs </w:t>
      </w:r>
      <w:r w:rsidR="00FD133B" w:rsidRPr="002A68CB">
        <w:t xml:space="preserve">were </w:t>
      </w:r>
      <w:r w:rsidR="00BC69B7" w:rsidRPr="002A68CB">
        <w:t xml:space="preserve">presented in large </w:t>
      </w:r>
      <w:r w:rsidR="001E396F" w:rsidRPr="002A68CB">
        <w:t>versus</w:t>
      </w:r>
      <w:r w:rsidR="00FD133B" w:rsidRPr="002A68CB">
        <w:t xml:space="preserve"> </w:t>
      </w:r>
      <w:r w:rsidR="00BC69B7" w:rsidRPr="002A68CB">
        <w:t>small font</w:t>
      </w:r>
      <w:r w:rsidR="00385BE8" w:rsidRPr="002A68CB">
        <w:t>.</w:t>
      </w:r>
      <w:r w:rsidR="00B70E13" w:rsidRPr="002A68CB">
        <w:t xml:space="preserve"> </w:t>
      </w:r>
      <w:r w:rsidR="00385BE8" w:rsidRPr="002A68CB">
        <w:t>H</w:t>
      </w:r>
      <w:r w:rsidR="00B70E13" w:rsidRPr="002A68CB">
        <w:t xml:space="preserve">owever, this increase in JOLs did not translate to recall </w:t>
      </w:r>
      <w:r w:rsidR="00C80A7C" w:rsidRPr="002A68CB">
        <w:t>as</w:t>
      </w:r>
      <w:r w:rsidR="00B70E13" w:rsidRPr="002A68CB">
        <w:t xml:space="preserve"> both font types were </w:t>
      </w:r>
      <w:r w:rsidR="00385BE8" w:rsidRPr="002A68CB">
        <w:t xml:space="preserve">recalled at </w:t>
      </w:r>
      <w:r w:rsidR="00B70E13" w:rsidRPr="002A68CB">
        <w:t>equivalent</w:t>
      </w:r>
      <w:r w:rsidR="00385BE8" w:rsidRPr="002A68CB">
        <w:t xml:space="preserve"> rates</w:t>
      </w:r>
      <w:r w:rsidR="00BC69B7" w:rsidRPr="002A68CB">
        <w:t>.</w:t>
      </w:r>
      <w:r w:rsidR="008F0EBC" w:rsidRPr="002A68CB">
        <w:t xml:space="preserve"> </w:t>
      </w:r>
      <w:r w:rsidR="00FD133B" w:rsidRPr="002A68CB">
        <w:t>Subsequent experiments</w:t>
      </w:r>
      <w:r w:rsidR="00E441D3" w:rsidRPr="002A68CB">
        <w:t xml:space="preserve"> </w:t>
      </w:r>
      <w:r w:rsidR="00287912" w:rsidRPr="002A68CB">
        <w:t>indicated</w:t>
      </w:r>
      <w:r w:rsidR="00FD133B" w:rsidRPr="002A68CB">
        <w:t xml:space="preserve"> that </w:t>
      </w:r>
      <w:r w:rsidR="00B70E13" w:rsidRPr="002A68CB">
        <w:t xml:space="preserve">the font-size </w:t>
      </w:r>
      <w:r w:rsidR="00FD133B" w:rsidRPr="002A68CB">
        <w:t xml:space="preserve">effect was largely driven by the additional ease-of-processing afforded by </w:t>
      </w:r>
      <w:r w:rsidR="00DB2BB0" w:rsidRPr="002A68CB">
        <w:t>large-</w:t>
      </w:r>
      <w:r w:rsidR="00FD133B" w:rsidRPr="002A68CB">
        <w:t>font</w:t>
      </w:r>
      <w:r w:rsidR="00C226A2" w:rsidRPr="002A68CB">
        <w:t xml:space="preserve"> </w:t>
      </w:r>
      <w:r w:rsidR="00287912" w:rsidRPr="002A68CB">
        <w:t>pairs</w:t>
      </w:r>
      <w:r w:rsidR="00FD133B" w:rsidRPr="002A68CB">
        <w:t>.</w:t>
      </w:r>
      <w:r w:rsidR="00E20F3E" w:rsidRPr="002A68CB">
        <w:t xml:space="preserve"> For example, the font-size effect was largely diminished when ease of reading was manipulated</w:t>
      </w:r>
      <w:r w:rsidR="00D47047" w:rsidRPr="002A68CB">
        <w:t xml:space="preserve"> </w:t>
      </w:r>
      <w:r w:rsidR="00BE2FBD" w:rsidRPr="002A68CB">
        <w:t xml:space="preserve">such </w:t>
      </w:r>
      <w:r w:rsidR="00AB6B3F" w:rsidRPr="002A68CB">
        <w:t xml:space="preserve">that </w:t>
      </w:r>
      <w:r w:rsidR="0019751B" w:rsidRPr="002A68CB">
        <w:t xml:space="preserve">words were presented </w:t>
      </w:r>
      <w:r w:rsidR="00645C63" w:rsidRPr="002A68CB">
        <w:t xml:space="preserve">by </w:t>
      </w:r>
      <w:r w:rsidR="0019751B" w:rsidRPr="002A68CB">
        <w:t>alternating</w:t>
      </w:r>
      <w:r w:rsidR="00645C63" w:rsidRPr="002A68CB">
        <w:t xml:space="preserve"> between</w:t>
      </w:r>
      <w:r w:rsidR="0019751B" w:rsidRPr="002A68CB">
        <w:t xml:space="preserve"> </w:t>
      </w:r>
      <w:r w:rsidR="00287574" w:rsidRPr="002A68CB">
        <w:t>upper</w:t>
      </w:r>
      <w:r w:rsidR="00645C63" w:rsidRPr="002A68CB">
        <w:t>case</w:t>
      </w:r>
      <w:r w:rsidR="00287574" w:rsidRPr="002A68CB">
        <w:t xml:space="preserve"> and lowercase letters</w:t>
      </w:r>
      <w:r w:rsidR="0019751B" w:rsidRPr="002A68CB">
        <w:t xml:space="preserve"> (e.g., HoUsE)</w:t>
      </w:r>
      <w:r w:rsidR="00C226A2" w:rsidRPr="002A68CB">
        <w:t xml:space="preserve"> and</w:t>
      </w:r>
      <w:r w:rsidR="00D47047" w:rsidRPr="002A68CB">
        <w:t>, furthermore,</w:t>
      </w:r>
      <w:r w:rsidR="00C226A2" w:rsidRPr="002A68CB">
        <w:t xml:space="preserve"> the effect was moderated by pair relatedness</w:t>
      </w:r>
      <w:r w:rsidR="00B075B9" w:rsidRPr="002A68CB">
        <w:t xml:space="preserve">, as </w:t>
      </w:r>
      <w:r w:rsidR="00EF2713" w:rsidRPr="002A68CB">
        <w:t xml:space="preserve">the effect was reduced when participants studied related </w:t>
      </w:r>
      <w:r w:rsidR="009E52F7" w:rsidRPr="002A68CB">
        <w:t>versus</w:t>
      </w:r>
      <w:r w:rsidR="00EF2713" w:rsidRPr="002A68CB">
        <w:t xml:space="preserve"> unrelated pairs</w:t>
      </w:r>
      <w:r w:rsidR="00E20F3E" w:rsidRPr="002A68CB">
        <w:t xml:space="preserve"> (Rhodes &amp; Castel).</w:t>
      </w:r>
    </w:p>
    <w:p w14:paraId="182F2EF9" w14:textId="3410BDF3" w:rsidR="00FA3305" w:rsidRPr="002A68CB" w:rsidRDefault="00FA3305" w:rsidP="00115CD6">
      <w:pPr>
        <w:pStyle w:val="NormalWeb"/>
        <w:spacing w:before="0" w:beforeAutospacing="0" w:after="0" w:afterAutospacing="0" w:line="480" w:lineRule="auto"/>
        <w:ind w:firstLine="720"/>
      </w:pPr>
      <w:r w:rsidRPr="002A68CB">
        <w:t>The font</w:t>
      </w:r>
      <w:r w:rsidR="00726EDF" w:rsidRPr="002A68CB">
        <w:t>-</w:t>
      </w:r>
      <w:r w:rsidRPr="002A68CB">
        <w:t xml:space="preserve">size effect has been </w:t>
      </w:r>
      <w:r w:rsidR="00B70E13" w:rsidRPr="002A68CB">
        <w:t xml:space="preserve">reported </w:t>
      </w:r>
      <w:r w:rsidR="007F3400" w:rsidRPr="002A68CB">
        <w:t xml:space="preserve">across </w:t>
      </w:r>
      <w:r w:rsidR="00B70E13" w:rsidRPr="002A68CB">
        <w:t>several studies.</w:t>
      </w:r>
      <w:r w:rsidR="00B17608" w:rsidRPr="002A68CB">
        <w:t xml:space="preserve"> </w:t>
      </w:r>
      <w:r w:rsidR="00115CD6" w:rsidRPr="002A68CB">
        <w:t xml:space="preserve">Kornell, Rhodes, Castel, and Tauber (2011) </w:t>
      </w:r>
      <w:r w:rsidR="00AC13A6" w:rsidRPr="002A68CB">
        <w:t>replicated the font</w:t>
      </w:r>
      <w:r w:rsidR="00726EDF" w:rsidRPr="002A68CB">
        <w:t>-</w:t>
      </w:r>
      <w:r w:rsidR="00AC13A6" w:rsidRPr="002A68CB">
        <w:t>size effect</w:t>
      </w:r>
      <w:r w:rsidR="009D7F90" w:rsidRPr="002A68CB">
        <w:t xml:space="preserve"> and showed </w:t>
      </w:r>
      <w:r w:rsidR="00AC13A6" w:rsidRPr="002A68CB">
        <w:t xml:space="preserve">that </w:t>
      </w:r>
      <w:r w:rsidR="001A393F" w:rsidRPr="002A68CB">
        <w:t xml:space="preserve">this </w:t>
      </w:r>
      <w:r w:rsidR="00287912" w:rsidRPr="002A68CB">
        <w:t xml:space="preserve">pattern </w:t>
      </w:r>
      <w:r w:rsidR="00B70E13" w:rsidRPr="002A68CB">
        <w:t xml:space="preserve">holds when pairs are studied repeatedly. </w:t>
      </w:r>
      <w:r w:rsidR="00B17608" w:rsidRPr="002A68CB">
        <w:t>More recently, Hu</w:t>
      </w:r>
      <w:r w:rsidR="004C4057" w:rsidRPr="002A68CB">
        <w:t xml:space="preserve">, Li, Zheng, Su, Liu, </w:t>
      </w:r>
      <w:r w:rsidR="00B70E13" w:rsidRPr="002A68CB">
        <w:t xml:space="preserve">and </w:t>
      </w:r>
      <w:r w:rsidR="004C4057" w:rsidRPr="002A68CB">
        <w:t xml:space="preserve">Luo </w:t>
      </w:r>
      <w:r w:rsidR="00B17608" w:rsidRPr="002A68CB">
        <w:t>(2015) divided participants</w:t>
      </w:r>
      <w:r w:rsidR="002F569A" w:rsidRPr="002A68CB">
        <w:t xml:space="preserve"> into</w:t>
      </w:r>
      <w:r w:rsidR="00B17608" w:rsidRPr="002A68CB">
        <w:t xml:space="preserve"> </w:t>
      </w:r>
      <w:r w:rsidR="004C4057" w:rsidRPr="002A68CB">
        <w:t xml:space="preserve">groups that either studied or observed </w:t>
      </w:r>
      <w:r w:rsidR="002F569A" w:rsidRPr="002A68CB">
        <w:t>the</w:t>
      </w:r>
      <w:r w:rsidR="004C4057" w:rsidRPr="002A68CB">
        <w:t xml:space="preserve"> participants who had been assigned to the study group</w:t>
      </w:r>
      <w:r w:rsidR="00B17608" w:rsidRPr="002A68CB">
        <w:t xml:space="preserve">. </w:t>
      </w:r>
      <w:r w:rsidR="004C4057" w:rsidRPr="002A68CB">
        <w:t>Participants in t</w:t>
      </w:r>
      <w:r w:rsidR="00B17608" w:rsidRPr="002A68CB">
        <w:t xml:space="preserve">he study group </w:t>
      </w:r>
      <w:r w:rsidR="002F569A" w:rsidRPr="002A68CB">
        <w:t>made JOLs for</w:t>
      </w:r>
      <w:r w:rsidR="00B17608" w:rsidRPr="002A68CB">
        <w:t xml:space="preserve"> </w:t>
      </w:r>
      <w:r w:rsidR="002F569A" w:rsidRPr="002A68CB">
        <w:t>pairs</w:t>
      </w:r>
      <w:r w:rsidR="004C4057" w:rsidRPr="002A68CB">
        <w:t xml:space="preserve"> presented</w:t>
      </w:r>
      <w:r w:rsidR="00B17608" w:rsidRPr="002A68CB">
        <w:t xml:space="preserve"> in</w:t>
      </w:r>
      <w:r w:rsidR="004C4057" w:rsidRPr="002A68CB">
        <w:t xml:space="preserve"> either</w:t>
      </w:r>
      <w:r w:rsidR="00B17608" w:rsidRPr="002A68CB">
        <w:t xml:space="preserve"> large or small fonts, while </w:t>
      </w:r>
      <w:r w:rsidR="004C4057" w:rsidRPr="002A68CB">
        <w:t xml:space="preserve">participants in </w:t>
      </w:r>
      <w:r w:rsidR="00B17608" w:rsidRPr="002A68CB">
        <w:t xml:space="preserve">the observer group </w:t>
      </w:r>
      <w:r w:rsidR="004C4057" w:rsidRPr="002A68CB">
        <w:t>were</w:t>
      </w:r>
      <w:r w:rsidR="00B17608" w:rsidRPr="002A68CB">
        <w:t xml:space="preserve"> asked to </w:t>
      </w:r>
      <w:r w:rsidR="002F569A" w:rsidRPr="002A68CB">
        <w:t>guess the JOLs that</w:t>
      </w:r>
      <w:r w:rsidR="00B17608" w:rsidRPr="002A68CB">
        <w:t xml:space="preserve"> participants in the study group </w:t>
      </w:r>
      <w:r w:rsidR="002F569A" w:rsidRPr="002A68CB">
        <w:t>would make and were</w:t>
      </w:r>
      <w:r w:rsidR="00B17608" w:rsidRPr="002A68CB">
        <w:t xml:space="preserve"> only made aware of the font size of the </w:t>
      </w:r>
      <w:r w:rsidR="00A52785" w:rsidRPr="002A68CB">
        <w:t>pair</w:t>
      </w:r>
      <w:r w:rsidR="00B17608" w:rsidRPr="002A68CB">
        <w:t xml:space="preserve"> that was being viewed</w:t>
      </w:r>
      <w:r w:rsidR="00A52785" w:rsidRPr="002A68CB">
        <w:t>, not the pair itself</w:t>
      </w:r>
      <w:r w:rsidR="00B17608" w:rsidRPr="002A68CB">
        <w:t xml:space="preserve">. </w:t>
      </w:r>
      <w:r w:rsidR="00287912" w:rsidRPr="002A68CB">
        <w:t>Participants in both group</w:t>
      </w:r>
      <w:r w:rsidR="00B70E13" w:rsidRPr="002A68CB">
        <w:t>s</w:t>
      </w:r>
      <w:r w:rsidR="00287912" w:rsidRPr="002A68CB">
        <w:t xml:space="preserve"> provided higher JOLs for large</w:t>
      </w:r>
      <w:r w:rsidR="00DB2BB0" w:rsidRPr="002A68CB">
        <w:t>-</w:t>
      </w:r>
      <w:r w:rsidR="00287912" w:rsidRPr="002A68CB">
        <w:t xml:space="preserve"> than </w:t>
      </w:r>
      <w:r w:rsidR="00DB2BB0" w:rsidRPr="002A68CB">
        <w:lastRenderedPageBreak/>
        <w:t>small-</w:t>
      </w:r>
      <w:r w:rsidR="00287912" w:rsidRPr="002A68CB">
        <w:t xml:space="preserve">font pairs. </w:t>
      </w:r>
      <w:r w:rsidR="00B17608" w:rsidRPr="002A68CB">
        <w:t xml:space="preserve">Finally, Price and Harrison (2017) examined </w:t>
      </w:r>
      <w:r w:rsidR="00E441D3" w:rsidRPr="002A68CB">
        <w:t>whether the font-size effect influenced the magnitude of pre-study JOLs. Overall, they showed that participants</w:t>
      </w:r>
      <w:r w:rsidR="00B17608" w:rsidRPr="002A68CB">
        <w:t xml:space="preserve"> </w:t>
      </w:r>
      <w:r w:rsidR="00E441D3" w:rsidRPr="002A68CB">
        <w:t>tended to assign higher JOLs for items</w:t>
      </w:r>
      <w:r w:rsidR="00B17608" w:rsidRPr="002A68CB">
        <w:t xml:space="preserve"> presented in a large </w:t>
      </w:r>
      <w:r w:rsidR="00D113F2" w:rsidRPr="002A68CB">
        <w:t>than</w:t>
      </w:r>
      <w:r w:rsidR="00B17608" w:rsidRPr="002A68CB">
        <w:t xml:space="preserve"> </w:t>
      </w:r>
      <w:r w:rsidR="00E441D3" w:rsidRPr="002A68CB">
        <w:t>small font</w:t>
      </w:r>
      <w:r w:rsidR="005F1862" w:rsidRPr="002A68CB">
        <w:t>,</w:t>
      </w:r>
      <w:r w:rsidR="00E441D3" w:rsidRPr="002A68CB">
        <w:t xml:space="preserve"> regardless of whether the JOL was </w:t>
      </w:r>
      <w:r w:rsidR="00C71487" w:rsidRPr="002A68CB">
        <w:t xml:space="preserve">provided </w:t>
      </w:r>
      <w:r w:rsidR="00E441D3" w:rsidRPr="002A68CB">
        <w:t xml:space="preserve">pre- or post-study. </w:t>
      </w:r>
    </w:p>
    <w:p w14:paraId="11F7348D" w14:textId="43B3DD5E" w:rsidR="001A36E9" w:rsidRPr="002A68CB" w:rsidRDefault="00E81276" w:rsidP="001A36E9">
      <w:pPr>
        <w:pStyle w:val="NormalWeb"/>
        <w:spacing w:before="0" w:beforeAutospacing="0" w:after="0" w:afterAutospacing="0" w:line="480" w:lineRule="auto"/>
        <w:ind w:firstLine="720"/>
      </w:pPr>
      <w:r w:rsidRPr="002A68CB">
        <w:t xml:space="preserve">Although the font-size effect has </w:t>
      </w:r>
      <w:r w:rsidR="00AB6B3F" w:rsidRPr="002A68CB">
        <w:t xml:space="preserve">been </w:t>
      </w:r>
      <w:r w:rsidR="00B70E13" w:rsidRPr="002A68CB">
        <w:t xml:space="preserve">reported </w:t>
      </w:r>
      <w:r w:rsidRPr="002A68CB">
        <w:t xml:space="preserve">under </w:t>
      </w:r>
      <w:r w:rsidR="009E5874" w:rsidRPr="002A68CB">
        <w:t>several</w:t>
      </w:r>
      <w:r w:rsidRPr="002A68CB">
        <w:t xml:space="preserve"> conditions, the </w:t>
      </w:r>
      <w:r w:rsidR="003E4DB0" w:rsidRPr="002A68CB">
        <w:t xml:space="preserve">underlying </w:t>
      </w:r>
      <w:r w:rsidRPr="002A68CB">
        <w:t xml:space="preserve">factors </w:t>
      </w:r>
      <w:r w:rsidR="003E4DB0" w:rsidRPr="002A68CB">
        <w:t>driving the effect</w:t>
      </w:r>
      <w:r w:rsidRPr="002A68CB">
        <w:t xml:space="preserve"> remain unclear. </w:t>
      </w:r>
      <w:r w:rsidR="00AA5ECB" w:rsidRPr="002A68CB">
        <w:t xml:space="preserve">Two </w:t>
      </w:r>
      <w:r w:rsidR="00C71487" w:rsidRPr="002A68CB">
        <w:t xml:space="preserve">accounts </w:t>
      </w:r>
      <w:r w:rsidR="00AA5ECB" w:rsidRPr="002A68CB">
        <w:t xml:space="preserve">have been </w:t>
      </w:r>
      <w:r w:rsidR="00287912" w:rsidRPr="002A68CB">
        <w:t>proposed</w:t>
      </w:r>
      <w:r w:rsidR="00AA5ECB" w:rsidRPr="002A68CB">
        <w:t xml:space="preserve"> </w:t>
      </w:r>
      <w:r w:rsidR="00C71487" w:rsidRPr="002A68CB">
        <w:t xml:space="preserve">for </w:t>
      </w:r>
      <w:r w:rsidR="00AA5ECB" w:rsidRPr="002A68CB">
        <w:t>the font-size effect</w:t>
      </w:r>
      <w:r w:rsidR="00287912" w:rsidRPr="002A68CB">
        <w:t>—the fluency account and the beliefs account</w:t>
      </w:r>
      <w:r w:rsidR="00AA5ECB" w:rsidRPr="002A68CB">
        <w:t xml:space="preserve">. </w:t>
      </w:r>
      <w:r w:rsidR="00F476C0" w:rsidRPr="002A68CB">
        <w:t xml:space="preserve">The </w:t>
      </w:r>
      <w:r w:rsidR="00AA5ECB" w:rsidRPr="002A68CB">
        <w:t>fluency accoun</w:t>
      </w:r>
      <w:r w:rsidR="001A36E9" w:rsidRPr="002A68CB">
        <w:t>t states that larger words are more perceptually fluent than smaller words</w:t>
      </w:r>
      <w:r w:rsidRPr="002A68CB">
        <w:t xml:space="preserve">. Due to </w:t>
      </w:r>
      <w:r w:rsidR="00C658F9" w:rsidRPr="002A68CB">
        <w:t>enhanced</w:t>
      </w:r>
      <w:r w:rsidR="001A36E9" w:rsidRPr="002A68CB">
        <w:t xml:space="preserve"> fluency</w:t>
      </w:r>
      <w:r w:rsidRPr="002A68CB">
        <w:t>,</w:t>
      </w:r>
      <w:r w:rsidR="001A36E9" w:rsidRPr="002A68CB">
        <w:t xml:space="preserve"> participants </w:t>
      </w:r>
      <w:r w:rsidR="009A6608" w:rsidRPr="002A68CB">
        <w:t>process larger words more efficiently and/or effectively, leading to greater JOLs relative to smaller words</w:t>
      </w:r>
      <w:r w:rsidR="001A36E9" w:rsidRPr="002A68CB">
        <w:t xml:space="preserve">. </w:t>
      </w:r>
      <w:r w:rsidR="009A6608" w:rsidRPr="002A68CB">
        <w:t xml:space="preserve">In a test of </w:t>
      </w:r>
      <w:r w:rsidRPr="002A68CB">
        <w:t xml:space="preserve">the fluency account, </w:t>
      </w:r>
      <w:r w:rsidR="001A36E9" w:rsidRPr="002A68CB">
        <w:t>Undorf, Zimdahl, and Bernstein (2017) presented participants with images of objects, faces, and words</w:t>
      </w:r>
      <w:r w:rsidR="009A6608" w:rsidRPr="002A68CB">
        <w:t xml:space="preserve"> which were initially too small to perceive</w:t>
      </w:r>
      <w:r w:rsidR="001A36E9" w:rsidRPr="002A68CB">
        <w:t xml:space="preserve"> </w:t>
      </w:r>
      <w:r w:rsidRPr="002A68CB">
        <w:t>and incrementally</w:t>
      </w:r>
      <w:r w:rsidR="001A36E9" w:rsidRPr="002A68CB">
        <w:t xml:space="preserve"> increas</w:t>
      </w:r>
      <w:r w:rsidRPr="002A68CB">
        <w:t>ed the</w:t>
      </w:r>
      <w:r w:rsidR="001A36E9" w:rsidRPr="002A68CB">
        <w:t xml:space="preserve"> size</w:t>
      </w:r>
      <w:r w:rsidRPr="002A68CB">
        <w:t xml:space="preserve"> </w:t>
      </w:r>
      <w:r w:rsidR="009A6608" w:rsidRPr="002A68CB">
        <w:t>of the</w:t>
      </w:r>
      <w:r w:rsidRPr="002A68CB">
        <w:t xml:space="preserve"> stimuli</w:t>
      </w:r>
      <w:r w:rsidR="001A36E9" w:rsidRPr="002A68CB">
        <w:t>. Participants were asked to make a JOL once they could recognize the stimulus</w:t>
      </w:r>
      <w:r w:rsidR="00692ADE" w:rsidRPr="002A68CB">
        <w:t>,</w:t>
      </w:r>
      <w:r w:rsidR="001A36E9" w:rsidRPr="002A68CB">
        <w:t xml:space="preserve"> with the</w:t>
      </w:r>
      <w:r w:rsidR="00287912" w:rsidRPr="002A68CB">
        <w:t xml:space="preserve"> </w:t>
      </w:r>
      <w:r w:rsidR="009A6608" w:rsidRPr="002A68CB">
        <w:t xml:space="preserve">recognition latency </w:t>
      </w:r>
      <w:r w:rsidR="00287912" w:rsidRPr="002A68CB">
        <w:t>recorded.</w:t>
      </w:r>
      <w:r w:rsidR="001A36E9" w:rsidRPr="002A68CB">
        <w:t xml:space="preserve"> </w:t>
      </w:r>
      <w:r w:rsidR="00692ADE" w:rsidRPr="002A68CB">
        <w:t xml:space="preserve">Overall, </w:t>
      </w:r>
      <w:r w:rsidR="00C741B9" w:rsidRPr="002A68CB">
        <w:t>JOLs were found to be</w:t>
      </w:r>
      <w:r w:rsidR="00287912" w:rsidRPr="002A68CB">
        <w:t xml:space="preserve"> inversely related to the recognition latency, indicating that items judged as more memorable were processed mor</w:t>
      </w:r>
      <w:r w:rsidR="00C613E7" w:rsidRPr="002A68CB">
        <w:t>e</w:t>
      </w:r>
      <w:r w:rsidR="00287912" w:rsidRPr="002A68CB">
        <w:t xml:space="preserve"> quickly. </w:t>
      </w:r>
      <w:r w:rsidR="00EB265E" w:rsidRPr="002A68CB">
        <w:t>Relatedly</w:t>
      </w:r>
      <w:r w:rsidR="001A36E9" w:rsidRPr="002A68CB">
        <w:t xml:space="preserve">, Yang, Huang, and Shanks (2018) </w:t>
      </w:r>
      <w:r w:rsidR="008E218C" w:rsidRPr="002A68CB">
        <w:t>tested</w:t>
      </w:r>
      <w:r w:rsidR="001A36E9" w:rsidRPr="002A68CB">
        <w:t xml:space="preserve"> the fluency </w:t>
      </w:r>
      <w:r w:rsidR="008E218C" w:rsidRPr="002A68CB">
        <w:t>account</w:t>
      </w:r>
      <w:r w:rsidR="001A36E9" w:rsidRPr="002A68CB">
        <w:t xml:space="preserve"> by comparing the results of a continuous identification </w:t>
      </w:r>
      <w:r w:rsidR="00DE6DE5" w:rsidRPr="002A68CB">
        <w:t xml:space="preserve">task </w:t>
      </w:r>
      <w:r w:rsidR="001A36E9" w:rsidRPr="002A68CB">
        <w:t>(CID)</w:t>
      </w:r>
      <w:r w:rsidR="008E218C" w:rsidRPr="002A68CB">
        <w:t xml:space="preserve"> </w:t>
      </w:r>
      <w:r w:rsidR="00C14223" w:rsidRPr="002A68CB">
        <w:t xml:space="preserve">to </w:t>
      </w:r>
      <w:r w:rsidR="0096646F" w:rsidRPr="002A68CB">
        <w:t>the results of</w:t>
      </w:r>
      <w:r w:rsidR="001A36E9" w:rsidRPr="002A68CB">
        <w:t xml:space="preserve"> lexical decision tasks. </w:t>
      </w:r>
      <w:r w:rsidR="00C14223" w:rsidRPr="002A68CB">
        <w:t>The CID task tested the relationship between perceptual fluency</w:t>
      </w:r>
      <w:r w:rsidR="00D47047" w:rsidRPr="002A68CB">
        <w:t xml:space="preserve"> and </w:t>
      </w:r>
      <w:r w:rsidR="00C14223" w:rsidRPr="002A68CB">
        <w:t xml:space="preserve">JOLs by alternating </w:t>
      </w:r>
      <w:r w:rsidR="00645C63" w:rsidRPr="002A68CB">
        <w:t xml:space="preserve">between </w:t>
      </w:r>
      <w:r w:rsidR="00C14223" w:rsidRPr="002A68CB">
        <w:t xml:space="preserve">a word and </w:t>
      </w:r>
      <w:r w:rsidR="00D47047" w:rsidRPr="002A68CB">
        <w:t xml:space="preserve">a corresponding </w:t>
      </w:r>
      <w:r w:rsidR="00C14223" w:rsidRPr="002A68CB">
        <w:t xml:space="preserve">mask (e.g., </w:t>
      </w:r>
      <w:r w:rsidR="00645C63" w:rsidRPr="002A68CB">
        <w:t xml:space="preserve">switching </w:t>
      </w:r>
      <w:r w:rsidR="00D47047" w:rsidRPr="002A68CB">
        <w:t xml:space="preserve">between </w:t>
      </w:r>
      <w:r w:rsidR="00C14223" w:rsidRPr="002A68CB">
        <w:t xml:space="preserve">the word “ball” </w:t>
      </w:r>
      <w:r w:rsidR="00D47047" w:rsidRPr="002A68CB">
        <w:t>and</w:t>
      </w:r>
      <w:r w:rsidR="00C14223" w:rsidRPr="002A68CB">
        <w:t xml:space="preserve"> “####”)</w:t>
      </w:r>
      <w:r w:rsidR="00D47047" w:rsidRPr="002A68CB">
        <w:t>. The speed in which alternations occurred</w:t>
      </w:r>
      <w:r w:rsidR="00645C63" w:rsidRPr="002A68CB">
        <w:t xml:space="preserve"> was</w:t>
      </w:r>
      <w:r w:rsidR="00D47047" w:rsidRPr="002A68CB">
        <w:t xml:space="preserve"> gradually decreased over time such that </w:t>
      </w:r>
      <w:r w:rsidR="00C14223" w:rsidRPr="002A68CB">
        <w:t xml:space="preserve">the word </w:t>
      </w:r>
      <w:r w:rsidR="00692ADE" w:rsidRPr="002A68CB">
        <w:t xml:space="preserve">was made </w:t>
      </w:r>
      <w:r w:rsidR="00D47047" w:rsidRPr="002A68CB">
        <w:t xml:space="preserve">visible on the screen for longer durations </w:t>
      </w:r>
      <w:r w:rsidR="00DB2D9D" w:rsidRPr="002A68CB">
        <w:t>(e.g., 20 ms in the first cycle</w:t>
      </w:r>
      <w:r w:rsidR="00645C63" w:rsidRPr="002A68CB">
        <w:t xml:space="preserve">, </w:t>
      </w:r>
      <w:r w:rsidR="00DB2D9D" w:rsidRPr="002A68CB">
        <w:t>40 ms in the second cycle</w:t>
      </w:r>
      <w:r w:rsidR="00645C63" w:rsidRPr="002A68CB">
        <w:t>, etc.</w:t>
      </w:r>
      <w:r w:rsidR="00DB2D9D" w:rsidRPr="002A68CB">
        <w:t>)</w:t>
      </w:r>
      <w:r w:rsidR="00645C63" w:rsidRPr="002A68CB">
        <w:t>.</w:t>
      </w:r>
      <w:r w:rsidR="00D47047" w:rsidRPr="002A68CB">
        <w:t xml:space="preserve"> </w:t>
      </w:r>
      <w:r w:rsidR="00645C63" w:rsidRPr="002A68CB">
        <w:t xml:space="preserve">The goal of </w:t>
      </w:r>
      <w:r w:rsidR="00DB2BB0" w:rsidRPr="002A68CB">
        <w:t>the CID</w:t>
      </w:r>
      <w:r w:rsidR="00645C63" w:rsidRPr="002A68CB">
        <w:t xml:space="preserve"> was</w:t>
      </w:r>
      <w:r w:rsidR="00C14223" w:rsidRPr="002A68CB">
        <w:t xml:space="preserve"> </w:t>
      </w:r>
      <w:r w:rsidR="00645C63" w:rsidRPr="002A68CB">
        <w:t>to slowly increase</w:t>
      </w:r>
      <w:r w:rsidR="00D47047" w:rsidRPr="002A68CB">
        <w:t xml:space="preserve"> fluency by </w:t>
      </w:r>
      <w:r w:rsidR="00645C63" w:rsidRPr="002A68CB">
        <w:t>gradually making the word less</w:t>
      </w:r>
      <w:r w:rsidR="00D47047" w:rsidRPr="002A68CB">
        <w:t xml:space="preserve"> obscure. </w:t>
      </w:r>
      <w:r w:rsidR="001A36E9" w:rsidRPr="002A68CB">
        <w:t>Like Undorf et al., JOL</w:t>
      </w:r>
      <w:r w:rsidR="00287912" w:rsidRPr="002A68CB">
        <w:t>s</w:t>
      </w:r>
      <w:r w:rsidR="001A36E9" w:rsidRPr="002A68CB">
        <w:t xml:space="preserve"> </w:t>
      </w:r>
      <w:r w:rsidR="00287912" w:rsidRPr="002A68CB">
        <w:t xml:space="preserve">were greater for words that could be </w:t>
      </w:r>
      <w:r w:rsidR="001A36E9" w:rsidRPr="002A68CB">
        <w:t xml:space="preserve">identified faster </w:t>
      </w:r>
      <w:r w:rsidR="00645C63" w:rsidRPr="002A68CB">
        <w:t>(i.e., those with a higher perceptual fluency).</w:t>
      </w:r>
      <w:r w:rsidR="001A36E9" w:rsidRPr="002A68CB">
        <w:t xml:space="preserve"> </w:t>
      </w:r>
    </w:p>
    <w:p w14:paraId="403EEB82" w14:textId="0E2FFAFE" w:rsidR="001A36E9" w:rsidRPr="002A68CB" w:rsidRDefault="00D11CDA" w:rsidP="00423BF0">
      <w:pPr>
        <w:pStyle w:val="NormalWeb"/>
        <w:spacing w:before="0" w:beforeAutospacing="0" w:after="0" w:afterAutospacing="0" w:line="480" w:lineRule="auto"/>
        <w:ind w:firstLine="720"/>
      </w:pPr>
      <w:r w:rsidRPr="002A68CB">
        <w:lastRenderedPageBreak/>
        <w:t xml:space="preserve">Whereas the fluency account is based on </w:t>
      </w:r>
      <w:r w:rsidR="00287912" w:rsidRPr="002A68CB">
        <w:t xml:space="preserve">the speed of processing items at study, </w:t>
      </w:r>
      <w:r w:rsidR="00AA5ECB" w:rsidRPr="002A68CB">
        <w:t>the beliefs account posits that</w:t>
      </w:r>
      <w:r w:rsidR="001A36E9" w:rsidRPr="002A68CB">
        <w:t xml:space="preserve"> </w:t>
      </w:r>
      <w:r w:rsidRPr="002A68CB">
        <w:t>participants</w:t>
      </w:r>
      <w:r w:rsidR="00D113F2" w:rsidRPr="002A68CB">
        <w:t>’ extra-experimental</w:t>
      </w:r>
      <w:r w:rsidRPr="002A68CB">
        <w:t xml:space="preserve"> </w:t>
      </w:r>
      <w:r w:rsidR="00D113F2" w:rsidRPr="002A68CB">
        <w:t xml:space="preserve">expectations regarding </w:t>
      </w:r>
      <w:r w:rsidR="009A6608" w:rsidRPr="002A68CB">
        <w:t xml:space="preserve">an item’s memorability </w:t>
      </w:r>
      <w:r w:rsidR="00EB265E" w:rsidRPr="002A68CB">
        <w:t>contributes to</w:t>
      </w:r>
      <w:r w:rsidRPr="002A68CB">
        <w:t xml:space="preserve"> JOL</w:t>
      </w:r>
      <w:r w:rsidR="009A6608" w:rsidRPr="002A68CB">
        <w:t>s.</w:t>
      </w:r>
      <w:r w:rsidRPr="002A68CB">
        <w:t xml:space="preserve"> </w:t>
      </w:r>
      <w:r w:rsidR="009A6608" w:rsidRPr="002A68CB">
        <w:t>Regarding</w:t>
      </w:r>
      <w:r w:rsidRPr="002A68CB">
        <w:t xml:space="preserve"> the font-size effect, participants </w:t>
      </w:r>
      <w:r w:rsidR="00DB2BB0" w:rsidRPr="002A68CB">
        <w:t xml:space="preserve">may </w:t>
      </w:r>
      <w:r w:rsidRPr="002A68CB">
        <w:t xml:space="preserve">assign higher JOLs to large items because they hold the belief that large pairs </w:t>
      </w:r>
      <w:r w:rsidR="001A36E9" w:rsidRPr="002A68CB">
        <w:t xml:space="preserve">are </w:t>
      </w:r>
      <w:r w:rsidRPr="002A68CB">
        <w:t>easier</w:t>
      </w:r>
      <w:r w:rsidR="001A36E9" w:rsidRPr="002A68CB">
        <w:t xml:space="preserve"> to </w:t>
      </w:r>
      <w:r w:rsidRPr="002A68CB">
        <w:t xml:space="preserve">learn </w:t>
      </w:r>
      <w:r w:rsidR="009A6608" w:rsidRPr="002A68CB">
        <w:t>than</w:t>
      </w:r>
      <w:r w:rsidRPr="002A68CB">
        <w:t xml:space="preserve"> small </w:t>
      </w:r>
      <w:r w:rsidR="009A6608" w:rsidRPr="002A68CB">
        <w:t>pairs</w:t>
      </w:r>
      <w:r w:rsidR="001A36E9" w:rsidRPr="002A68CB">
        <w:t xml:space="preserve">. </w:t>
      </w:r>
      <w:r w:rsidRPr="002A68CB">
        <w:t>To test the beliefs account</w:t>
      </w:r>
      <w:r w:rsidR="001A36E9" w:rsidRPr="002A68CB">
        <w:t xml:space="preserve">, Mueller, Dunlosky, Tauber, and Rhodes (2014) </w:t>
      </w:r>
      <w:r w:rsidR="00194F9A" w:rsidRPr="002A68CB">
        <w:t>had participants</w:t>
      </w:r>
      <w:r w:rsidR="001709A6" w:rsidRPr="002A68CB">
        <w:t xml:space="preserve"> first</w:t>
      </w:r>
      <w:r w:rsidR="00194F9A" w:rsidRPr="002A68CB">
        <w:t xml:space="preserve"> complete</w:t>
      </w:r>
      <w:r w:rsidR="001A36E9" w:rsidRPr="002A68CB">
        <w:t xml:space="preserve"> a lexical decision task </w:t>
      </w:r>
      <w:r w:rsidR="00194F9A" w:rsidRPr="002A68CB">
        <w:t xml:space="preserve">for a set of </w:t>
      </w:r>
      <w:r w:rsidR="00316756" w:rsidRPr="002A68CB">
        <w:t>large</w:t>
      </w:r>
      <w:r w:rsidR="00194F9A" w:rsidRPr="002A68CB">
        <w:t xml:space="preserve"> </w:t>
      </w:r>
      <w:r w:rsidR="009A6608" w:rsidRPr="002A68CB">
        <w:t xml:space="preserve">versus </w:t>
      </w:r>
      <w:r w:rsidR="00316756" w:rsidRPr="002A68CB">
        <w:t xml:space="preserve">small </w:t>
      </w:r>
      <w:r w:rsidR="00194F9A" w:rsidRPr="002A68CB">
        <w:t>items.</w:t>
      </w:r>
      <w:r w:rsidR="001A36E9" w:rsidRPr="002A68CB">
        <w:t xml:space="preserve"> </w:t>
      </w:r>
      <w:r w:rsidR="00C741B9" w:rsidRPr="002A68CB">
        <w:t>Unlike Yang et al. (2018)</w:t>
      </w:r>
      <w:r w:rsidR="00316756" w:rsidRPr="002A68CB">
        <w:t xml:space="preserve">, latencies on the </w:t>
      </w:r>
      <w:r w:rsidR="00287912" w:rsidRPr="002A68CB">
        <w:t>lexical-</w:t>
      </w:r>
      <w:r w:rsidR="00316756" w:rsidRPr="002A68CB">
        <w:t>decision task did not differ as a function of font</w:t>
      </w:r>
      <w:r w:rsidR="009A6608" w:rsidRPr="002A68CB">
        <w:t xml:space="preserve"> </w:t>
      </w:r>
      <w:r w:rsidR="00316756" w:rsidRPr="002A68CB">
        <w:t>size</w:t>
      </w:r>
      <w:r w:rsidR="00287912" w:rsidRPr="002A68CB">
        <w:t>, suggesting that the perceptually fluent large font did not facilitate latencies as predicted by a fluency account. Importantly</w:t>
      </w:r>
      <w:r w:rsidR="00304097" w:rsidRPr="002A68CB">
        <w:t>,</w:t>
      </w:r>
      <w:r w:rsidR="00287912" w:rsidRPr="002A68CB">
        <w:t xml:space="preserve"> however, reported beliefs about the memorability of large versus small fonts and pre-study JOLs indicated that participants did indeed hold the belief that large-font items will </w:t>
      </w:r>
      <w:r w:rsidR="009A6608" w:rsidRPr="002A68CB">
        <w:t>be better remembered</w:t>
      </w:r>
      <w:r w:rsidR="00595ABA" w:rsidRPr="002A68CB">
        <w:t>.</w:t>
      </w:r>
    </w:p>
    <w:p w14:paraId="18CD2D30" w14:textId="66402B20" w:rsidR="00BB5EEA" w:rsidRPr="002A68CB" w:rsidRDefault="00BB5EEA" w:rsidP="00423BF0">
      <w:pPr>
        <w:pStyle w:val="NormalWeb"/>
        <w:spacing w:before="0" w:beforeAutospacing="0" w:after="0" w:afterAutospacing="0" w:line="480" w:lineRule="auto"/>
        <w:ind w:firstLine="720"/>
      </w:pPr>
      <w:r w:rsidRPr="002A68CB">
        <w:t>While the fluency and beliefs accounts are often framed as competing explanations of the font-size effect, the</w:t>
      </w:r>
      <w:r w:rsidR="00FD526F" w:rsidRPr="002A68CB">
        <w:t>se</w:t>
      </w:r>
      <w:r w:rsidRPr="002A68CB">
        <w:t xml:space="preserve"> two accounts are not mutually exclusive. </w:t>
      </w:r>
      <w:r w:rsidR="00FD526F" w:rsidRPr="002A68CB">
        <w:t xml:space="preserve">Jemstedt, Schwartz, </w:t>
      </w:r>
      <w:r w:rsidR="006E7563" w:rsidRPr="002A68CB">
        <w:t xml:space="preserve">and </w:t>
      </w:r>
      <w:r w:rsidR="00FD526F" w:rsidRPr="002A68CB">
        <w:t xml:space="preserve">Jönsson (2018), found that while perceptual fluency affected the magnitude of ease-of-learning judgments, the effect was largely moderated by beliefs. </w:t>
      </w:r>
      <w:r w:rsidR="003A3105" w:rsidRPr="002A68CB">
        <w:t xml:space="preserve">Specifically, participants studied words presented using either a constant or alternating case (e.g., </w:t>
      </w:r>
      <w:r w:rsidR="00E06CD7" w:rsidRPr="002A68CB">
        <w:t>BASKET vs. bAsKeT</w:t>
      </w:r>
      <w:r w:rsidR="003A3105" w:rsidRPr="002A68CB">
        <w:t xml:space="preserve">). </w:t>
      </w:r>
      <w:r w:rsidR="000C0DEA" w:rsidRPr="002A68CB">
        <w:t xml:space="preserve">While ease-of-learning judgments were higher when pairs were presented using the more fluent constant case, </w:t>
      </w:r>
      <w:r w:rsidR="003A3105" w:rsidRPr="002A68CB">
        <w:t>judgments were greatest for participants who self-reported that pairs presented in the constant condition were easier to learn than the alternating condition compared to participants who believed there was no difference.</w:t>
      </w:r>
      <w:r w:rsidR="00FD526F" w:rsidRPr="002A68CB">
        <w:t xml:space="preserve"> </w:t>
      </w:r>
      <w:r w:rsidR="00686FA3" w:rsidRPr="002A68CB">
        <w:t xml:space="preserve">Thus, </w:t>
      </w:r>
      <w:r w:rsidR="00F0462C" w:rsidRPr="002A68CB">
        <w:t>while fluency and beliefs have each been shown to separately influence the magnitude of metacognitive judgements, these judgments often reflect a combination of fluency and belief processes.</w:t>
      </w:r>
    </w:p>
    <w:p w14:paraId="3906042A" w14:textId="35DD7FED" w:rsidR="008836C1" w:rsidRPr="002A68CB" w:rsidRDefault="00F0462C" w:rsidP="00DE7458">
      <w:pPr>
        <w:pStyle w:val="NormalWeb"/>
        <w:spacing w:before="0" w:beforeAutospacing="0" w:after="0" w:afterAutospacing="0" w:line="480" w:lineRule="auto"/>
        <w:ind w:firstLine="720"/>
      </w:pPr>
      <w:r w:rsidRPr="002A68CB">
        <w:lastRenderedPageBreak/>
        <w:t>Finally</w:t>
      </w:r>
      <w:r w:rsidR="00F10B10" w:rsidRPr="002A68CB">
        <w:t xml:space="preserve">, </w:t>
      </w:r>
      <w:r w:rsidR="00130381" w:rsidRPr="002A68CB">
        <w:t xml:space="preserve">perceptual manipulations </w:t>
      </w:r>
      <w:r w:rsidR="00EB265E" w:rsidRPr="002A68CB">
        <w:t>aside from</w:t>
      </w:r>
      <w:r w:rsidR="00AC2236" w:rsidRPr="002A68CB">
        <w:t xml:space="preserve"> font sizes </w:t>
      </w:r>
      <w:r w:rsidR="00130381" w:rsidRPr="002A68CB">
        <w:t xml:space="preserve">have </w:t>
      </w:r>
      <w:r w:rsidR="00A154A0" w:rsidRPr="002A68CB">
        <w:t>been</w:t>
      </w:r>
      <w:r w:rsidR="00F10B10" w:rsidRPr="002A68CB">
        <w:t xml:space="preserve"> </w:t>
      </w:r>
      <w:r w:rsidR="00130381" w:rsidRPr="002A68CB">
        <w:t>shown</w:t>
      </w:r>
      <w:r w:rsidR="00A154A0" w:rsidRPr="002A68CB">
        <w:t xml:space="preserve"> </w:t>
      </w:r>
      <w:r w:rsidR="0062139C" w:rsidRPr="002A68CB">
        <w:t xml:space="preserve">to </w:t>
      </w:r>
      <w:r w:rsidR="00CD5D48" w:rsidRPr="002A68CB">
        <w:t>affect</w:t>
      </w:r>
      <w:r w:rsidR="0062139C" w:rsidRPr="002A68CB">
        <w:t xml:space="preserve"> JOLs</w:t>
      </w:r>
      <w:r w:rsidR="00CD1625" w:rsidRPr="002A68CB">
        <w:t xml:space="preserve">. </w:t>
      </w:r>
      <w:r w:rsidR="00194DD1" w:rsidRPr="002A68CB">
        <w:t xml:space="preserve">Ball, Klein, and Brewer (2014) tested </w:t>
      </w:r>
      <w:r w:rsidR="009C5EB7" w:rsidRPr="002A68CB">
        <w:t>how bolding word pairs affected</w:t>
      </w:r>
      <w:r w:rsidR="00194DD1" w:rsidRPr="002A68CB">
        <w:t xml:space="preserve"> JOL</w:t>
      </w:r>
      <w:r w:rsidR="009A6608" w:rsidRPr="002A68CB">
        <w:t>s</w:t>
      </w:r>
      <w:r w:rsidR="00194DD1" w:rsidRPr="002A68CB">
        <w:t xml:space="preserve"> and </w:t>
      </w:r>
      <w:r w:rsidR="009A6608" w:rsidRPr="002A68CB">
        <w:t xml:space="preserve">subsequent </w:t>
      </w:r>
      <w:r w:rsidR="00194DD1" w:rsidRPr="002A68CB">
        <w:t>memory</w:t>
      </w:r>
      <w:r w:rsidR="009C5EB7" w:rsidRPr="002A68CB">
        <w:t xml:space="preserve">. </w:t>
      </w:r>
      <w:r w:rsidR="005C455E" w:rsidRPr="002A68CB">
        <w:t>Compared to non-bolded pairs</w:t>
      </w:r>
      <w:r w:rsidR="009C5EB7" w:rsidRPr="002A68CB">
        <w:t>,</w:t>
      </w:r>
      <w:r w:rsidR="00194DD1" w:rsidRPr="002A68CB">
        <w:t xml:space="preserve"> bolded </w:t>
      </w:r>
      <w:r w:rsidR="009A6608" w:rsidRPr="002A68CB">
        <w:t xml:space="preserve">pairs </w:t>
      </w:r>
      <w:r w:rsidR="001466EF" w:rsidRPr="002A68CB">
        <w:t>received</w:t>
      </w:r>
      <w:r w:rsidR="00194DD1" w:rsidRPr="002A68CB">
        <w:t xml:space="preserve"> higher JOLs</w:t>
      </w:r>
      <w:r w:rsidR="005C455E" w:rsidRPr="002A68CB">
        <w:t>;</w:t>
      </w:r>
      <w:r w:rsidR="009C5EB7" w:rsidRPr="002A68CB">
        <w:t xml:space="preserve"> </w:t>
      </w:r>
      <w:r w:rsidR="005C455E" w:rsidRPr="002A68CB">
        <w:t>however</w:t>
      </w:r>
      <w:r w:rsidR="009C5EB7" w:rsidRPr="002A68CB">
        <w:t>, like the font-size effect,</w:t>
      </w:r>
      <w:r w:rsidR="00194DD1" w:rsidRPr="002A68CB">
        <w:t xml:space="preserve"> no differences in recall performance</w:t>
      </w:r>
      <w:r w:rsidR="009C5EB7" w:rsidRPr="002A68CB">
        <w:t xml:space="preserve"> were detected</w:t>
      </w:r>
      <w:r w:rsidR="00194DD1" w:rsidRPr="002A68CB">
        <w:t xml:space="preserve"> between the two</w:t>
      </w:r>
      <w:r w:rsidR="005C455E" w:rsidRPr="002A68CB">
        <w:t xml:space="preserve"> pair types</w:t>
      </w:r>
      <w:r w:rsidR="00194DD1" w:rsidRPr="002A68CB">
        <w:t xml:space="preserve">. </w:t>
      </w:r>
      <w:r w:rsidR="0062139C" w:rsidRPr="002A68CB">
        <w:t>Additionally</w:t>
      </w:r>
      <w:r w:rsidR="00194DD1" w:rsidRPr="002A68CB">
        <w:t xml:space="preserve">, </w:t>
      </w:r>
      <w:r w:rsidR="00130381" w:rsidRPr="002A68CB">
        <w:t xml:space="preserve">Besken (2016) </w:t>
      </w:r>
      <w:r w:rsidR="00B33504" w:rsidRPr="002A68CB">
        <w:t>had participants complete</w:t>
      </w:r>
      <w:r w:rsidR="00130381" w:rsidRPr="002A68CB">
        <w:t xml:space="preserve"> a memory task i</w:t>
      </w:r>
      <w:r w:rsidR="00B33504" w:rsidRPr="002A68CB">
        <w:t>n which images were presented either</w:t>
      </w:r>
      <w:r w:rsidR="00130381" w:rsidRPr="002A68CB">
        <w:t xml:space="preserve"> </w:t>
      </w:r>
      <w:r w:rsidR="0096521D" w:rsidRPr="002A68CB">
        <w:t xml:space="preserve">intact </w:t>
      </w:r>
      <w:r w:rsidR="00194DD1" w:rsidRPr="002A68CB">
        <w:t>or with</w:t>
      </w:r>
      <w:r w:rsidR="0096521D" w:rsidRPr="002A68CB">
        <w:t xml:space="preserve"> sections removed</w:t>
      </w:r>
      <w:r w:rsidR="00A154A0" w:rsidRPr="002A68CB">
        <w:t xml:space="preserve"> </w:t>
      </w:r>
      <w:r w:rsidR="00194DD1" w:rsidRPr="002A68CB">
        <w:t>(i.e., fluent vs</w:t>
      </w:r>
      <w:r w:rsidR="009D37B3" w:rsidRPr="002A68CB">
        <w:t>.</w:t>
      </w:r>
      <w:r w:rsidR="00194DD1" w:rsidRPr="002A68CB">
        <w:t xml:space="preserve"> disfluent) and had participants </w:t>
      </w:r>
      <w:r w:rsidR="005C455E" w:rsidRPr="002A68CB">
        <w:t>provide</w:t>
      </w:r>
      <w:r w:rsidR="00194DD1" w:rsidRPr="002A68CB">
        <w:t xml:space="preserve"> JOL</w:t>
      </w:r>
      <w:r w:rsidR="005C455E" w:rsidRPr="002A68CB">
        <w:t>s</w:t>
      </w:r>
      <w:r w:rsidR="00194DD1" w:rsidRPr="002A68CB">
        <w:t xml:space="preserve"> at encoding</w:t>
      </w:r>
      <w:r w:rsidR="0096521D" w:rsidRPr="002A68CB">
        <w:t>.</w:t>
      </w:r>
      <w:r w:rsidR="00194DD1" w:rsidRPr="002A68CB">
        <w:t xml:space="preserve"> </w:t>
      </w:r>
      <w:r w:rsidR="005C455E" w:rsidRPr="002A68CB">
        <w:t xml:space="preserve">Consistent with a fluency-based process, intact </w:t>
      </w:r>
      <w:r w:rsidR="0096521D" w:rsidRPr="002A68CB">
        <w:t xml:space="preserve">images </w:t>
      </w:r>
      <w:r w:rsidR="00194DD1" w:rsidRPr="002A68CB">
        <w:t xml:space="preserve">received higher JOLs relative to incomplete images. </w:t>
      </w:r>
    </w:p>
    <w:p w14:paraId="1EE49EE9" w14:textId="14354B13" w:rsidR="00680619" w:rsidRPr="002A68CB" w:rsidRDefault="0083060B" w:rsidP="0083060B">
      <w:pPr>
        <w:pStyle w:val="NormalWeb"/>
        <w:spacing w:before="0" w:beforeAutospacing="0" w:after="0" w:afterAutospacing="0" w:line="480" w:lineRule="auto"/>
        <w:ind w:firstLine="720"/>
      </w:pPr>
      <w:r w:rsidRPr="002A68CB">
        <w:t xml:space="preserve">The </w:t>
      </w:r>
      <w:r w:rsidR="00FD133B" w:rsidRPr="002A68CB">
        <w:t xml:space="preserve">present study </w:t>
      </w:r>
      <w:r w:rsidRPr="002A68CB">
        <w:t>provided a further test of</w:t>
      </w:r>
      <w:r w:rsidR="007A4CE4" w:rsidRPr="002A68CB">
        <w:t xml:space="preserve"> the font</w:t>
      </w:r>
      <w:r w:rsidR="00726EDF" w:rsidRPr="002A68CB">
        <w:t>-</w:t>
      </w:r>
      <w:r w:rsidR="007A4CE4" w:rsidRPr="002A68CB">
        <w:t xml:space="preserve">size effect </w:t>
      </w:r>
      <w:r w:rsidRPr="002A68CB">
        <w:t>while extending it to include</w:t>
      </w:r>
      <w:r w:rsidR="007A4CE4" w:rsidRPr="002A68CB">
        <w:t xml:space="preserve"> other perceptual manipulations </w:t>
      </w:r>
      <w:r w:rsidRPr="002A68CB">
        <w:t>designed to similarly affect JOLs</w:t>
      </w:r>
      <w:r w:rsidR="007A4CE4" w:rsidRPr="002A68CB">
        <w:t xml:space="preserve">. </w:t>
      </w:r>
      <w:r w:rsidR="00145A81" w:rsidRPr="002A68CB">
        <w:t xml:space="preserve">Specifically, </w:t>
      </w:r>
      <w:r w:rsidRPr="002A68CB">
        <w:t>Experiments 1A and 2A sought to replicate the font</w:t>
      </w:r>
      <w:r w:rsidR="00726EDF" w:rsidRPr="002A68CB">
        <w:t>-</w:t>
      </w:r>
      <w:r w:rsidRPr="002A68CB">
        <w:t>size</w:t>
      </w:r>
      <w:r w:rsidR="007E21D8" w:rsidRPr="002A68CB">
        <w:t xml:space="preserve"> </w:t>
      </w:r>
      <w:r w:rsidRPr="002A68CB">
        <w:t>effect using</w:t>
      </w:r>
      <w:r w:rsidR="00CD5D48" w:rsidRPr="002A68CB">
        <w:t xml:space="preserve"> related and unrelated pairs</w:t>
      </w:r>
      <w:r w:rsidRPr="002A68CB">
        <w:t>. Next, Experiments 1B and 2B</w:t>
      </w:r>
      <w:r w:rsidR="00C411E5" w:rsidRPr="002A68CB">
        <w:t xml:space="preserve"> </w:t>
      </w:r>
      <w:r w:rsidRPr="002A68CB">
        <w:t>tested whether highlighting word pairs (vs</w:t>
      </w:r>
      <w:r w:rsidR="00CD5D48" w:rsidRPr="002A68CB">
        <w:t>.</w:t>
      </w:r>
      <w:r w:rsidRPr="002A68CB">
        <w:t xml:space="preserve"> not highlighting) would affect JOLs as font size. Finally, Experiment 3 tested </w:t>
      </w:r>
      <w:r w:rsidR="009D37B3" w:rsidRPr="002A68CB">
        <w:t xml:space="preserve">whether JOLs and recall rates would be affected by </w:t>
      </w:r>
      <w:r w:rsidRPr="002A68CB">
        <w:t>Sans Forgetica font</w:t>
      </w:r>
      <w:r w:rsidR="00CD5D48" w:rsidRPr="002A68CB">
        <w:t>—</w:t>
      </w:r>
      <w:r w:rsidRPr="002A68CB">
        <w:t xml:space="preserve">a </w:t>
      </w:r>
      <w:r w:rsidR="00CD5D48" w:rsidRPr="002A68CB">
        <w:t>disfluent</w:t>
      </w:r>
      <w:r w:rsidRPr="002A68CB">
        <w:t xml:space="preserve"> font that is more perceptually difficult to process relative to a standard font such as Arial.</w:t>
      </w:r>
      <w:r w:rsidR="00C411E5" w:rsidRPr="002A68CB">
        <w:t xml:space="preserve"> </w:t>
      </w:r>
      <w:r w:rsidR="00F16F3E" w:rsidRPr="002A68CB">
        <w:t xml:space="preserve">Sans Forgetica allowed </w:t>
      </w:r>
      <w:r w:rsidR="00EB265E" w:rsidRPr="002A68CB">
        <w:t xml:space="preserve">for </w:t>
      </w:r>
      <w:r w:rsidR="003C058A">
        <w:t>a potential</w:t>
      </w:r>
      <w:r w:rsidR="00D113F2" w:rsidRPr="002A68CB">
        <w:t xml:space="preserve"> evaluation of fluency effects on JOLs by testing whether a perceptually disfluent presentation can reduce JOLs—the opposite pattern to what is generally found for fluent presentations</w:t>
      </w:r>
      <w:r w:rsidR="00EB265E" w:rsidRPr="002A68CB">
        <w:t xml:space="preserve">. </w:t>
      </w:r>
    </w:p>
    <w:p w14:paraId="25570538" w14:textId="0696CC33" w:rsidR="00470A2E" w:rsidRPr="002A68CB" w:rsidRDefault="00680619" w:rsidP="0083060B">
      <w:pPr>
        <w:pStyle w:val="NormalWeb"/>
        <w:spacing w:before="0" w:beforeAutospacing="0" w:after="0" w:afterAutospacing="0" w:line="480" w:lineRule="auto"/>
        <w:ind w:firstLine="720"/>
        <w:contextualSpacing/>
      </w:pPr>
      <w:r w:rsidRPr="002A68CB">
        <w:t xml:space="preserve">Finally, we expand upon previous work (e.g., Rhodes &amp; Castel, 2008) by including a </w:t>
      </w:r>
      <w:r w:rsidR="00DB2BB0" w:rsidRPr="002A68CB">
        <w:t>pure-</w:t>
      </w:r>
      <w:r w:rsidRPr="002A68CB">
        <w:t>control group</w:t>
      </w:r>
      <w:r w:rsidR="00CD5D48" w:rsidRPr="002A68CB">
        <w:t xml:space="preserve"> comparison in which only the standard perceptual condition is used</w:t>
      </w:r>
      <w:r w:rsidRPr="002A68CB">
        <w:t xml:space="preserve"> (i.e., all pairs presented in a standard font size), rather than a mix of perceptually fluent</w:t>
      </w:r>
      <w:r w:rsidR="00CD5D48" w:rsidRPr="002A68CB">
        <w:t>/</w:t>
      </w:r>
      <w:r w:rsidRPr="002A68CB">
        <w:t>disfluent pairs.</w:t>
      </w:r>
      <w:r w:rsidR="00DE7458" w:rsidRPr="002A68CB">
        <w:t xml:space="preserve"> </w:t>
      </w:r>
      <w:r w:rsidRPr="002A68CB">
        <w:t xml:space="preserve">These </w:t>
      </w:r>
      <w:r w:rsidR="009D37B3" w:rsidRPr="002A68CB">
        <w:t>control</w:t>
      </w:r>
      <w:r w:rsidR="00473A8E" w:rsidRPr="002A68CB">
        <w:t xml:space="preserve"> group</w:t>
      </w:r>
      <w:r w:rsidR="009D37B3" w:rsidRPr="002A68CB">
        <w:t>s</w:t>
      </w:r>
      <w:r w:rsidRPr="002A68CB">
        <w:t xml:space="preserve"> were included because encoding manipulations have been shown to spill over into other encoding tasks when encoding is manipulated within-subjects (</w:t>
      </w:r>
      <w:r w:rsidR="00CD5D48" w:rsidRPr="002A68CB">
        <w:t xml:space="preserve">Bodner, Taikh, &amp; </w:t>
      </w:r>
      <w:r w:rsidR="00CD5D48" w:rsidRPr="002A68CB">
        <w:lastRenderedPageBreak/>
        <w:t xml:space="preserve">Fawcett, 2014; </w:t>
      </w:r>
      <w:r w:rsidRPr="002A68CB">
        <w:t xml:space="preserve">Huff, Bodner, &amp; Gretz, </w:t>
      </w:r>
      <w:r w:rsidR="00CD5D48" w:rsidRPr="002A68CB">
        <w:t>2021</w:t>
      </w:r>
      <w:r w:rsidRPr="002A68CB">
        <w:t>)</w:t>
      </w:r>
      <w:r w:rsidR="00040902" w:rsidRPr="002A68CB">
        <w:t xml:space="preserve">. </w:t>
      </w:r>
      <w:r w:rsidR="002C7C7B" w:rsidRPr="002A68CB">
        <w:t xml:space="preserve">Thus, our inclusion of the control groups allowed us to </w:t>
      </w:r>
      <w:r w:rsidR="002D5467" w:rsidRPr="002A68CB">
        <w:t>gauge perceptual effects on JOLs more accurately</w:t>
      </w:r>
      <w:r w:rsidR="00CD5D48" w:rsidRPr="002A68CB">
        <w:t xml:space="preserve"> relative to a baseline condition</w:t>
      </w:r>
      <w:r w:rsidR="002C7C7B" w:rsidRPr="002A68CB">
        <w:t>.</w:t>
      </w:r>
    </w:p>
    <w:p w14:paraId="2828F23A" w14:textId="77777777" w:rsidR="00AA5ECB" w:rsidRPr="002A68CB" w:rsidRDefault="00AA5ECB" w:rsidP="00AA5ECB">
      <w:pPr>
        <w:spacing w:line="480" w:lineRule="auto"/>
        <w:contextualSpacing/>
        <w:jc w:val="center"/>
        <w:textAlignment w:val="baseline"/>
        <w:rPr>
          <w:b/>
          <w:bCs/>
        </w:rPr>
      </w:pPr>
      <w:r w:rsidRPr="002A68CB">
        <w:rPr>
          <w:b/>
          <w:bCs/>
        </w:rPr>
        <w:t>Experiment 1A: Font-Size Effects on Related and Unrelated Pairs</w:t>
      </w:r>
    </w:p>
    <w:p w14:paraId="61763B6D" w14:textId="2CE4AC21" w:rsidR="00680619" w:rsidRPr="002A68CB" w:rsidRDefault="002C7C7B" w:rsidP="00F95C76">
      <w:pPr>
        <w:spacing w:before="240" w:line="480" w:lineRule="auto"/>
        <w:ind w:firstLine="720"/>
        <w:contextualSpacing/>
        <w:textAlignment w:val="baseline"/>
      </w:pPr>
      <w:r w:rsidRPr="002A68CB">
        <w:t xml:space="preserve">The goal of Experiment 1A was </w:t>
      </w:r>
      <w:r w:rsidR="009E5874" w:rsidRPr="002A68CB">
        <w:t xml:space="preserve">to </w:t>
      </w:r>
      <w:r w:rsidRPr="002A68CB">
        <w:t xml:space="preserve">replicate the font-size effect using a set of related and unrelated word pairs. Overall, we expected that </w:t>
      </w:r>
      <w:r w:rsidR="003A1A49" w:rsidRPr="002A68CB">
        <w:t xml:space="preserve">because </w:t>
      </w:r>
      <w:r w:rsidR="00DB2BB0" w:rsidRPr="002A68CB">
        <w:t>large-</w:t>
      </w:r>
      <w:r w:rsidR="003A1A49" w:rsidRPr="002A68CB">
        <w:t xml:space="preserve">font pairs are more perceptually </w:t>
      </w:r>
      <w:r w:rsidR="00CD5D48" w:rsidRPr="002A68CB">
        <w:t>fluent</w:t>
      </w:r>
      <w:r w:rsidR="009D37B3" w:rsidRPr="002A68CB">
        <w:t xml:space="preserve"> or </w:t>
      </w:r>
      <w:r w:rsidR="00A0079D" w:rsidRPr="002A68CB">
        <w:t>because</w:t>
      </w:r>
      <w:r w:rsidR="009D37B3" w:rsidRPr="002A68CB">
        <w:t xml:space="preserve"> participants possess a belief that large pairs are more memorable, JOLs would be greater for large than </w:t>
      </w:r>
      <w:r w:rsidR="00A0079D" w:rsidRPr="002A68CB">
        <w:t xml:space="preserve">for </w:t>
      </w:r>
      <w:r w:rsidR="009D37B3" w:rsidRPr="002A68CB">
        <w:t xml:space="preserve">small pairs </w:t>
      </w:r>
      <w:r w:rsidR="003A1A49" w:rsidRPr="002A68CB">
        <w:t>(</w:t>
      </w:r>
      <w:r w:rsidR="009D37B3" w:rsidRPr="002A68CB">
        <w:t xml:space="preserve">cf. </w:t>
      </w:r>
      <w:r w:rsidR="003A1A49" w:rsidRPr="002A68CB">
        <w:t>Rhodes &amp; Castel, 2008)</w:t>
      </w:r>
      <w:r w:rsidRPr="002A68CB">
        <w:t xml:space="preserve">. We also included comparisons to </w:t>
      </w:r>
      <w:r w:rsidR="00426E9E" w:rsidRPr="002A68CB">
        <w:t xml:space="preserve">a </w:t>
      </w:r>
      <w:r w:rsidRPr="002A68CB">
        <w:t xml:space="preserve">control group </w:t>
      </w:r>
      <w:r w:rsidR="0078519B" w:rsidRPr="002A68CB">
        <w:t xml:space="preserve">who viewed </w:t>
      </w:r>
      <w:r w:rsidR="00C613E7" w:rsidRPr="002A68CB">
        <w:t xml:space="preserve">pairs </w:t>
      </w:r>
      <w:r w:rsidR="003A1A49" w:rsidRPr="002A68CB">
        <w:t>presented using a standard, 32</w:t>
      </w:r>
      <w:r w:rsidR="00CB6302" w:rsidRPr="002A68CB">
        <w:t>-</w:t>
      </w:r>
      <w:r w:rsidR="00EB2415" w:rsidRPr="002A68CB">
        <w:t>pt.</w:t>
      </w:r>
      <w:r w:rsidR="003A1A49" w:rsidRPr="002A68CB">
        <w:t xml:space="preserve"> Arial font</w:t>
      </w:r>
      <w:r w:rsidRPr="002A68CB">
        <w:t xml:space="preserve"> to </w:t>
      </w:r>
      <w:r w:rsidR="003A1A49" w:rsidRPr="002A68CB">
        <w:t>assess</w:t>
      </w:r>
      <w:r w:rsidRPr="002A68CB">
        <w:t xml:space="preserve"> whether any </w:t>
      </w:r>
      <w:r w:rsidR="009D37B3" w:rsidRPr="002A68CB">
        <w:t xml:space="preserve">effects </w:t>
      </w:r>
      <w:r w:rsidR="003A1A49" w:rsidRPr="002A68CB">
        <w:t xml:space="preserve">of perceptually </w:t>
      </w:r>
      <w:r w:rsidR="009D37B3" w:rsidRPr="002A68CB">
        <w:t xml:space="preserve">fluent </w:t>
      </w:r>
      <w:r w:rsidR="003A1A49" w:rsidRPr="002A68CB">
        <w:t>pairs</w:t>
      </w:r>
      <w:r w:rsidRPr="002A68CB">
        <w:t xml:space="preserve"> hold when compared to a pure list of </w:t>
      </w:r>
      <w:r w:rsidR="00CD5D48" w:rsidRPr="002A68CB">
        <w:t>standard pairs</w:t>
      </w:r>
      <w:r w:rsidRPr="002A68CB">
        <w:t xml:space="preserve">. </w:t>
      </w:r>
      <w:r w:rsidR="003A1A49" w:rsidRPr="002A68CB">
        <w:t>Font-size</w:t>
      </w:r>
      <w:r w:rsidRPr="002A68CB">
        <w:t xml:space="preserve"> effects were </w:t>
      </w:r>
      <w:r w:rsidR="00DB2BB0" w:rsidRPr="002A68CB">
        <w:t>tested</w:t>
      </w:r>
      <w:r w:rsidR="003A1A49" w:rsidRPr="002A68CB">
        <w:t xml:space="preserve"> using a mixed list</w:t>
      </w:r>
      <w:r w:rsidRPr="002A68CB">
        <w:t xml:space="preserve"> </w:t>
      </w:r>
      <w:r w:rsidR="003A1A49" w:rsidRPr="002A68CB">
        <w:t>of</w:t>
      </w:r>
      <w:r w:rsidRPr="002A68CB">
        <w:t xml:space="preserve"> forward,</w:t>
      </w:r>
      <w:r w:rsidR="003A1A49" w:rsidRPr="002A68CB">
        <w:t xml:space="preserve"> backward</w:t>
      </w:r>
      <w:r w:rsidR="00CD5D48" w:rsidRPr="002A68CB">
        <w:t>,</w:t>
      </w:r>
      <w:r w:rsidRPr="002A68CB">
        <w:t xml:space="preserve"> </w:t>
      </w:r>
      <w:r w:rsidR="001771BE" w:rsidRPr="002A68CB">
        <w:t xml:space="preserve">and </w:t>
      </w:r>
      <w:r w:rsidR="003A1A49" w:rsidRPr="002A68CB">
        <w:t>symmetrical</w:t>
      </w:r>
      <w:r w:rsidR="001771BE" w:rsidRPr="002A68CB">
        <w:t xml:space="preserve"> paired associates</w:t>
      </w:r>
      <w:r w:rsidR="003A1A49" w:rsidRPr="002A68CB">
        <w:t xml:space="preserve"> </w:t>
      </w:r>
      <w:r w:rsidRPr="002A68CB">
        <w:t xml:space="preserve">and unrelated </w:t>
      </w:r>
      <w:r w:rsidR="001771BE" w:rsidRPr="002A68CB">
        <w:t>word pairs</w:t>
      </w:r>
      <w:r w:rsidRPr="002A68CB">
        <w:t>.</w:t>
      </w:r>
    </w:p>
    <w:p w14:paraId="7104D1B7" w14:textId="77777777" w:rsidR="00AA5ECB" w:rsidRPr="002A68CB" w:rsidRDefault="00AA5ECB" w:rsidP="00AA5ECB">
      <w:pPr>
        <w:spacing w:line="480" w:lineRule="auto"/>
        <w:contextualSpacing/>
        <w:jc w:val="center"/>
        <w:textAlignment w:val="baseline"/>
        <w:rPr>
          <w:b/>
          <w:bCs/>
        </w:rPr>
      </w:pPr>
      <w:r w:rsidRPr="002A68CB">
        <w:rPr>
          <w:b/>
          <w:bCs/>
        </w:rPr>
        <w:t>Method</w:t>
      </w:r>
    </w:p>
    <w:p w14:paraId="60EE5A95" w14:textId="77777777" w:rsidR="00AA5ECB" w:rsidRPr="002A68CB" w:rsidRDefault="00AA5ECB" w:rsidP="00AA5ECB">
      <w:pPr>
        <w:spacing w:line="480" w:lineRule="auto"/>
        <w:contextualSpacing/>
        <w:textAlignment w:val="baseline"/>
        <w:rPr>
          <w:b/>
          <w:bCs/>
        </w:rPr>
      </w:pPr>
      <w:r w:rsidRPr="002A68CB">
        <w:rPr>
          <w:b/>
          <w:bCs/>
        </w:rPr>
        <w:t>Participants</w:t>
      </w:r>
    </w:p>
    <w:p w14:paraId="3315DEC5" w14:textId="10E469B8" w:rsidR="00AA5ECB" w:rsidRPr="002A68CB" w:rsidRDefault="00AA5ECB" w:rsidP="00FC20DE">
      <w:pPr>
        <w:spacing w:line="480" w:lineRule="auto"/>
        <w:ind w:right="20" w:firstLine="720"/>
        <w:contextualSpacing/>
        <w:rPr>
          <w:rFonts w:eastAsia="Arial"/>
        </w:rPr>
      </w:pPr>
      <w:r w:rsidRPr="002A68CB">
        <w:t xml:space="preserve">Eighty participants were recruited from Prolific (www.prolific.co), an online academic crowdsourcing platform, and completed the study at rate of $4.00 per half hour. Participants </w:t>
      </w:r>
      <w:r w:rsidR="00CB0B70" w:rsidRPr="002A68CB">
        <w:t xml:space="preserve">were required to be native English speakers and have </w:t>
      </w:r>
      <w:r w:rsidR="00CB48CD" w:rsidRPr="002A68CB">
        <w:t xml:space="preserve">completed </w:t>
      </w:r>
      <w:r w:rsidR="00CB0B70" w:rsidRPr="002A68CB">
        <w:t xml:space="preserve">at least a high school education or equivalent. Participants </w:t>
      </w:r>
      <w:r w:rsidRPr="002A68CB">
        <w:t>were randomly assigned to the font-size group (</w:t>
      </w:r>
      <w:r w:rsidRPr="002A68CB">
        <w:rPr>
          <w:i/>
          <w:iCs/>
        </w:rPr>
        <w:t>n</w:t>
      </w:r>
      <w:r w:rsidRPr="002A68CB">
        <w:t xml:space="preserve"> = 41) </w:t>
      </w:r>
      <w:r w:rsidR="009D37B3" w:rsidRPr="002A68CB">
        <w:t xml:space="preserve">which studied large and small font pairs </w:t>
      </w:r>
      <w:r w:rsidRPr="002A68CB">
        <w:t xml:space="preserve">or the control group that </w:t>
      </w:r>
      <w:r w:rsidR="009D37B3" w:rsidRPr="002A68CB">
        <w:t xml:space="preserve">studied pairs in a standard font size </w:t>
      </w:r>
      <w:r w:rsidRPr="002A68CB">
        <w:t>(</w:t>
      </w:r>
      <w:r w:rsidRPr="002A68CB">
        <w:rPr>
          <w:i/>
          <w:iCs/>
        </w:rPr>
        <w:t>n</w:t>
      </w:r>
      <w:r w:rsidRPr="002A68CB">
        <w:t xml:space="preserve"> = 39). </w:t>
      </w:r>
      <w:r w:rsidR="008300AB" w:rsidRPr="002A68CB">
        <w:t>We modeled our sample</w:t>
      </w:r>
      <w:r w:rsidR="0083006A" w:rsidRPr="002A68CB">
        <w:t xml:space="preserve"> size for each group</w:t>
      </w:r>
      <w:r w:rsidR="008300AB" w:rsidRPr="002A68CB">
        <w:t xml:space="preserve"> after Rhodes </w:t>
      </w:r>
      <w:r w:rsidR="008F7547" w:rsidRPr="002A68CB">
        <w:t>and</w:t>
      </w:r>
      <w:r w:rsidR="008300AB" w:rsidRPr="002A68CB">
        <w:t xml:space="preserve"> Castel (2008</w:t>
      </w:r>
      <w:r w:rsidR="00045361" w:rsidRPr="002A68CB">
        <w:t>)</w:t>
      </w:r>
      <w:r w:rsidR="0083006A" w:rsidRPr="002A68CB">
        <w:t>,</w:t>
      </w:r>
      <w:r w:rsidR="00045361" w:rsidRPr="002A68CB">
        <w:t xml:space="preserve"> </w:t>
      </w:r>
      <w:r w:rsidR="008300AB" w:rsidRPr="002A68CB">
        <w:t>who found evidence for the font-size effect</w:t>
      </w:r>
      <w:r w:rsidR="00FC27F2" w:rsidRPr="002A68CB">
        <w:t xml:space="preserve"> using a sample of 20 participants</w:t>
      </w:r>
      <w:r w:rsidR="00790F2F" w:rsidRPr="002A68CB">
        <w:t xml:space="preserve"> and Maxwell </w:t>
      </w:r>
      <w:r w:rsidR="00D113F2" w:rsidRPr="002A68CB">
        <w:t xml:space="preserve">and </w:t>
      </w:r>
      <w:r w:rsidR="00790F2F" w:rsidRPr="002A68CB">
        <w:t>Huff (2021), who found reliable illusion of competence patterns for backward, symmetrical, and unrelated pairs using a sample of 30 participants.</w:t>
      </w:r>
      <w:r w:rsidR="00FC27F2" w:rsidRPr="002A68CB">
        <w:t xml:space="preserve"> </w:t>
      </w:r>
      <w:r w:rsidR="00D113F2" w:rsidRPr="002A68CB">
        <w:t xml:space="preserve">Due to an anticipated increase in performance variability </w:t>
      </w:r>
      <w:r w:rsidR="00C658F9" w:rsidRPr="002A68CB">
        <w:t>from</w:t>
      </w:r>
      <w:r w:rsidR="00D113F2" w:rsidRPr="002A68CB">
        <w:t xml:space="preserve"> an online sample, we recruited more participants than these previous studies to </w:t>
      </w:r>
      <w:r w:rsidR="00C658F9" w:rsidRPr="002A68CB">
        <w:t>improve</w:t>
      </w:r>
      <w:r w:rsidR="00D113F2" w:rsidRPr="002A68CB">
        <w:t xml:space="preserve"> </w:t>
      </w:r>
      <w:r w:rsidR="00D113F2" w:rsidRPr="002A68CB">
        <w:lastRenderedPageBreak/>
        <w:t xml:space="preserve">reliability of the data set. </w:t>
      </w:r>
      <w:r w:rsidR="00007304" w:rsidRPr="002A68CB">
        <w:t xml:space="preserve">Cued-recall performance </w:t>
      </w:r>
      <w:r w:rsidR="00313807" w:rsidRPr="002A68CB">
        <w:t>w</w:t>
      </w:r>
      <w:r w:rsidR="00007304" w:rsidRPr="002A68CB">
        <w:t xml:space="preserve">as used as a compliance check (participants would be omitted for correct recall rates &lt; 5%, which suggested that instructions were not properly followed), </w:t>
      </w:r>
      <w:r w:rsidR="00E55ABB" w:rsidRPr="002A68CB">
        <w:t>however all exceeded this threshold and therefore no</w:t>
      </w:r>
      <w:r w:rsidR="00007304" w:rsidRPr="002A68CB">
        <w:t xml:space="preserve"> participants were omitted. </w:t>
      </w:r>
      <w:r w:rsidR="00304FBB" w:rsidRPr="002A68CB">
        <w:t>Across groups, p</w:t>
      </w:r>
      <w:r w:rsidRPr="002A68CB">
        <w:t xml:space="preserve">articipants reported a mean age of </w:t>
      </w:r>
      <w:r w:rsidR="00FC5624" w:rsidRPr="002A68CB">
        <w:t>29.43</w:t>
      </w:r>
      <w:r w:rsidRPr="002A68CB">
        <w:t xml:space="preserve"> (</w:t>
      </w:r>
      <w:r w:rsidRPr="002A68CB">
        <w:rPr>
          <w:i/>
          <w:iCs/>
        </w:rPr>
        <w:t>SD</w:t>
      </w:r>
      <w:r w:rsidRPr="002A68CB">
        <w:t xml:space="preserve"> = </w:t>
      </w:r>
      <w:r w:rsidR="00FC5624" w:rsidRPr="002A68CB">
        <w:t>14.19</w:t>
      </w:r>
      <w:r w:rsidRPr="002A68CB">
        <w:t>)</w:t>
      </w:r>
      <w:r w:rsidR="00CB0B70" w:rsidRPr="002A68CB">
        <w:t xml:space="preserve">, and all </w:t>
      </w:r>
      <w:r w:rsidR="00FC5624" w:rsidRPr="002A68CB">
        <w:t xml:space="preserve">participants </w:t>
      </w:r>
      <w:r w:rsidRPr="002A68CB">
        <w:t>reported normal or corrected-to-normal vision.</w:t>
      </w:r>
      <w:bookmarkStart w:id="0" w:name="_Hlk66192466"/>
      <w:r w:rsidR="00D85460" w:rsidRPr="002A68CB">
        <w:t xml:space="preserve"> Full demographics for each encoding group are reported in the Appendix (Table A1).</w:t>
      </w:r>
    </w:p>
    <w:bookmarkEnd w:id="0"/>
    <w:p w14:paraId="691000D5" w14:textId="42CEE073" w:rsidR="00AA5ECB" w:rsidRPr="002A68CB" w:rsidRDefault="00AA5ECB" w:rsidP="00AA5ECB">
      <w:pPr>
        <w:spacing w:line="480" w:lineRule="auto"/>
        <w:contextualSpacing/>
        <w:textAlignment w:val="baseline"/>
        <w:rPr>
          <w:b/>
          <w:bCs/>
        </w:rPr>
      </w:pPr>
      <w:r w:rsidRPr="002A68CB">
        <w:rPr>
          <w:b/>
          <w:bCs/>
        </w:rPr>
        <w:t>Materials</w:t>
      </w:r>
    </w:p>
    <w:p w14:paraId="25FCE058" w14:textId="684A007A" w:rsidR="00AA5ECB" w:rsidRPr="002A68CB" w:rsidRDefault="00AA5ECB" w:rsidP="00AA5ECB">
      <w:pPr>
        <w:spacing w:line="480" w:lineRule="auto"/>
        <w:ind w:firstLine="720"/>
        <w:contextualSpacing/>
        <w:textAlignment w:val="baseline"/>
      </w:pPr>
      <w:r w:rsidRPr="002A68CB">
        <w:t>One-hundred-eighty word pairs taken from Maxwell and Huff (</w:t>
      </w:r>
      <w:r w:rsidR="003B0BED" w:rsidRPr="002A68CB">
        <w:t>2021</w:t>
      </w:r>
      <w:r w:rsidRPr="002A68CB">
        <w:t xml:space="preserve">)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Norms (Nelson et al., 2004) were used to equate the related pairs in associative strength and to ensure that symmetrical pairs were equivalent in associative strength in the forward and backward direction. </w:t>
      </w:r>
      <w:r w:rsidR="00CD5D48" w:rsidRPr="002A68CB">
        <w:t>Pair</w:t>
      </w:r>
      <w:r w:rsidRPr="002A68CB">
        <w:t xml:space="preserve"> types were also equated on lexical and semantic properties including word length, SUBTLEX frequency (Brysbaert &amp; New, 2009), and concreteness as reported in the English Lexicon Project (Balota et al., 2007). All pairs were evenly distributed into two study lists which contained 20 forward, backward, symmetrical, and unrelated pairs, and 10 buffer pairs. </w:t>
      </w:r>
      <w:r w:rsidR="003C058A">
        <w:t xml:space="preserve">Both lists were matched on the above lexical and semantic properties. </w:t>
      </w:r>
      <w:r w:rsidRPr="002A68CB">
        <w:t xml:space="preserve">Study materials for all experiments have been made available at </w:t>
      </w:r>
      <w:r w:rsidR="00B816FD" w:rsidRPr="002A68CB">
        <w:t>https://osf.io/3xwdr/</w:t>
      </w:r>
      <w:r w:rsidRPr="002A68CB">
        <w:t>. Associative strength, lexical, and semantic properties are listed in the Appendix (Table</w:t>
      </w:r>
      <w:r w:rsidR="00D63E8B" w:rsidRPr="002A68CB">
        <w:t>s</w:t>
      </w:r>
      <w:r w:rsidRPr="002A68CB">
        <w:t xml:space="preserve"> A</w:t>
      </w:r>
      <w:r w:rsidR="00313F54" w:rsidRPr="002A68CB">
        <w:t>2</w:t>
      </w:r>
      <w:r w:rsidR="00D63E8B" w:rsidRPr="002A68CB">
        <w:t xml:space="preserve"> and A</w:t>
      </w:r>
      <w:r w:rsidR="00313F54" w:rsidRPr="002A68CB">
        <w:t>3</w:t>
      </w:r>
      <w:r w:rsidRPr="002A68CB">
        <w:t xml:space="preserve">). </w:t>
      </w:r>
    </w:p>
    <w:p w14:paraId="71375832" w14:textId="5BAC3F36" w:rsidR="00AA5ECB" w:rsidRPr="002A68CB" w:rsidRDefault="00AA5ECB" w:rsidP="00AA5ECB">
      <w:pPr>
        <w:spacing w:line="480" w:lineRule="auto"/>
        <w:ind w:firstLine="720"/>
        <w:contextualSpacing/>
        <w:textAlignment w:val="baseline"/>
      </w:pPr>
      <w:r w:rsidRPr="002A68CB">
        <w:t xml:space="preserve">All participants studied both lists which were </w:t>
      </w:r>
      <w:r w:rsidR="0096193F" w:rsidRPr="002A68CB">
        <w:t xml:space="preserve">evenly </w:t>
      </w:r>
      <w:r w:rsidRPr="002A68CB">
        <w:t xml:space="preserve">divided into two study/test blocks, the order of which was counterbalanced across participants. Each list was organized in which five buffer pairs were presented at the beginning and end of each study list with the </w:t>
      </w:r>
      <w:r w:rsidR="00CD5D48" w:rsidRPr="002A68CB">
        <w:t>remaining</w:t>
      </w:r>
      <w:r w:rsidRPr="002A68CB">
        <w:t xml:space="preserve"> </w:t>
      </w:r>
      <w:r w:rsidRPr="002A68CB">
        <w:lastRenderedPageBreak/>
        <w:t>pairs presented in a newly randomized order for each participant. Counterbalanced versions were produced from each study list that reversed the order of the pair lists (</w:t>
      </w:r>
      <w:r w:rsidR="009D37B3" w:rsidRPr="002A68CB">
        <w:t>i.e., A-B pairs become B-A pairs</w:t>
      </w:r>
      <w:r w:rsidRPr="002A68CB">
        <w:t xml:space="preserve">), which allowed for greater control of item differences across pair types. </w:t>
      </w:r>
    </w:p>
    <w:p w14:paraId="733F7A43" w14:textId="3385131F" w:rsidR="00AA5ECB" w:rsidRPr="002A68CB" w:rsidRDefault="00AA5ECB" w:rsidP="00AA5ECB">
      <w:pPr>
        <w:spacing w:line="480" w:lineRule="auto"/>
        <w:ind w:firstLine="720"/>
        <w:contextualSpacing/>
        <w:textAlignment w:val="baseline"/>
      </w:pPr>
      <w:r w:rsidRPr="002A68CB">
        <w:t xml:space="preserve">Participants in the font-size group saw lists in which half of the pairs were presented in a small </w:t>
      </w:r>
      <w:r w:rsidR="00D113F2" w:rsidRPr="002A68CB">
        <w:t>12-</w:t>
      </w:r>
      <w:r w:rsidRPr="002A68CB">
        <w:t>pt. font and the other half of pairs were presented in a large 54</w:t>
      </w:r>
      <w:r w:rsidR="007A4485" w:rsidRPr="002A68CB">
        <w:t>-</w:t>
      </w:r>
      <w:r w:rsidRPr="002A68CB">
        <w:t>pt. font which was counterbalanced across pair types. All pairs were presented in Arial font style. In the control group, pairs were presented in 32</w:t>
      </w:r>
      <w:r w:rsidR="00CB6302" w:rsidRPr="002A68CB">
        <w:t>-</w:t>
      </w:r>
      <w:r w:rsidRPr="002A68CB">
        <w:t>pt. Arial font.</w:t>
      </w:r>
    </w:p>
    <w:p w14:paraId="65423F2B" w14:textId="7E648366" w:rsidR="00AA5ECB" w:rsidRPr="002A68CB" w:rsidRDefault="00100629" w:rsidP="00AA5ECB">
      <w:pPr>
        <w:spacing w:line="480" w:lineRule="auto"/>
        <w:ind w:firstLine="720"/>
        <w:contextualSpacing/>
        <w:textAlignment w:val="baseline"/>
      </w:pPr>
      <w:r w:rsidRPr="002A68CB">
        <w:t>For the cued-recall test,</w:t>
      </w:r>
      <w:r w:rsidR="00AA5ECB" w:rsidRPr="002A68CB">
        <w:t xml:space="preserve"> </w:t>
      </w:r>
      <w:r w:rsidRPr="002A68CB">
        <w:t xml:space="preserve">participants were presented with </w:t>
      </w:r>
      <w:r w:rsidR="00AA5ECB" w:rsidRPr="002A68CB">
        <w:t>all 80 cue</w:t>
      </w:r>
      <w:r w:rsidRPr="002A68CB">
        <w:t xml:space="preserve"> items</w:t>
      </w:r>
      <w:r w:rsidR="00AA5ECB" w:rsidRPr="002A68CB">
        <w:t xml:space="preserve"> from the initial </w:t>
      </w:r>
      <w:r w:rsidRPr="002A68CB">
        <w:t xml:space="preserve">study </w:t>
      </w:r>
      <w:r w:rsidR="00AA5ECB" w:rsidRPr="002A68CB">
        <w:t>list (buffers were not tested). The cue was presented alongside a question mark (e.g., bounce-?)</w:t>
      </w:r>
      <w:r w:rsidR="00F5072B" w:rsidRPr="002A68CB">
        <w:t>,</w:t>
      </w:r>
      <w:r w:rsidR="00AA5ECB" w:rsidRPr="002A68CB">
        <w:t xml:space="preserve"> and participants were instructed to retrieve the target from memory. Test items were newly randomized for each participant. </w:t>
      </w:r>
      <w:r w:rsidR="009D37B3" w:rsidRPr="002A68CB">
        <w:t>Test i</w:t>
      </w:r>
      <w:r w:rsidR="00AA5ECB" w:rsidRPr="002A68CB">
        <w:t>nstructions did not mention font size.</w:t>
      </w:r>
      <w:r w:rsidR="00CD5D48" w:rsidRPr="002A68CB">
        <w:t xml:space="preserve"> The cue word in all groups was presented in a standard 32</w:t>
      </w:r>
      <w:r w:rsidR="007A4485" w:rsidRPr="002A68CB">
        <w:t>-</w:t>
      </w:r>
      <w:r w:rsidR="00CD5D48" w:rsidRPr="002A68CB">
        <w:t>pt. Arial font.</w:t>
      </w:r>
    </w:p>
    <w:p w14:paraId="397E44F0" w14:textId="77777777" w:rsidR="00AA5ECB" w:rsidRPr="002A68CB" w:rsidRDefault="00AA5ECB" w:rsidP="00AA5ECB">
      <w:pPr>
        <w:spacing w:line="480" w:lineRule="auto"/>
        <w:contextualSpacing/>
        <w:textAlignment w:val="baseline"/>
        <w:rPr>
          <w:b/>
          <w:bCs/>
        </w:rPr>
      </w:pPr>
      <w:r w:rsidRPr="002A68CB">
        <w:rPr>
          <w:b/>
          <w:bCs/>
        </w:rPr>
        <w:t>Procedure</w:t>
      </w:r>
    </w:p>
    <w:p w14:paraId="3C278FBE" w14:textId="6969BDDF" w:rsidR="00AA5ECB" w:rsidRPr="002A68CB" w:rsidRDefault="00AA5ECB" w:rsidP="00AA5ECB">
      <w:pPr>
        <w:spacing w:line="480" w:lineRule="auto"/>
        <w:contextualSpacing/>
        <w:textAlignment w:val="baseline"/>
      </w:pPr>
      <w:r w:rsidRPr="002A68CB">
        <w:rPr>
          <w:b/>
          <w:bCs/>
        </w:rPr>
        <w:tab/>
      </w:r>
      <w:r w:rsidRPr="002A68CB">
        <w:t xml:space="preserve">All participants were tested online via </w:t>
      </w:r>
      <w:r w:rsidRPr="002A68CB">
        <w:rPr>
          <w:i/>
          <w:iCs/>
        </w:rPr>
        <w:t>Collector</w:t>
      </w:r>
      <w:r w:rsidRPr="002A68CB">
        <w:t>,</w:t>
      </w:r>
      <w:r w:rsidRPr="002A68CB">
        <w:rPr>
          <w:i/>
          <w:iCs/>
        </w:rPr>
        <w:t xml:space="preserve"> </w:t>
      </w:r>
      <w:r w:rsidRPr="002A68CB">
        <w:t>an open-source program for presenting web-based psychological experiments (Garcia &amp; Kornell, 2015). Participants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pairs, participants were instructed to provide a JOL by rating the likelihood they would be able to correctly recall the target if only presented with the cue. JOLs were provided using a</w:t>
      </w:r>
      <w:r w:rsidRPr="002A68CB">
        <w:rPr>
          <w:shd w:val="clear" w:color="auto" w:fill="FFFFFF"/>
        </w:rPr>
        <w:t xml:space="preserve"> scale ranging from 0-100. A rating of 0 indicated that the participant had no confidence in their ability to recall the word at test; a rating of 100 indicated complete certainty that they would recall the target. Participants were encouraged to utilize the</w:t>
      </w:r>
      <w:r w:rsidR="009D37B3" w:rsidRPr="002A68CB">
        <w:rPr>
          <w:shd w:val="clear" w:color="auto" w:fill="FFFFFF"/>
        </w:rPr>
        <w:t xml:space="preserve"> full</w:t>
      </w:r>
      <w:r w:rsidRPr="002A68CB">
        <w:rPr>
          <w:shd w:val="clear" w:color="auto" w:fill="FFFFFF"/>
        </w:rPr>
        <w:t xml:space="preserve"> range of the scale and to </w:t>
      </w:r>
      <w:r w:rsidR="009D37B3" w:rsidRPr="002A68CB">
        <w:rPr>
          <w:shd w:val="clear" w:color="auto" w:fill="FFFFFF"/>
        </w:rPr>
        <w:t xml:space="preserve">avoid </w:t>
      </w:r>
      <w:r w:rsidRPr="002A68CB">
        <w:rPr>
          <w:shd w:val="clear" w:color="auto" w:fill="FFFFFF"/>
        </w:rPr>
        <w:t>anchor</w:t>
      </w:r>
      <w:r w:rsidR="009D37B3" w:rsidRPr="002A68CB">
        <w:rPr>
          <w:shd w:val="clear" w:color="auto" w:fill="FFFFFF"/>
        </w:rPr>
        <w:t>ing</w:t>
      </w:r>
      <w:r w:rsidRPr="002A68CB">
        <w:rPr>
          <w:shd w:val="clear" w:color="auto" w:fill="FFFFFF"/>
        </w:rPr>
        <w:t xml:space="preserve"> </w:t>
      </w:r>
      <w:r w:rsidRPr="002A68CB">
        <w:rPr>
          <w:shd w:val="clear" w:color="auto" w:fill="FFFFFF"/>
        </w:rPr>
        <w:lastRenderedPageBreak/>
        <w:t>on extremes</w:t>
      </w:r>
      <w:r w:rsidR="009D37B3" w:rsidRPr="002A68CB">
        <w:rPr>
          <w:shd w:val="clear" w:color="auto" w:fill="FFFFFF"/>
        </w:rPr>
        <w:t xml:space="preserve"> and mid points</w:t>
      </w:r>
      <w:r w:rsidRPr="002A68CB">
        <w:rPr>
          <w:shd w:val="clear" w:color="auto" w:fill="FFFFFF"/>
        </w:rPr>
        <w:t xml:space="preserve"> when providing ratings (i.e., 0</w:t>
      </w:r>
      <w:r w:rsidR="009D37B3" w:rsidRPr="002A68CB">
        <w:rPr>
          <w:shd w:val="clear" w:color="auto" w:fill="FFFFFF"/>
        </w:rPr>
        <w:t>, 50,</w:t>
      </w:r>
      <w:r w:rsidRPr="002A68CB">
        <w:rPr>
          <w:shd w:val="clear" w:color="auto" w:fill="FFFFFF"/>
        </w:rPr>
        <w:t xml:space="preserve"> or 100 ratings). Following instructions, participants then studied the first block of word pairs and provided JOL concurrently with study such that ratings were provided while the word pair was displayed on the screen.</w:t>
      </w:r>
      <w:r w:rsidR="000F4DD6" w:rsidRPr="002A68CB">
        <w:rPr>
          <w:shd w:val="clear" w:color="auto" w:fill="FFFFFF"/>
        </w:rPr>
        <w:t xml:space="preserve"> Participants advanced to the next study pair after entering in their JOL into a dialog box and clicking a labeled “next” button on the screen.</w:t>
      </w:r>
      <w:r w:rsidRPr="002A68CB">
        <w:rPr>
          <w:shd w:val="clear" w:color="auto" w:fill="FFFFFF"/>
        </w:rPr>
        <w:t xml:space="preserve"> </w:t>
      </w:r>
      <w:r w:rsidRPr="002A68CB">
        <w:t>Upon completion of the first study list, participants completed a filler task where they had to list the 50 U.S. states in alphabetical order for 2 min</w:t>
      </w:r>
      <w:r w:rsidR="00BD398C" w:rsidRPr="002A68CB">
        <w:t>utes,</w:t>
      </w:r>
      <w:r w:rsidRPr="002A68CB">
        <w:t xml:space="preserve"> which was immediately followed by the cued-recall test. Participants were presented with the cue word paired with a question mark (e.g., credit - ?) and were asked to </w:t>
      </w:r>
      <w:r w:rsidR="009D37B3" w:rsidRPr="002A68CB">
        <w:t>retrieve the</w:t>
      </w:r>
      <w:r w:rsidRPr="002A68CB">
        <w:t xml:space="preserve"> correct target word</w:t>
      </w:r>
      <w:r w:rsidR="009D37B3" w:rsidRPr="002A68CB">
        <w:t xml:space="preserve"> by typing it into a dialog box</w:t>
      </w:r>
      <w:r w:rsidRPr="002A68CB">
        <w:t xml:space="preserve">. </w:t>
      </w:r>
      <w:r w:rsidR="00914F1A" w:rsidRPr="002A68CB">
        <w:t>This test was untimed</w:t>
      </w:r>
      <w:r w:rsidR="00394B04" w:rsidRPr="002A68CB">
        <w:t>,</w:t>
      </w:r>
      <w:r w:rsidR="00914F1A" w:rsidRPr="002A68CB">
        <w:t xml:space="preserve"> and participants were instructed </w:t>
      </w:r>
      <w:r w:rsidRPr="002A68CB">
        <w:t>to press the enter key to advance to the next test item.</w:t>
      </w:r>
      <w:r w:rsidR="00914F1A" w:rsidRPr="002A68CB">
        <w:t xml:space="preserve"> If participants were unable to retrieve the target, they were instructed to advance to the next item</w:t>
      </w:r>
      <w:r w:rsidR="00E55ABB" w:rsidRPr="002A68CB">
        <w:t xml:space="preserve"> without providing a guess</w:t>
      </w:r>
      <w:r w:rsidR="00914F1A" w:rsidRPr="002A68CB">
        <w:t xml:space="preserve">. </w:t>
      </w:r>
      <w:r w:rsidR="000F4DD6" w:rsidRPr="002A68CB">
        <w:t xml:space="preserve">Participants entered their memory responses and/or advanced to the next item by clicking a labeled “next” button. </w:t>
      </w:r>
      <w:r w:rsidRPr="002A68CB">
        <w:t>Following the first cued-recall test, participants completed a second study list, filler task, and second cued-recall test which only tested pairs from the second study list. Following the second cue</w:t>
      </w:r>
      <w:r w:rsidR="00100629" w:rsidRPr="002A68CB">
        <w:t>d-</w:t>
      </w:r>
      <w:r w:rsidRPr="002A68CB">
        <w:t>recall test, participants were debriefed and provided with compensation. The duration of the experiment was less than 30 min across groups.</w:t>
      </w:r>
    </w:p>
    <w:p w14:paraId="54C23CB8" w14:textId="77777777" w:rsidR="00AA5ECB" w:rsidRPr="002A68CB" w:rsidRDefault="00AA5ECB" w:rsidP="00AA5ECB">
      <w:pPr>
        <w:spacing w:line="480" w:lineRule="auto"/>
        <w:contextualSpacing/>
        <w:jc w:val="center"/>
        <w:textAlignment w:val="baseline"/>
        <w:rPr>
          <w:b/>
          <w:bCs/>
        </w:rPr>
      </w:pPr>
      <w:r w:rsidRPr="002A68CB">
        <w:rPr>
          <w:b/>
          <w:bCs/>
        </w:rPr>
        <w:t>Results</w:t>
      </w:r>
    </w:p>
    <w:p w14:paraId="0A9BD5DF" w14:textId="6D563C96" w:rsidR="00304097" w:rsidRPr="002A68CB" w:rsidRDefault="00AA5ECB" w:rsidP="00AA5ECB">
      <w:pPr>
        <w:spacing w:line="480" w:lineRule="auto"/>
        <w:contextualSpacing/>
        <w:textAlignment w:val="baseline"/>
      </w:pPr>
      <w:r w:rsidRPr="002A68CB">
        <w:tab/>
        <w:t xml:space="preserve">All </w:t>
      </w:r>
      <w:r w:rsidR="009024F5" w:rsidRPr="002A68CB">
        <w:t>JOL responses</w:t>
      </w:r>
      <w:r w:rsidRPr="002A68CB">
        <w:t xml:space="preserve"> were initially screened for missing responses and outliers (i.e., JOLs outside the 0-100% range). </w:t>
      </w:r>
      <w:r w:rsidR="00304097" w:rsidRPr="002A68CB">
        <w:t xml:space="preserve">This screening process removed </w:t>
      </w:r>
      <w:r w:rsidR="000F4DD6" w:rsidRPr="002A68CB">
        <w:t xml:space="preserve">fewer </w:t>
      </w:r>
      <w:r w:rsidR="00304097" w:rsidRPr="002A68CB">
        <w:t xml:space="preserve">than 0.5% of total </w:t>
      </w:r>
      <w:r w:rsidR="00DB2BB0" w:rsidRPr="002A68CB">
        <w:t>responses</w:t>
      </w:r>
      <w:r w:rsidR="00304097" w:rsidRPr="002A68CB">
        <w:t>. All missing recall responses were coded as incorrect. A liberal scoring criterion was used such that misspellings or pluralizations were scored as correct.</w:t>
      </w:r>
    </w:p>
    <w:p w14:paraId="334619BC" w14:textId="1C5161CD" w:rsidR="00AA5ECB" w:rsidRPr="002A68CB" w:rsidRDefault="00AA5ECB" w:rsidP="00AA5ECB">
      <w:pPr>
        <w:spacing w:line="480" w:lineRule="auto"/>
        <w:contextualSpacing/>
        <w:textAlignment w:val="baseline"/>
      </w:pPr>
      <w:r w:rsidRPr="002A68CB">
        <w:tab/>
        <w:t xml:space="preserve">A </w:t>
      </w:r>
      <w:r w:rsidRPr="002A68CB">
        <w:rPr>
          <w:i/>
          <w:iCs/>
        </w:rPr>
        <w:t>p</w:t>
      </w:r>
      <w:r w:rsidRPr="002A68CB">
        <w:t xml:space="preserve"> &lt; .05 significance level was used for all analyses. Effect size estimates using partial-eta squared (</w:t>
      </w:r>
      <w:r w:rsidRPr="002A68CB">
        <w:rPr>
          <w:i/>
          <w:iCs/>
        </w:rPr>
        <w:t>η</w:t>
      </w:r>
      <w:r w:rsidRPr="002A68CB">
        <w:rPr>
          <w:vertAlign w:val="subscript"/>
        </w:rPr>
        <w:t>p</w:t>
      </w:r>
      <w:r w:rsidRPr="002A68CB">
        <w:rPr>
          <w:vertAlign w:val="superscript"/>
        </w:rPr>
        <w:t>2</w:t>
      </w:r>
      <w:r w:rsidRPr="002A68CB">
        <w:t xml:space="preserve">) and Cohen’s </w:t>
      </w:r>
      <w:r w:rsidRPr="002A68CB">
        <w:rPr>
          <w:i/>
          <w:iCs/>
        </w:rPr>
        <w:t>d</w:t>
      </w:r>
      <w:r w:rsidRPr="002A68CB">
        <w:t xml:space="preserve"> were computed for all significant analyses of variance </w:t>
      </w:r>
      <w:r w:rsidRPr="002A68CB">
        <w:lastRenderedPageBreak/>
        <w:t xml:space="preserve">(ANOVAs) and </w:t>
      </w:r>
      <w:r w:rsidRPr="002A68CB">
        <w:rPr>
          <w:i/>
          <w:iCs/>
        </w:rPr>
        <w:t>t</w:t>
      </w:r>
      <w:r w:rsidRPr="002A68CB">
        <w:t>-tests, respectively</w:t>
      </w:r>
      <w:r w:rsidR="00C742BD" w:rsidRPr="002A68CB">
        <w:t>.</w:t>
      </w:r>
      <w:r w:rsidR="003949E1" w:rsidRPr="002A68CB">
        <w:t xml:space="preserve"> </w:t>
      </w:r>
      <w:r w:rsidR="006C7C11" w:rsidRPr="002A68CB">
        <w:t>To</w:t>
      </w:r>
      <w:r w:rsidRPr="002A68CB">
        <w:t xml:space="preserve"> supplement standard null-hypothesis significance testing, we include a Bayesian estimate of the strength of evidence supporting the null hypothesis (Masson, 2011; Wagenmakers, 2007). This analysis compares a model that assumes a significant effect to one that assumes a null effect. A probability estimate is computed termed </w:t>
      </w:r>
      <w:r w:rsidRPr="002A68CB">
        <w:rPr>
          <w:i/>
          <w:iCs/>
        </w:rPr>
        <w:t>p</w:t>
      </w:r>
      <w:r w:rsidRPr="002A68CB">
        <w:rPr>
          <w:vertAlign w:val="subscript"/>
        </w:rPr>
        <w:t>BIC</w:t>
      </w:r>
      <w:r w:rsidRPr="002A68CB">
        <w:t xml:space="preserve"> (Bayesian Information Criterion) which indicates the likelihood that the null hypothesis is retained. Thus, null effects are supplemented with a </w:t>
      </w:r>
      <w:r w:rsidRPr="002A68CB">
        <w:rPr>
          <w:i/>
          <w:iCs/>
        </w:rPr>
        <w:t>p</w:t>
      </w:r>
      <w:r w:rsidRPr="002A68CB">
        <w:rPr>
          <w:vertAlign w:val="subscript"/>
        </w:rPr>
        <w:t>BIC</w:t>
      </w:r>
      <w:r w:rsidRPr="002A68CB">
        <w:t xml:space="preserve"> estimate. Figure 1 plots mean JOL and cue-recall percentages for the large-font, small-font, and control groups as a function of forward, backward, symmetrical, and unrelated pair types.</w:t>
      </w:r>
      <w:r w:rsidR="00D33C3F" w:rsidRPr="002A68CB">
        <w:t xml:space="preserve"> </w:t>
      </w:r>
      <w:r w:rsidR="00745ACB" w:rsidRPr="002A68CB">
        <w:t xml:space="preserve">For completeness, </w:t>
      </w:r>
      <w:r w:rsidR="000801F3">
        <w:t>cell means</w:t>
      </w:r>
      <w:r w:rsidR="00745ACB" w:rsidRPr="002A68CB">
        <w:t xml:space="preserve"> are reported in Table </w:t>
      </w:r>
      <w:r w:rsidR="004F4584" w:rsidRPr="002A68CB">
        <w:t>A</w:t>
      </w:r>
      <w:r w:rsidR="00313F54" w:rsidRPr="002A68CB">
        <w:t>4</w:t>
      </w:r>
      <w:r w:rsidR="008300AB" w:rsidRPr="002A68CB">
        <w:t xml:space="preserve">. Finally, </w:t>
      </w:r>
      <w:r w:rsidR="003A6D90" w:rsidRPr="002A68CB">
        <w:t xml:space="preserve">though our analyses focus </w:t>
      </w:r>
      <w:r w:rsidR="000D6980">
        <w:t xml:space="preserve">on </w:t>
      </w:r>
      <w:r w:rsidR="003A6D90" w:rsidRPr="002A68CB">
        <w:t xml:space="preserve">calibration, </w:t>
      </w:r>
      <w:r w:rsidR="00C658F9" w:rsidRPr="002A68CB">
        <w:t xml:space="preserve">for completeness </w:t>
      </w:r>
      <w:r w:rsidR="003A6D90" w:rsidRPr="002A68CB">
        <w:t xml:space="preserve">we </w:t>
      </w:r>
      <w:r w:rsidR="00C658F9" w:rsidRPr="002A68CB">
        <w:t>report</w:t>
      </w:r>
      <w:r w:rsidR="003A6D90" w:rsidRPr="002A68CB">
        <w:t xml:space="preserve"> </w:t>
      </w:r>
      <w:r w:rsidR="00342B34" w:rsidRPr="002A68CB">
        <w:t xml:space="preserve">Goodman-Kruskal gammas </w:t>
      </w:r>
      <w:r w:rsidR="003A6D90" w:rsidRPr="002A68CB">
        <w:t>correlations (Table A</w:t>
      </w:r>
      <w:r w:rsidR="00313F54" w:rsidRPr="002A68CB">
        <w:t>5</w:t>
      </w:r>
      <w:r w:rsidR="003A6D90" w:rsidRPr="002A68CB">
        <w:t xml:space="preserve">) </w:t>
      </w:r>
      <w:r w:rsidR="00C658F9" w:rsidRPr="002A68CB">
        <w:t>as a metric of</w:t>
      </w:r>
      <w:r w:rsidR="003A6D90" w:rsidRPr="002A68CB">
        <w:t xml:space="preserve"> resolution</w:t>
      </w:r>
      <w:r w:rsidR="00516FCB">
        <w:t>,</w:t>
      </w:r>
      <w:r w:rsidR="00B06A24">
        <w:t xml:space="preserve"> and analyses of gammas </w:t>
      </w:r>
      <w:r w:rsidR="002B4FA3">
        <w:t>across experiments are available in our</w:t>
      </w:r>
      <w:r w:rsidR="00B06A24">
        <w:t xml:space="preserve"> Supplemental </w:t>
      </w:r>
      <w:r w:rsidR="002B4FA3">
        <w:t>Materials</w:t>
      </w:r>
      <w:r w:rsidR="00CE6678">
        <w:t xml:space="preserve"> (</w:t>
      </w:r>
      <w:r w:rsidR="00CE6678" w:rsidRPr="00CE6678">
        <w:t>https://osf.io/xymez/</w:t>
      </w:r>
      <w:r w:rsidR="00CE6678">
        <w:t>)</w:t>
      </w:r>
      <w:r w:rsidR="003A6D90" w:rsidRPr="002A68CB">
        <w:t>.</w:t>
      </w:r>
    </w:p>
    <w:p w14:paraId="0F48DEA7" w14:textId="205F35D7" w:rsidR="006C7C11" w:rsidRPr="002A68CB" w:rsidRDefault="00AA5ECB" w:rsidP="00AA5ECB">
      <w:pPr>
        <w:spacing w:line="480" w:lineRule="auto"/>
        <w:contextualSpacing/>
        <w:textAlignment w:val="baseline"/>
      </w:pPr>
      <w:r w:rsidRPr="002A68CB">
        <w:tab/>
        <w:t xml:space="preserve">In our analyses, we first compare JOL and recall percentages across pair types in the font-size group and then compare between the within large- and small-font pairs and </w:t>
      </w:r>
      <w:r w:rsidR="000F4DD6" w:rsidRPr="002A68CB">
        <w:t xml:space="preserve">the </w:t>
      </w:r>
      <w:r w:rsidRPr="002A68CB">
        <w:t>control group</w:t>
      </w:r>
      <w:r w:rsidR="006C7C11" w:rsidRPr="002A68CB">
        <w:t xml:space="preserve">. </w:t>
      </w:r>
      <w:r w:rsidR="00C865DB" w:rsidRPr="002A68CB">
        <w:t>We then test</w:t>
      </w:r>
      <w:r w:rsidR="006C7C11" w:rsidRPr="002A68CB">
        <w:t xml:space="preserve"> for an illusion of competence pattern (i.e., JOLs overestimating recall</w:t>
      </w:r>
      <w:r w:rsidR="007F1683" w:rsidRPr="002A68CB">
        <w:t xml:space="preserve">, often </w:t>
      </w:r>
      <w:r w:rsidR="006C7C11" w:rsidRPr="002A68CB">
        <w:t>as a function of pair direction; Ko</w:t>
      </w:r>
      <w:r w:rsidR="004E3E59" w:rsidRPr="002A68CB">
        <w:t>r</w:t>
      </w:r>
      <w:r w:rsidR="006C7C11" w:rsidRPr="002A68CB">
        <w:t>iat &amp; Bjork, 2005; Maxwell &amp; Huff, 2021), as previous research has only assessed the font-size effect using forward associates and unrelated pairs.</w:t>
      </w:r>
    </w:p>
    <w:p w14:paraId="2356082E" w14:textId="1C4E251E" w:rsidR="00AA5ECB" w:rsidRPr="002A68CB" w:rsidRDefault="006C7C11" w:rsidP="006C7C11">
      <w:pPr>
        <w:spacing w:line="480" w:lineRule="auto"/>
        <w:ind w:firstLine="720"/>
        <w:contextualSpacing/>
        <w:textAlignment w:val="baseline"/>
      </w:pPr>
      <w:r w:rsidRPr="002A68CB">
        <w:t>Starting with the</w:t>
      </w:r>
      <w:r w:rsidR="00AA5ECB" w:rsidRPr="002A68CB">
        <w:t xml:space="preserve"> font-size group, a 2(Measure: JOL vs. Recall) × </w:t>
      </w:r>
      <w:bookmarkStart w:id="1" w:name="_Hlk85131465"/>
      <w:r w:rsidR="00AA5ECB" w:rsidRPr="002A68CB">
        <w:t xml:space="preserve">2(Font Size: Large vs. Small) × 4(Pair Type: Forward vs. Backward vs. Symmetrical vs. Unrelated) </w:t>
      </w:r>
      <w:bookmarkEnd w:id="1"/>
      <w:r w:rsidR="00AA5ECB" w:rsidRPr="002A68CB">
        <w:t xml:space="preserve">within-subject ANOVA yielded an effect of measure, </w:t>
      </w:r>
      <w:r w:rsidR="00AA5ECB" w:rsidRPr="002A68CB">
        <w:rPr>
          <w:i/>
          <w:iCs/>
        </w:rPr>
        <w:t>F</w:t>
      </w:r>
      <w:r w:rsidR="00AA5ECB" w:rsidRPr="002A68CB">
        <w:t xml:space="preserve">(1, 40) = 10.11, </w:t>
      </w:r>
      <w:r w:rsidR="00AA5ECB" w:rsidRPr="002A68CB">
        <w:rPr>
          <w:i/>
          <w:iCs/>
        </w:rPr>
        <w:t>MSE</w:t>
      </w:r>
      <w:r w:rsidR="00AA5ECB" w:rsidRPr="002A68CB">
        <w:t xml:space="preserve"> = 1258.14,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.20, in which JOLs exceeded recall percentages (50.34 vs. 41.53</w:t>
      </w:r>
      <w:r w:rsidR="00C865DB" w:rsidRPr="002A68CB">
        <w:t>, for JOLs and recall rates, respectively</w:t>
      </w:r>
      <w:r w:rsidR="00AA5ECB" w:rsidRPr="002A68CB">
        <w:t xml:space="preserve">). An effect of pair type was also found, </w:t>
      </w:r>
      <w:r w:rsidR="00AA5ECB" w:rsidRPr="002A68CB">
        <w:rPr>
          <w:i/>
          <w:iCs/>
        </w:rPr>
        <w:t>F</w:t>
      </w:r>
      <w:r w:rsidR="00AA5ECB" w:rsidRPr="002A68CB">
        <w:t xml:space="preserve">(3, 120) = 414.56, </w:t>
      </w:r>
      <w:r w:rsidR="00AA5ECB" w:rsidRPr="002A68CB">
        <w:rPr>
          <w:i/>
          <w:iCs/>
        </w:rPr>
        <w:t>MSE</w:t>
      </w:r>
      <w:r w:rsidR="00AA5ECB" w:rsidRPr="002A68CB">
        <w:t xml:space="preserve"> = 218.49,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xml:space="preserve">= .91, in which JOL/recall percentages were greatest for forward pairs (64.28), followed by symmetrical pairs </w:t>
      </w:r>
      <w:r w:rsidR="00AA5ECB" w:rsidRPr="002A68CB">
        <w:lastRenderedPageBreak/>
        <w:t xml:space="preserve">(61.25), backward pairs (45.23), and unrelated pairs (12.99), with all pairs differing from each other, </w:t>
      </w:r>
      <w:r w:rsidR="00AA5ECB" w:rsidRPr="002A68CB">
        <w:rPr>
          <w:i/>
          <w:iCs/>
        </w:rPr>
        <w:t>t</w:t>
      </w:r>
      <w:r w:rsidR="00AA5ECB" w:rsidRPr="002A68CB">
        <w:t xml:space="preserve">s &gt;3.27, </w:t>
      </w:r>
      <w:r w:rsidR="00AA5ECB" w:rsidRPr="002A68CB">
        <w:rPr>
          <w:i/>
          <w:iCs/>
        </w:rPr>
        <w:t>d</w:t>
      </w:r>
      <w:r w:rsidR="00AA5ECB" w:rsidRPr="002A68CB">
        <w:t xml:space="preserve">s &gt; 0.24. An effect of font size was also found, </w:t>
      </w:r>
      <w:bookmarkStart w:id="2" w:name="_Hlk85183964"/>
      <w:r w:rsidR="00AA5ECB" w:rsidRPr="002A68CB">
        <w:rPr>
          <w:i/>
          <w:iCs/>
        </w:rPr>
        <w:t>F</w:t>
      </w:r>
      <w:r w:rsidR="00AA5ECB" w:rsidRPr="002A68CB">
        <w:t xml:space="preserve">(1, 40) = 12.20, </w:t>
      </w:r>
      <w:r w:rsidR="00AA5ECB" w:rsidRPr="002A68CB">
        <w:rPr>
          <w:i/>
          <w:iCs/>
        </w:rPr>
        <w:t>MSE</w:t>
      </w:r>
      <w:r w:rsidR="00AA5ECB" w:rsidRPr="002A68CB">
        <w:t xml:space="preserve"> = 66.26, </w:t>
      </w:r>
      <w:r w:rsidR="00AA5ECB" w:rsidRPr="002A68CB">
        <w:rPr>
          <w:i/>
          <w:iCs/>
        </w:rPr>
        <w:t>η</w:t>
      </w:r>
      <w:r w:rsidR="00AA5ECB" w:rsidRPr="002A68CB">
        <w:rPr>
          <w:vertAlign w:val="subscript"/>
        </w:rPr>
        <w:t>p</w:t>
      </w:r>
      <w:r w:rsidR="00AA5ECB" w:rsidRPr="002A68CB">
        <w:rPr>
          <w:vertAlign w:val="superscript"/>
        </w:rPr>
        <w:t xml:space="preserve">2 </w:t>
      </w:r>
      <w:r w:rsidR="00AA5ECB" w:rsidRPr="002A68CB">
        <w:t>= .23</w:t>
      </w:r>
      <w:bookmarkEnd w:id="2"/>
      <w:r w:rsidR="00AA5ECB" w:rsidRPr="002A68CB">
        <w:t xml:space="preserve">, indicating that JOL/recall percentages overall were greater for large than small font pairs (47.05 vs. 44.83). Importantly, all interactions with font size, including the three-way interaction, were not reliable, </w:t>
      </w:r>
      <w:r w:rsidR="00AA5ECB" w:rsidRPr="002A68CB">
        <w:rPr>
          <w:i/>
          <w:iCs/>
        </w:rPr>
        <w:t>F</w:t>
      </w:r>
      <w:r w:rsidR="00AA5ECB" w:rsidRPr="002A68CB">
        <w:t xml:space="preserve">s &lt; 1.63, </w:t>
      </w:r>
      <w:r w:rsidR="00AA5ECB" w:rsidRPr="002A68CB">
        <w:rPr>
          <w:i/>
          <w:iCs/>
        </w:rPr>
        <w:t>p</w:t>
      </w:r>
      <w:r w:rsidR="00AA5ECB" w:rsidRPr="002A68CB">
        <w:t xml:space="preserve">s &gt; .18, </w:t>
      </w:r>
      <w:r w:rsidR="00AA5ECB" w:rsidRPr="002A68CB">
        <w:rPr>
          <w:i/>
          <w:iCs/>
        </w:rPr>
        <w:t>p</w:t>
      </w:r>
      <w:r w:rsidR="00AA5ECB" w:rsidRPr="002A68CB">
        <w:rPr>
          <w:vertAlign w:val="subscript"/>
        </w:rPr>
        <w:t>BIC</w:t>
      </w:r>
      <w:r w:rsidR="00AA5ECB" w:rsidRPr="002A68CB">
        <w:t>s &gt; .99, indicating that the large font did not differentially inflate JOLs relative to recall across pair types (cf. Rhodes &amp; Castel, 2008).</w:t>
      </w:r>
    </w:p>
    <w:p w14:paraId="3684A01B" w14:textId="7CF29F79" w:rsidR="00AA5ECB" w:rsidRPr="002A68CB" w:rsidRDefault="00AA5ECB" w:rsidP="00AA5ECB">
      <w:pPr>
        <w:spacing w:before="240" w:line="480" w:lineRule="auto"/>
        <w:contextualSpacing/>
        <w:textAlignment w:val="baseline"/>
      </w:pPr>
      <w:r w:rsidRPr="002A68CB">
        <w:tab/>
      </w:r>
      <w:r w:rsidR="006C7C11" w:rsidRPr="002A68CB">
        <w:t>Regarding the illusion of competence, a</w:t>
      </w:r>
      <w:r w:rsidRPr="002A68CB">
        <w:t xml:space="preserve"> measure × pair type interaction was found, </w:t>
      </w:r>
      <w:r w:rsidRPr="002A68CB">
        <w:rPr>
          <w:i/>
          <w:iCs/>
        </w:rPr>
        <w:t>F</w:t>
      </w:r>
      <w:r w:rsidRPr="002A68CB">
        <w:t xml:space="preserve">(3, 120) = 45.27, </w:t>
      </w:r>
      <w:r w:rsidRPr="002A68CB">
        <w:rPr>
          <w:i/>
          <w:iCs/>
        </w:rPr>
        <w:t>MSE</w:t>
      </w:r>
      <w:r w:rsidRPr="002A68CB">
        <w:t xml:space="preserve"> = 146.88, </w:t>
      </w:r>
      <w:r w:rsidRPr="002A68CB">
        <w:rPr>
          <w:i/>
          <w:iCs/>
        </w:rPr>
        <w:t>η</w:t>
      </w:r>
      <w:r w:rsidRPr="002A68CB">
        <w:rPr>
          <w:vertAlign w:val="subscript"/>
        </w:rPr>
        <w:t>p</w:t>
      </w:r>
      <w:r w:rsidRPr="002A68CB">
        <w:rPr>
          <w:vertAlign w:val="superscript"/>
        </w:rPr>
        <w:t xml:space="preserve">2 </w:t>
      </w:r>
      <w:r w:rsidRPr="002A68CB">
        <w:t xml:space="preserve">= .53, which indicated </w:t>
      </w:r>
      <w:r w:rsidR="006C7C11" w:rsidRPr="002A68CB">
        <w:t>that JOLs overestimated recall for some pair types</w:t>
      </w:r>
      <w:r w:rsidR="00597722" w:rsidRPr="002A68CB">
        <w:t>.</w:t>
      </w:r>
      <w:r w:rsidRPr="002A68CB">
        <w:t xml:space="preserve"> </w:t>
      </w:r>
      <w:r w:rsidR="00081B62" w:rsidRPr="002A68CB">
        <w:t>Consistent with previous research</w:t>
      </w:r>
      <w:r w:rsidR="003949E1" w:rsidRPr="002A68CB">
        <w:t xml:space="preserve"> (e.g., Koriat &amp; Bjork, 2005; Maxwell &amp; Huff, 2021)</w:t>
      </w:r>
      <w:r w:rsidR="00081B62" w:rsidRPr="002A68CB">
        <w:t xml:space="preserve">, </w:t>
      </w:r>
      <w:r w:rsidRPr="002A68CB">
        <w:t xml:space="preserve">JOLs were well-calibrated to recall on forward pairs (61.84 vs. 66.72), </w:t>
      </w:r>
      <w:r w:rsidRPr="002A68CB">
        <w:rPr>
          <w:i/>
          <w:iCs/>
        </w:rPr>
        <w:t>t</w:t>
      </w:r>
      <w:r w:rsidRPr="002A68CB">
        <w:t>(40</w:t>
      </w:r>
      <w:r w:rsidR="009D37B3" w:rsidRPr="002A68CB">
        <w:t>)</w:t>
      </w:r>
      <w:r w:rsidRPr="002A68CB">
        <w:t xml:space="preserve"> = </w:t>
      </w:r>
      <w:r w:rsidR="00D20235" w:rsidRPr="002A68CB">
        <w:t>1.41</w:t>
      </w:r>
      <w:r w:rsidRPr="002A68CB">
        <w:t xml:space="preserve">, </w:t>
      </w:r>
      <w:r w:rsidRPr="002A68CB">
        <w:rPr>
          <w:i/>
          <w:iCs/>
        </w:rPr>
        <w:t>SEM</w:t>
      </w:r>
      <w:r w:rsidRPr="002A68CB">
        <w:t xml:space="preserve"> = 3.46, </w:t>
      </w:r>
      <w:r w:rsidRPr="002A68CB">
        <w:rPr>
          <w:i/>
          <w:iCs/>
        </w:rPr>
        <w:t>p</w:t>
      </w:r>
      <w:r w:rsidRPr="002A68CB">
        <w:t xml:space="preserve"> = .17, </w:t>
      </w:r>
      <w:r w:rsidRPr="002A68CB">
        <w:rPr>
          <w:i/>
          <w:iCs/>
        </w:rPr>
        <w:t>p</w:t>
      </w:r>
      <w:r w:rsidRPr="002A68CB">
        <w:rPr>
          <w:vertAlign w:val="subscript"/>
        </w:rPr>
        <w:t>BIC</w:t>
      </w:r>
      <w:r w:rsidRPr="002A68CB">
        <w:t xml:space="preserve"> = .70</w:t>
      </w:r>
      <w:r w:rsidR="00081B62" w:rsidRPr="002A68CB">
        <w:t xml:space="preserve">. However, </w:t>
      </w:r>
      <w:r w:rsidR="003949E1" w:rsidRPr="002A68CB">
        <w:t xml:space="preserve">for the more deceptive backward pairs, JOLs greatly exceeded later recall (58.20 vs. 32.26), </w:t>
      </w:r>
      <w:r w:rsidR="003949E1" w:rsidRPr="002A68CB">
        <w:rPr>
          <w:i/>
          <w:iCs/>
        </w:rPr>
        <w:t>t</w:t>
      </w:r>
      <w:r w:rsidR="003949E1" w:rsidRPr="002A68CB">
        <w:t xml:space="preserve">(40) = 6.95, </w:t>
      </w:r>
      <w:r w:rsidR="003949E1" w:rsidRPr="002A68CB">
        <w:rPr>
          <w:i/>
          <w:iCs/>
        </w:rPr>
        <w:t>SEM</w:t>
      </w:r>
      <w:r w:rsidR="003949E1" w:rsidRPr="002A68CB">
        <w:t xml:space="preserve"> = 3.73, </w:t>
      </w:r>
      <w:r w:rsidR="003949E1" w:rsidRPr="002A68CB">
        <w:rPr>
          <w:i/>
          <w:iCs/>
        </w:rPr>
        <w:t>d</w:t>
      </w:r>
      <w:r w:rsidR="003949E1" w:rsidRPr="002A68CB">
        <w:t xml:space="preserve"> = 1.48, a pattern which extended to </w:t>
      </w:r>
      <w:r w:rsidRPr="002A68CB">
        <w:t xml:space="preserve">symmetrical pairs (64.75 vs. 57.75), </w:t>
      </w:r>
      <w:bookmarkStart w:id="3" w:name="_Hlk85184482"/>
      <w:r w:rsidRPr="002A68CB">
        <w:rPr>
          <w:i/>
          <w:iCs/>
        </w:rPr>
        <w:t>t</w:t>
      </w:r>
      <w:r w:rsidRPr="002A68CB">
        <w:t xml:space="preserve">(40) = 2.28, </w:t>
      </w:r>
      <w:r w:rsidRPr="002A68CB">
        <w:rPr>
          <w:i/>
          <w:iCs/>
        </w:rPr>
        <w:t>SEM</w:t>
      </w:r>
      <w:r w:rsidRPr="002A68CB">
        <w:t xml:space="preserve"> = 3.08, </w:t>
      </w:r>
      <w:r w:rsidRPr="002A68CB">
        <w:rPr>
          <w:i/>
          <w:iCs/>
        </w:rPr>
        <w:t>d</w:t>
      </w:r>
      <w:r w:rsidRPr="002A68CB">
        <w:t xml:space="preserve"> = 0.40</w:t>
      </w:r>
      <w:r w:rsidR="003C058A">
        <w:t>,</w:t>
      </w:r>
      <w:r w:rsidR="003949E1" w:rsidRPr="002A68CB">
        <w:t xml:space="preserve"> </w:t>
      </w:r>
      <w:bookmarkEnd w:id="3"/>
      <w:r w:rsidR="003949E1" w:rsidRPr="002A68CB">
        <w:t xml:space="preserve">and </w:t>
      </w:r>
      <w:r w:rsidRPr="002A68CB">
        <w:t xml:space="preserve">unrelated pairs (16.56 vs. 9.42), </w:t>
      </w:r>
      <w:r w:rsidRPr="002A68CB">
        <w:rPr>
          <w:i/>
          <w:iCs/>
        </w:rPr>
        <w:t>t</w:t>
      </w:r>
      <w:r w:rsidRPr="002A68CB">
        <w:t xml:space="preserve">(40) = 2.91, </w:t>
      </w:r>
      <w:r w:rsidRPr="002A68CB">
        <w:rPr>
          <w:i/>
          <w:iCs/>
        </w:rPr>
        <w:t>SEM</w:t>
      </w:r>
      <w:r w:rsidRPr="002A68CB">
        <w:t xml:space="preserve"> = 2.46, </w:t>
      </w:r>
      <w:r w:rsidRPr="002A68CB">
        <w:rPr>
          <w:i/>
          <w:iCs/>
        </w:rPr>
        <w:t>d</w:t>
      </w:r>
      <w:r w:rsidRPr="002A68CB">
        <w:t xml:space="preserve"> = 0.64</w:t>
      </w:r>
      <w:r w:rsidR="003949E1" w:rsidRPr="002A68CB">
        <w:t>.</w:t>
      </w:r>
    </w:p>
    <w:p w14:paraId="18FF0C05" w14:textId="62087BBE" w:rsidR="00AA5ECB" w:rsidRPr="002A68CB" w:rsidRDefault="00AA5ECB" w:rsidP="00AA5ECB">
      <w:pPr>
        <w:spacing w:before="240" w:line="480" w:lineRule="auto"/>
        <w:contextualSpacing/>
        <w:textAlignment w:val="baseline"/>
      </w:pPr>
      <w:r w:rsidRPr="002A68CB">
        <w:tab/>
      </w:r>
      <w:bookmarkStart w:id="4" w:name="_Hlk85131785"/>
      <w:r w:rsidRPr="002A68CB">
        <w:t xml:space="preserve">We then compared </w:t>
      </w:r>
      <w:r w:rsidR="004E0E44" w:rsidRPr="002A68CB">
        <w:t xml:space="preserve">changes in the magnitude of </w:t>
      </w:r>
      <w:r w:rsidRPr="002A68CB">
        <w:t xml:space="preserve">JOLs/recall </w:t>
      </w:r>
      <w:r w:rsidR="004E0E44" w:rsidRPr="002A68CB">
        <w:t xml:space="preserve">for </w:t>
      </w:r>
      <w:r w:rsidRPr="002A68CB">
        <w:t>large and small font pairs relative to the control group to evaluate font</w:t>
      </w:r>
      <w:r w:rsidR="00726EDF" w:rsidRPr="002A68CB">
        <w:t xml:space="preserve"> </w:t>
      </w:r>
      <w:r w:rsidRPr="002A68CB">
        <w:t xml:space="preserve">size effects </w:t>
      </w:r>
      <w:r w:rsidR="004E0E44" w:rsidRPr="002A68CB">
        <w:t>compared</w:t>
      </w:r>
      <w:r w:rsidRPr="002A68CB">
        <w:t xml:space="preserve"> to a pure group that </w:t>
      </w:r>
      <w:r w:rsidR="004E0E44" w:rsidRPr="002A68CB">
        <w:t>encoded</w:t>
      </w:r>
      <w:r w:rsidRPr="002A68CB">
        <w:t xml:space="preserve"> all pairs in a single font size</w:t>
      </w:r>
      <w:bookmarkEnd w:id="4"/>
      <w:r w:rsidRPr="002A68CB">
        <w:t xml:space="preserve">. The control group similarly showed robust pair type differences on JOLs/recall percentages, </w:t>
      </w:r>
      <w:r w:rsidRPr="002A68CB">
        <w:rPr>
          <w:i/>
          <w:iCs/>
        </w:rPr>
        <w:t>F</w:t>
      </w:r>
      <w:r w:rsidRPr="002A68CB">
        <w:t xml:space="preserve">(3, 114) = 421.14, </w:t>
      </w:r>
      <w:r w:rsidRPr="002A68CB">
        <w:rPr>
          <w:i/>
          <w:iCs/>
        </w:rPr>
        <w:t>MSE</w:t>
      </w:r>
      <w:r w:rsidRPr="002A68CB">
        <w:t xml:space="preserve"> = 100.03,</w:t>
      </w:r>
      <w:r w:rsidRPr="002A68CB">
        <w:rPr>
          <w:i/>
          <w:iCs/>
        </w:rPr>
        <w:t xml:space="preserve"> η</w:t>
      </w:r>
      <w:r w:rsidRPr="002A68CB">
        <w:rPr>
          <w:vertAlign w:val="subscript"/>
        </w:rPr>
        <w:t>p</w:t>
      </w:r>
      <w:r w:rsidRPr="002A68CB">
        <w:rPr>
          <w:vertAlign w:val="superscript"/>
        </w:rPr>
        <w:t xml:space="preserve">2 </w:t>
      </w:r>
      <w:r w:rsidRPr="002A68CB">
        <w:t xml:space="preserve">= .92, and the same illusion of competence pattern found </w:t>
      </w:r>
      <w:r w:rsidR="00E540FF" w:rsidRPr="002A68CB">
        <w:t xml:space="preserve">for both </w:t>
      </w:r>
      <w:r w:rsidRPr="002A68CB">
        <w:t>large</w:t>
      </w:r>
      <w:r w:rsidR="00DB2BB0" w:rsidRPr="002A68CB">
        <w:t>-</w:t>
      </w:r>
      <w:r w:rsidRPr="002A68CB">
        <w:t xml:space="preserve"> and </w:t>
      </w:r>
      <w:r w:rsidR="00DB2BB0" w:rsidRPr="002A68CB">
        <w:t>small-</w:t>
      </w:r>
      <w:r w:rsidRPr="002A68CB">
        <w:t xml:space="preserve">font pairs, </w:t>
      </w:r>
      <w:r w:rsidRPr="002A68CB">
        <w:rPr>
          <w:i/>
          <w:iCs/>
        </w:rPr>
        <w:t>F</w:t>
      </w:r>
      <w:r w:rsidRPr="002A68CB">
        <w:t xml:space="preserve">(3, 114) = 68.49, </w:t>
      </w:r>
      <w:r w:rsidRPr="002A68CB">
        <w:rPr>
          <w:i/>
          <w:iCs/>
        </w:rPr>
        <w:t>MSE</w:t>
      </w:r>
      <w:r w:rsidRPr="002A68CB">
        <w:t xml:space="preserve"> = 49.12, </w:t>
      </w:r>
      <w:r w:rsidRPr="002A68CB">
        <w:rPr>
          <w:i/>
          <w:iCs/>
        </w:rPr>
        <w:t>η</w:t>
      </w:r>
      <w:r w:rsidRPr="002A68CB">
        <w:rPr>
          <w:vertAlign w:val="subscript"/>
        </w:rPr>
        <w:t>p</w:t>
      </w:r>
      <w:r w:rsidRPr="002A68CB">
        <w:rPr>
          <w:vertAlign w:val="superscript"/>
        </w:rPr>
        <w:t xml:space="preserve">2 </w:t>
      </w:r>
      <w:r w:rsidRPr="002A68CB">
        <w:t>= .64</w:t>
      </w:r>
      <w:r w:rsidR="00F504C3" w:rsidRPr="002A68CB">
        <w:t>; however,</w:t>
      </w:r>
      <w:r w:rsidRPr="002A68CB">
        <w:t xml:space="preserve"> no main effects or interactions were found when comparing large and small font size pairs relative to the control group, all </w:t>
      </w:r>
      <w:r w:rsidRPr="002A68CB">
        <w:rPr>
          <w:i/>
          <w:iCs/>
        </w:rPr>
        <w:t>F</w:t>
      </w:r>
      <w:r w:rsidRPr="002A68CB">
        <w:t xml:space="preserve">s &lt; 1.47, </w:t>
      </w:r>
      <w:r w:rsidRPr="002A68CB">
        <w:rPr>
          <w:i/>
          <w:iCs/>
        </w:rPr>
        <w:t>p</w:t>
      </w:r>
      <w:r w:rsidRPr="002A68CB">
        <w:t xml:space="preserve">s &gt; .22, </w:t>
      </w:r>
      <w:r w:rsidRPr="002A68CB">
        <w:rPr>
          <w:i/>
          <w:iCs/>
        </w:rPr>
        <w:t>p</w:t>
      </w:r>
      <w:r w:rsidRPr="002A68CB">
        <w:rPr>
          <w:vertAlign w:val="subscript"/>
        </w:rPr>
        <w:t>BIC</w:t>
      </w:r>
      <w:r w:rsidRPr="002A68CB">
        <w:t>s</w:t>
      </w:r>
      <w:r w:rsidRPr="002A68CB">
        <w:rPr>
          <w:i/>
          <w:iCs/>
        </w:rPr>
        <w:t xml:space="preserve"> </w:t>
      </w:r>
      <w:r w:rsidRPr="002A68CB">
        <w:t>&gt; .99. Collectively, increasing font size increased both JOLs and recall percentages equally relative to</w:t>
      </w:r>
      <w:r w:rsidR="00DB2BB0" w:rsidRPr="002A68CB">
        <w:t xml:space="preserve"> small-</w:t>
      </w:r>
      <w:r w:rsidRPr="002A68CB">
        <w:t xml:space="preserve">font </w:t>
      </w:r>
      <w:r w:rsidRPr="002A68CB">
        <w:lastRenderedPageBreak/>
        <w:t>sizes</w:t>
      </w:r>
      <w:r w:rsidR="00914F1A" w:rsidRPr="002A68CB">
        <w:t>.</w:t>
      </w:r>
      <w:r w:rsidRPr="002A68CB">
        <w:t xml:space="preserve"> </w:t>
      </w:r>
      <w:r w:rsidR="00914F1A" w:rsidRPr="002A68CB">
        <w:t>However, JOLs and recall for</w:t>
      </w:r>
      <w:r w:rsidR="00DB2BB0" w:rsidRPr="002A68CB">
        <w:t xml:space="preserve"> large-</w:t>
      </w:r>
      <w:r w:rsidRPr="002A68CB">
        <w:t xml:space="preserve">font sizes </w:t>
      </w:r>
      <w:r w:rsidR="00DB2BB0" w:rsidRPr="002A68CB">
        <w:t xml:space="preserve">did not differ relative </w:t>
      </w:r>
      <w:r w:rsidRPr="002A68CB">
        <w:t xml:space="preserve">to </w:t>
      </w:r>
      <w:r w:rsidR="003C058A">
        <w:t>the</w:t>
      </w:r>
      <w:r w:rsidRPr="002A68CB">
        <w:t xml:space="preserve"> control</w:t>
      </w:r>
      <w:r w:rsidR="00D3386A" w:rsidRPr="002A68CB">
        <w:t xml:space="preserve"> group</w:t>
      </w:r>
      <w:r w:rsidRPr="002A68CB">
        <w:t>.</w:t>
      </w:r>
    </w:p>
    <w:p w14:paraId="0B7CD7FD" w14:textId="77777777" w:rsidR="00AA5ECB" w:rsidRPr="002A68CB" w:rsidRDefault="00AA5ECB" w:rsidP="00AA5ECB">
      <w:pPr>
        <w:spacing w:before="240" w:line="480" w:lineRule="auto"/>
        <w:contextualSpacing/>
        <w:jc w:val="center"/>
        <w:textAlignment w:val="baseline"/>
        <w:rPr>
          <w:b/>
          <w:bCs/>
        </w:rPr>
      </w:pPr>
      <w:r w:rsidRPr="002A68CB">
        <w:rPr>
          <w:b/>
          <w:bCs/>
        </w:rPr>
        <w:t>Experiment 1B: Highlighting Effects on Related and Unrelated Pairs</w:t>
      </w:r>
    </w:p>
    <w:p w14:paraId="00690BB5" w14:textId="64C526F9" w:rsidR="002168F8" w:rsidRPr="002A68CB" w:rsidRDefault="00AA5ECB" w:rsidP="002C7C7B">
      <w:pPr>
        <w:spacing w:before="240" w:line="480" w:lineRule="auto"/>
        <w:contextualSpacing/>
        <w:textAlignment w:val="baseline"/>
      </w:pPr>
      <w:r w:rsidRPr="002A68CB">
        <w:tab/>
        <w:t xml:space="preserve">Experiment 1B was a replication of Experiment 1A but used a highlight perceptual manipulation in which half of the pairs were presented </w:t>
      </w:r>
      <w:r w:rsidR="007D6684" w:rsidRPr="002A68CB">
        <w:t>using</w:t>
      </w:r>
      <w:r w:rsidRPr="002A68CB">
        <w:t xml:space="preserve"> a yellow-highlight format and the other half were presented in a standard</w:t>
      </w:r>
      <w:r w:rsidR="007D6684" w:rsidRPr="002A68CB">
        <w:t>,</w:t>
      </w:r>
      <w:r w:rsidRPr="002A68CB">
        <w:t xml:space="preserve"> non-highlight format. All pairs were presented using the same font size with the only perceptual difference being the difference in highlight presentation. </w:t>
      </w:r>
      <w:r w:rsidR="00672A16" w:rsidRPr="002A68CB">
        <w:t>We selected this manipulation, as u</w:t>
      </w:r>
      <w:r w:rsidR="00CC0EB4" w:rsidRPr="002A68CB">
        <w:t>nder some conditions, the use of highlighting can be beneficial to comprehension and learning</w:t>
      </w:r>
      <w:r w:rsidR="007201A4" w:rsidRPr="002A68CB">
        <w:t>, as</w:t>
      </w:r>
      <w:r w:rsidR="00CC0EB4" w:rsidRPr="002A68CB">
        <w:t xml:space="preserve"> highlighting makes text </w:t>
      </w:r>
      <w:r w:rsidR="00B91F6B" w:rsidRPr="002A68CB">
        <w:t>distinguishable</w:t>
      </w:r>
      <w:r w:rsidR="00CC0EB4" w:rsidRPr="002A68CB">
        <w:t xml:space="preserve"> from non-highlighted material (Fowler &amp; Barker, 1974; Yue, Storm, Kornell, &amp; Bjork, 2015)</w:t>
      </w:r>
      <w:r w:rsidR="00D63A52" w:rsidRPr="002A68CB">
        <w:t xml:space="preserve">. By making text more </w:t>
      </w:r>
      <w:r w:rsidR="000F4DD6" w:rsidRPr="002A68CB">
        <w:t xml:space="preserve">perceptually </w:t>
      </w:r>
      <w:r w:rsidR="00D63A52" w:rsidRPr="002A68CB">
        <w:t xml:space="preserve">distinguishable (and thus </w:t>
      </w:r>
      <w:r w:rsidR="000F4DD6" w:rsidRPr="002A68CB">
        <w:t xml:space="preserve">possibly </w:t>
      </w:r>
      <w:r w:rsidR="00D63A52" w:rsidRPr="002A68CB">
        <w:t xml:space="preserve">perceptually fluent), we expected </w:t>
      </w:r>
      <w:r w:rsidR="002501BC" w:rsidRPr="002A68CB">
        <w:t xml:space="preserve">that </w:t>
      </w:r>
      <w:r w:rsidR="00D63A52" w:rsidRPr="002A68CB">
        <w:t xml:space="preserve">highlighting </w:t>
      </w:r>
      <w:r w:rsidR="002501BC" w:rsidRPr="002A68CB">
        <w:t xml:space="preserve">would </w:t>
      </w:r>
      <w:r w:rsidR="0016278D" w:rsidRPr="002A68CB">
        <w:t>operate</w:t>
      </w:r>
      <w:r w:rsidR="00D63A52" w:rsidRPr="002A68CB">
        <w:t xml:space="preserve"> similarly to other manipulations that enhance both distinctiveness and fluency (e.g., </w:t>
      </w:r>
      <w:r w:rsidR="00E55ABB" w:rsidRPr="002A68CB">
        <w:t>bolded vs. unbolded pairs</w:t>
      </w:r>
      <w:r w:rsidR="00D63A52" w:rsidRPr="002A68CB">
        <w:t>; Ball et al., 2014</w:t>
      </w:r>
      <w:r w:rsidR="00696C01" w:rsidRPr="002A68CB">
        <w:t>, font-color</w:t>
      </w:r>
      <w:r w:rsidR="0016278D" w:rsidRPr="002A68CB">
        <w:t>;</w:t>
      </w:r>
      <w:r w:rsidR="00696C01" w:rsidRPr="002A68CB">
        <w:t xml:space="preserve"> Wehr </w:t>
      </w:r>
      <w:r w:rsidR="007F4885" w:rsidRPr="002A68CB">
        <w:t xml:space="preserve">&amp; </w:t>
      </w:r>
      <w:r w:rsidR="00696C01" w:rsidRPr="002A68CB">
        <w:t>Wippich, 2004, etc.;</w:t>
      </w:r>
      <w:r w:rsidR="0016278D" w:rsidRPr="002A68CB">
        <w:t xml:space="preserve"> </w:t>
      </w:r>
      <w:r w:rsidR="007F4885" w:rsidRPr="002A68CB">
        <w:t xml:space="preserve">but </w:t>
      </w:r>
      <w:r w:rsidR="0016278D" w:rsidRPr="002A68CB">
        <w:t xml:space="preserve">see Price, McElory, &amp; Martin, 2016, who showed that bolded items received lower JOLs </w:t>
      </w:r>
      <w:r w:rsidR="00696C01" w:rsidRPr="002A68CB">
        <w:t>and wer</w:t>
      </w:r>
      <w:r w:rsidR="006F6145" w:rsidRPr="002A68CB">
        <w:t>e</w:t>
      </w:r>
      <w:r w:rsidR="0016278D" w:rsidRPr="002A68CB">
        <w:t xml:space="preserve"> recalled at lower rates </w:t>
      </w:r>
      <w:r w:rsidR="007F4885" w:rsidRPr="002A68CB">
        <w:t>than</w:t>
      </w:r>
      <w:r w:rsidR="0016278D" w:rsidRPr="002A68CB">
        <w:t xml:space="preserve"> </w:t>
      </w:r>
      <w:r w:rsidR="00E55ABB" w:rsidRPr="002A68CB">
        <w:t xml:space="preserve">unbolded </w:t>
      </w:r>
      <w:r w:rsidR="0016278D" w:rsidRPr="002A68CB">
        <w:t>pairs</w:t>
      </w:r>
      <w:r w:rsidR="00D63A52" w:rsidRPr="002A68CB">
        <w:t>).</w:t>
      </w:r>
    </w:p>
    <w:p w14:paraId="4F76B2EA" w14:textId="35C41BD1" w:rsidR="00AA5ECB" w:rsidRPr="002A68CB" w:rsidRDefault="00AA5ECB" w:rsidP="00BE2FBD">
      <w:pPr>
        <w:spacing w:before="240" w:line="480" w:lineRule="auto"/>
        <w:ind w:firstLine="720"/>
        <w:contextualSpacing/>
        <w:textAlignment w:val="baseline"/>
      </w:pPr>
      <w:r w:rsidRPr="002A68CB">
        <w:t>Like Experiment 1A, we expected that highlighting pairs would</w:t>
      </w:r>
      <w:r w:rsidR="009A0ADC" w:rsidRPr="002A68CB">
        <w:t xml:space="preserve"> </w:t>
      </w:r>
      <w:r w:rsidR="002168F8" w:rsidRPr="002A68CB">
        <w:t>increase perceptual fluency</w:t>
      </w:r>
      <w:r w:rsidR="00CA753F" w:rsidRPr="002A68CB">
        <w:t xml:space="preserve"> </w:t>
      </w:r>
      <w:r w:rsidRPr="002A68CB">
        <w:t>and</w:t>
      </w:r>
      <w:r w:rsidR="002168F8" w:rsidRPr="002A68CB">
        <w:t xml:space="preserve"> thus</w:t>
      </w:r>
      <w:r w:rsidRPr="002A68CB">
        <w:t xml:space="preserve"> increase the likelihood that participants would provide elevated JOL ratings relative to non-highlighted pairs, </w:t>
      </w:r>
      <w:r w:rsidR="002168F8" w:rsidRPr="002A68CB">
        <w:t xml:space="preserve">a pattern </w:t>
      </w:r>
      <w:r w:rsidRPr="002A68CB">
        <w:t>consistent with large font-size effects reported by Rhodes and Castel (2008).</w:t>
      </w:r>
      <w:r w:rsidR="00CC0EB4" w:rsidRPr="002A68CB">
        <w:t xml:space="preserve"> </w:t>
      </w:r>
      <w:r w:rsidRPr="002A68CB">
        <w:t xml:space="preserve">However, given that </w:t>
      </w:r>
      <w:r w:rsidR="00DB2BB0" w:rsidRPr="002A68CB">
        <w:t>large-</w:t>
      </w:r>
      <w:r w:rsidRPr="002A68CB">
        <w:t xml:space="preserve">font pairs were only found to produce a small and equivalent increase </w:t>
      </w:r>
      <w:r w:rsidR="003139B6" w:rsidRPr="002A68CB">
        <w:t xml:space="preserve">to </w:t>
      </w:r>
      <w:r w:rsidRPr="002A68CB">
        <w:t xml:space="preserve">both JOLs and recall relative to </w:t>
      </w:r>
      <w:r w:rsidR="00DB2BB0" w:rsidRPr="002A68CB">
        <w:t>small-</w:t>
      </w:r>
      <w:r w:rsidRPr="002A68CB">
        <w:t xml:space="preserve">font pairs in Experiment 1A, it is possible that highlighting </w:t>
      </w:r>
      <w:r w:rsidR="00C613E7" w:rsidRPr="002A68CB">
        <w:t xml:space="preserve">pairs </w:t>
      </w:r>
      <w:r w:rsidRPr="002A68CB">
        <w:t xml:space="preserve">would also increase both JOL and recall percentages equally. </w:t>
      </w:r>
      <w:r w:rsidR="002C7C7B" w:rsidRPr="002A68CB">
        <w:t>We</w:t>
      </w:r>
      <w:r w:rsidRPr="002A68CB">
        <w:t xml:space="preserve"> also included comparisons to the control group used in Experiment 1A (non-highlighted </w:t>
      </w:r>
      <w:r w:rsidR="00A92667" w:rsidRPr="002A68CB">
        <w:t xml:space="preserve">pairs </w:t>
      </w:r>
      <w:r w:rsidRPr="002A68CB">
        <w:t xml:space="preserve">of the same font size) to gauge whether any highlighting benefits would hold </w:t>
      </w:r>
      <w:r w:rsidRPr="002A68CB">
        <w:lastRenderedPageBreak/>
        <w:t xml:space="preserve">when compared to a pure list of non-highlighted </w:t>
      </w:r>
      <w:r w:rsidR="00A92667" w:rsidRPr="002A68CB">
        <w:t>pairs</w:t>
      </w:r>
      <w:r w:rsidRPr="002A68CB">
        <w:t xml:space="preserve">. Again, highlighting effects were compared </w:t>
      </w:r>
      <w:r w:rsidR="0009385F" w:rsidRPr="002A68CB">
        <w:t xml:space="preserve">across </w:t>
      </w:r>
      <w:r w:rsidRPr="002A68CB">
        <w:t xml:space="preserve">forward, </w:t>
      </w:r>
      <w:r w:rsidR="00CA753F" w:rsidRPr="002A68CB">
        <w:t xml:space="preserve">backward, </w:t>
      </w:r>
      <w:r w:rsidRPr="002A68CB">
        <w:t>symmetrical, and unrelated pair types.</w:t>
      </w:r>
    </w:p>
    <w:p w14:paraId="17BAA915" w14:textId="77777777" w:rsidR="00AA5ECB" w:rsidRPr="002A68CB" w:rsidRDefault="00AA5ECB" w:rsidP="00AA5ECB">
      <w:pPr>
        <w:spacing w:before="240" w:line="480" w:lineRule="auto"/>
        <w:contextualSpacing/>
        <w:jc w:val="center"/>
        <w:textAlignment w:val="baseline"/>
        <w:rPr>
          <w:b/>
          <w:bCs/>
        </w:rPr>
      </w:pPr>
      <w:r w:rsidRPr="002A68CB">
        <w:rPr>
          <w:b/>
          <w:bCs/>
        </w:rPr>
        <w:t>Method</w:t>
      </w:r>
    </w:p>
    <w:p w14:paraId="6EF53795" w14:textId="77777777" w:rsidR="00AA5ECB" w:rsidRPr="002A68CB" w:rsidRDefault="00AA5ECB" w:rsidP="00AA5ECB">
      <w:pPr>
        <w:spacing w:before="240" w:line="480" w:lineRule="auto"/>
        <w:contextualSpacing/>
        <w:textAlignment w:val="baseline"/>
        <w:rPr>
          <w:b/>
          <w:bCs/>
        </w:rPr>
      </w:pPr>
      <w:r w:rsidRPr="002A68CB">
        <w:rPr>
          <w:b/>
          <w:bCs/>
        </w:rPr>
        <w:t>Participants</w:t>
      </w:r>
    </w:p>
    <w:p w14:paraId="50624EBB" w14:textId="0190B1F9" w:rsidR="00AA5ECB" w:rsidRPr="002A68CB" w:rsidRDefault="00AA5ECB" w:rsidP="00AA5ECB">
      <w:pPr>
        <w:spacing w:line="480" w:lineRule="auto"/>
        <w:ind w:firstLine="720"/>
        <w:contextualSpacing/>
        <w:textAlignment w:val="baseline"/>
      </w:pPr>
      <w:r w:rsidRPr="002A68CB">
        <w:t xml:space="preserve">An additional 41 </w:t>
      </w:r>
      <w:r w:rsidR="008567F5" w:rsidRPr="002A68CB">
        <w:t xml:space="preserve">participants </w:t>
      </w:r>
      <w:r w:rsidRPr="002A68CB">
        <w:t>were recruited from Prolific to com</w:t>
      </w:r>
      <w:r w:rsidR="003F45A1" w:rsidRPr="002A68CB">
        <w:t xml:space="preserve">plete the </w:t>
      </w:r>
      <w:r w:rsidRPr="002A68CB">
        <w:t xml:space="preserve">study </w:t>
      </w:r>
      <w:r w:rsidR="003F45A1" w:rsidRPr="002A68CB">
        <w:t xml:space="preserve">using the same recruitment criteria as Experiment 1A </w:t>
      </w:r>
      <w:r w:rsidRPr="002A68CB">
        <w:t xml:space="preserve">and were compensated at rate of $4.00 per half hour. Participants reported a mean age of </w:t>
      </w:r>
      <w:r w:rsidR="006964E9" w:rsidRPr="002A68CB">
        <w:t>32.24</w:t>
      </w:r>
      <w:r w:rsidRPr="002A68CB">
        <w:t xml:space="preserve"> (</w:t>
      </w:r>
      <w:r w:rsidRPr="002A68CB">
        <w:rPr>
          <w:i/>
          <w:iCs/>
        </w:rPr>
        <w:t>SD</w:t>
      </w:r>
      <w:r w:rsidRPr="002A68CB">
        <w:t xml:space="preserve"> = </w:t>
      </w:r>
      <w:r w:rsidR="006964E9" w:rsidRPr="002A68CB">
        <w:t>16.74</w:t>
      </w:r>
      <w:r w:rsidRPr="002A68CB">
        <w:t>), and all were native English speakers who reported normal or corrected-to-normal vision.</w:t>
      </w:r>
      <w:r w:rsidR="005F1862" w:rsidRPr="002A68CB">
        <w:t xml:space="preserve"> Full demographic information is available in Table A1.</w:t>
      </w:r>
    </w:p>
    <w:p w14:paraId="667342A9" w14:textId="77777777" w:rsidR="00AA5ECB" w:rsidRPr="002A68CB" w:rsidRDefault="00AA5ECB" w:rsidP="00AA5ECB">
      <w:pPr>
        <w:spacing w:line="480" w:lineRule="auto"/>
        <w:contextualSpacing/>
        <w:textAlignment w:val="baseline"/>
      </w:pPr>
      <w:r w:rsidRPr="002A68CB">
        <w:rPr>
          <w:b/>
          <w:bCs/>
        </w:rPr>
        <w:t>Materials and Procedure</w:t>
      </w:r>
    </w:p>
    <w:p w14:paraId="6ED1285B" w14:textId="2CC9E866" w:rsidR="00AA5ECB" w:rsidRPr="002A68CB" w:rsidRDefault="00AA5ECB" w:rsidP="00AA5ECB">
      <w:pPr>
        <w:spacing w:line="480" w:lineRule="auto"/>
        <w:contextualSpacing/>
        <w:textAlignment w:val="baseline"/>
      </w:pPr>
      <w:r w:rsidRPr="002A68CB">
        <w:tab/>
        <w:t>The same materials and general procedure in Experiment 1A w</w:t>
      </w:r>
      <w:r w:rsidR="00F504C3" w:rsidRPr="002A68CB">
        <w:t>ere</w:t>
      </w:r>
      <w:r w:rsidRPr="002A68CB">
        <w:t xml:space="preserve"> again used in Experiment 1B</w:t>
      </w:r>
      <w:r w:rsidR="00982D63" w:rsidRPr="002A68CB">
        <w:t>,</w:t>
      </w:r>
      <w:r w:rsidRPr="002A68CB">
        <w:t xml:space="preserve"> with the only difference being the</w:t>
      </w:r>
      <w:r w:rsidR="00A04979" w:rsidRPr="002A68CB">
        <w:t xml:space="preserve"> </w:t>
      </w:r>
      <w:r w:rsidR="00DB2BB0" w:rsidRPr="002A68CB">
        <w:t>highlight versus no highlight</w:t>
      </w:r>
      <w:r w:rsidRPr="002A68CB">
        <w:t xml:space="preserve"> presentation of word pairs. All pairs were presented in a 32-pt</w:t>
      </w:r>
      <w:r w:rsidR="002B586B" w:rsidRPr="002A68CB">
        <w:t>.</w:t>
      </w:r>
      <w:r w:rsidRPr="002A68CB">
        <w:t xml:space="preserve"> Arial font type and half of the pairs were presented in a bright yellow highlighted format, whereas the other half were presented in a standard non-highlighted format. The cued recall test was </w:t>
      </w:r>
      <w:r w:rsidR="00CA753F" w:rsidRPr="002A68CB">
        <w:t xml:space="preserve">identical </w:t>
      </w:r>
      <w:r w:rsidRPr="002A68CB">
        <w:t>to Experiment 1</w:t>
      </w:r>
      <w:r w:rsidR="00F504C3" w:rsidRPr="002A68CB">
        <w:t>A</w:t>
      </w:r>
      <w:r w:rsidR="00FD02B5" w:rsidRPr="002A68CB">
        <w:t>,</w:t>
      </w:r>
      <w:r w:rsidRPr="002A68CB">
        <w:t xml:space="preserve"> and all test </w:t>
      </w:r>
      <w:r w:rsidR="00A92667" w:rsidRPr="002A68CB">
        <w:t xml:space="preserve">pairs </w:t>
      </w:r>
      <w:r w:rsidRPr="002A68CB">
        <w:t>were presented in a</w:t>
      </w:r>
      <w:r w:rsidR="00FD02B5" w:rsidRPr="002A68CB">
        <w:t xml:space="preserve"> randomized order using a</w:t>
      </w:r>
      <w:r w:rsidRPr="002A68CB">
        <w:t xml:space="preserve"> non-highlight</w:t>
      </w:r>
      <w:r w:rsidR="00FD02B5" w:rsidRPr="002A68CB">
        <w:t>ed</w:t>
      </w:r>
      <w:r w:rsidRPr="002A68CB">
        <w:t xml:space="preserve"> format.</w:t>
      </w:r>
      <w:r w:rsidR="00DB2BB0" w:rsidRPr="002A68CB">
        <w:t xml:space="preserve"> The control group from Experiment 1A was also used.</w:t>
      </w:r>
    </w:p>
    <w:p w14:paraId="69061887" w14:textId="77777777" w:rsidR="00AA5ECB" w:rsidRPr="002A68CB" w:rsidRDefault="00AA5ECB" w:rsidP="00AA5ECB">
      <w:pPr>
        <w:spacing w:line="480" w:lineRule="auto"/>
        <w:contextualSpacing/>
        <w:jc w:val="center"/>
        <w:textAlignment w:val="baseline"/>
      </w:pPr>
      <w:r w:rsidRPr="002A68CB">
        <w:rPr>
          <w:b/>
          <w:bCs/>
        </w:rPr>
        <w:t>Results</w:t>
      </w:r>
    </w:p>
    <w:p w14:paraId="29E7DB6B" w14:textId="760FBA23" w:rsidR="00AA5ECB" w:rsidRPr="002A68CB" w:rsidRDefault="00AA5ECB" w:rsidP="00AA5ECB">
      <w:pPr>
        <w:spacing w:line="480" w:lineRule="auto"/>
        <w:contextualSpacing/>
        <w:textAlignment w:val="baseline"/>
      </w:pPr>
      <w:r w:rsidRPr="002A68CB">
        <w:tab/>
      </w:r>
      <w:r w:rsidR="00933812" w:rsidRPr="002A68CB">
        <w:t xml:space="preserve">Experiment 1B followed the same data screening procedure </w:t>
      </w:r>
      <w:r w:rsidR="00DB2BB0" w:rsidRPr="002A68CB">
        <w:t>as</w:t>
      </w:r>
      <w:r w:rsidR="00933812" w:rsidRPr="002A68CB">
        <w:t xml:space="preserve"> Experiment 1A</w:t>
      </w:r>
      <w:r w:rsidR="000F4DD6" w:rsidRPr="002A68CB">
        <w:t>;</w:t>
      </w:r>
      <w:r w:rsidR="00933812" w:rsidRPr="002A68CB">
        <w:t xml:space="preserve"> less than </w:t>
      </w:r>
      <w:r w:rsidR="00745ACB" w:rsidRPr="002A68CB">
        <w:t>0.</w:t>
      </w:r>
      <w:r w:rsidR="00933812" w:rsidRPr="002A68CB">
        <w:t xml:space="preserve">5% of the total JOL trials were removed. </w:t>
      </w:r>
      <w:r w:rsidRPr="002A68CB">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w:t>
      </w:r>
      <w:r w:rsidR="00D3386A" w:rsidRPr="002A68CB">
        <w:t>First, a</w:t>
      </w:r>
      <w:r w:rsidRPr="002A68CB">
        <w:t xml:space="preserve"> 2(Measure) × 2(Highlight) </w:t>
      </w:r>
      <w:r w:rsidRPr="002A68CB">
        <w:lastRenderedPageBreak/>
        <w:t xml:space="preserve">× 4(Pair Type) within-subject ANOVA yielded an effect of measure, </w:t>
      </w:r>
      <w:r w:rsidRPr="002A68CB">
        <w:rPr>
          <w:i/>
          <w:iCs/>
        </w:rPr>
        <w:t>F</w:t>
      </w:r>
      <w:r w:rsidRPr="002A68CB">
        <w:t xml:space="preserve">(1, 40) = 7.69, </w:t>
      </w:r>
      <w:r w:rsidRPr="002A68CB">
        <w:rPr>
          <w:i/>
          <w:iCs/>
        </w:rPr>
        <w:t>MSE</w:t>
      </w:r>
      <w:r w:rsidRPr="002A68CB">
        <w:t xml:space="preserve"> = 1346.04, </w:t>
      </w:r>
      <w:r w:rsidRPr="002A68CB">
        <w:rPr>
          <w:i/>
          <w:iCs/>
        </w:rPr>
        <w:t>η</w:t>
      </w:r>
      <w:r w:rsidRPr="002A68CB">
        <w:rPr>
          <w:vertAlign w:val="subscript"/>
        </w:rPr>
        <w:t>p</w:t>
      </w:r>
      <w:r w:rsidRPr="002A68CB">
        <w:rPr>
          <w:vertAlign w:val="superscript"/>
        </w:rPr>
        <w:t xml:space="preserve">2 </w:t>
      </w:r>
      <w:r w:rsidRPr="002A68CB">
        <w:t>= .16, in which overall, JOLs exceeded recall</w:t>
      </w:r>
      <w:r w:rsidR="000F4DD6" w:rsidRPr="002A68CB">
        <w:t xml:space="preserve"> rates</w:t>
      </w:r>
      <w:r w:rsidRPr="002A68CB">
        <w:t xml:space="preserve"> (50.65 vs. 42.70). An effect of pair type, </w:t>
      </w:r>
      <w:r w:rsidRPr="002A68CB">
        <w:rPr>
          <w:i/>
          <w:iCs/>
        </w:rPr>
        <w:t>F</w:t>
      </w:r>
      <w:r w:rsidRPr="002A68CB">
        <w:t xml:space="preserve">(3, 120) = 410.75, </w:t>
      </w:r>
      <w:r w:rsidRPr="002A68CB">
        <w:rPr>
          <w:i/>
          <w:iCs/>
        </w:rPr>
        <w:t>MSE</w:t>
      </w:r>
      <w:r w:rsidRPr="002A68CB">
        <w:t xml:space="preserve"> = 197.25, </w:t>
      </w:r>
      <w:r w:rsidRPr="002A68CB">
        <w:rPr>
          <w:i/>
          <w:iCs/>
        </w:rPr>
        <w:t>η</w:t>
      </w:r>
      <w:r w:rsidRPr="002A68CB">
        <w:rPr>
          <w:vertAlign w:val="subscript"/>
        </w:rPr>
        <w:t>p</w:t>
      </w:r>
      <w:r w:rsidRPr="002A68CB">
        <w:rPr>
          <w:vertAlign w:val="superscript"/>
        </w:rPr>
        <w:t xml:space="preserve">2 </w:t>
      </w:r>
      <w:r w:rsidRPr="002A68CB">
        <w:t xml:space="preserve">= .91, indicated that JOL/recall percentages were greatest for forward pairs (64.87), followed by symmetrical pairs (60.88), backward pairs (45.06), and unrelated pairs (15.90). All pair types differed from each other, </w:t>
      </w:r>
      <w:r w:rsidRPr="002A68CB">
        <w:rPr>
          <w:i/>
          <w:iCs/>
        </w:rPr>
        <w:t>t</w:t>
      </w:r>
      <w:r w:rsidRPr="002A68CB">
        <w:t xml:space="preserve">s &gt; 3.10, </w:t>
      </w:r>
      <w:r w:rsidRPr="002A68CB">
        <w:rPr>
          <w:i/>
          <w:iCs/>
        </w:rPr>
        <w:t>d</w:t>
      </w:r>
      <w:r w:rsidRPr="002A68CB">
        <w:t>s &gt; 0.34. Unlike Experiment 1A</w:t>
      </w:r>
      <w:r w:rsidR="00942529" w:rsidRPr="002A68CB">
        <w:t>,</w:t>
      </w:r>
      <w:r w:rsidR="00B91F6B" w:rsidRPr="002A68CB">
        <w:t xml:space="preserve"> however</w:t>
      </w:r>
      <w:r w:rsidRPr="002A68CB">
        <w:t xml:space="preserve">, the </w:t>
      </w:r>
      <w:r w:rsidR="00C626DB" w:rsidRPr="002A68CB">
        <w:t xml:space="preserve">fluent </w:t>
      </w:r>
      <w:r w:rsidRPr="002A68CB">
        <w:t xml:space="preserve">highlighting factor did not result in a main effect, </w:t>
      </w:r>
      <w:bookmarkStart w:id="5" w:name="_Hlk85131569"/>
      <w:r w:rsidRPr="002A68CB">
        <w:rPr>
          <w:i/>
          <w:iCs/>
        </w:rPr>
        <w:t xml:space="preserve">F </w:t>
      </w:r>
      <w:r w:rsidRPr="002A68CB">
        <w:t xml:space="preserve">&lt; 1, </w:t>
      </w:r>
      <w:r w:rsidRPr="002A68CB">
        <w:rPr>
          <w:i/>
          <w:iCs/>
        </w:rPr>
        <w:t>p</w:t>
      </w:r>
      <w:r w:rsidRPr="002A68CB">
        <w:rPr>
          <w:vertAlign w:val="subscript"/>
        </w:rPr>
        <w:t xml:space="preserve">BIC </w:t>
      </w:r>
      <w:r w:rsidRPr="002A68CB">
        <w:t>= .83</w:t>
      </w:r>
      <w:bookmarkEnd w:id="5"/>
      <w:r w:rsidRPr="002A68CB">
        <w:t xml:space="preserve">, nor were any interactions with this factor reliable including the three-way interaction, all </w:t>
      </w:r>
      <w:r w:rsidRPr="002A68CB">
        <w:rPr>
          <w:i/>
          <w:iCs/>
        </w:rPr>
        <w:t>F</w:t>
      </w:r>
      <w:r w:rsidRPr="002A68CB">
        <w:t xml:space="preserve">s &lt; 1, </w:t>
      </w:r>
      <w:r w:rsidRPr="002A68CB">
        <w:rPr>
          <w:i/>
          <w:iCs/>
        </w:rPr>
        <w:t>p</w:t>
      </w:r>
      <w:r w:rsidRPr="002A68CB">
        <w:t xml:space="preserve">s &gt; .72, </w:t>
      </w:r>
      <w:r w:rsidRPr="002A68CB">
        <w:rPr>
          <w:i/>
          <w:iCs/>
        </w:rPr>
        <w:t>p</w:t>
      </w:r>
      <w:r w:rsidRPr="002A68CB">
        <w:rPr>
          <w:vertAlign w:val="subscript"/>
        </w:rPr>
        <w:t>BIC</w:t>
      </w:r>
      <w:r w:rsidRPr="002A68CB">
        <w:t>s &gt; .99.</w:t>
      </w:r>
    </w:p>
    <w:p w14:paraId="3ED972AF" w14:textId="1EE509A7" w:rsidR="00AA5ECB" w:rsidRPr="002A68CB" w:rsidRDefault="00AA5ECB" w:rsidP="00AA5ECB">
      <w:pPr>
        <w:spacing w:line="480" w:lineRule="auto"/>
        <w:contextualSpacing/>
        <w:textAlignment w:val="baseline"/>
      </w:pPr>
      <w:r w:rsidRPr="002A68CB">
        <w:tab/>
        <w:t xml:space="preserve">The measure × pair type interaction was again significant, </w:t>
      </w:r>
      <w:r w:rsidRPr="002A68CB">
        <w:rPr>
          <w:i/>
          <w:iCs/>
        </w:rPr>
        <w:t>F</w:t>
      </w:r>
      <w:r w:rsidRPr="002A68CB">
        <w:t xml:space="preserve">(3, 120) = 56.96, </w:t>
      </w:r>
      <w:r w:rsidRPr="002A68CB">
        <w:rPr>
          <w:i/>
          <w:iCs/>
        </w:rPr>
        <w:t>MSE</w:t>
      </w:r>
      <w:r w:rsidRPr="002A68CB">
        <w:t xml:space="preserve"> = 114.88, </w:t>
      </w:r>
      <w:r w:rsidRPr="002A68CB">
        <w:rPr>
          <w:i/>
          <w:iCs/>
        </w:rPr>
        <w:t>η</w:t>
      </w:r>
      <w:r w:rsidRPr="002A68CB">
        <w:rPr>
          <w:vertAlign w:val="subscript"/>
        </w:rPr>
        <w:t>p</w:t>
      </w:r>
      <w:r w:rsidRPr="002A68CB">
        <w:rPr>
          <w:vertAlign w:val="superscript"/>
        </w:rPr>
        <w:t xml:space="preserve">2 </w:t>
      </w:r>
      <w:r w:rsidRPr="002A68CB">
        <w:t>= .59, indicating an illusion of competence pattern</w:t>
      </w:r>
      <w:r w:rsidR="00AF0C86" w:rsidRPr="002A68CB">
        <w:t xml:space="preserve"> across highlight </w:t>
      </w:r>
      <w:r w:rsidR="000F4DD6" w:rsidRPr="002A68CB">
        <w:t>pairs</w:t>
      </w:r>
      <w:r w:rsidRPr="002A68CB">
        <w:t xml:space="preserve">. For forward pairs, JOLs were lower than recall (61.64 vs. 68.10), </w:t>
      </w:r>
      <w:r w:rsidRPr="002A68CB">
        <w:rPr>
          <w:i/>
          <w:iCs/>
        </w:rPr>
        <w:t>t</w:t>
      </w:r>
      <w:r w:rsidRPr="002A68CB">
        <w:t xml:space="preserve">(40) = 2.17, </w:t>
      </w:r>
      <w:r w:rsidRPr="002A68CB">
        <w:rPr>
          <w:i/>
          <w:iCs/>
        </w:rPr>
        <w:t>SEM</w:t>
      </w:r>
      <w:r w:rsidRPr="002A68CB">
        <w:t xml:space="preserve"> = 2.94, </w:t>
      </w:r>
      <w:r w:rsidRPr="002A68CB">
        <w:rPr>
          <w:i/>
          <w:iCs/>
        </w:rPr>
        <w:t>d</w:t>
      </w:r>
      <w:r w:rsidRPr="002A68CB">
        <w:t xml:space="preserve"> = 0.46, however, illusion of competence patterns were found </w:t>
      </w:r>
      <w:r w:rsidR="00CA753F" w:rsidRPr="002A68CB">
        <w:t xml:space="preserve">in which JOLs exceeded recall rates </w:t>
      </w:r>
      <w:r w:rsidRPr="002A68CB">
        <w:t xml:space="preserve">for symmetrical pairs (64.85 vs. 56.90), </w:t>
      </w:r>
      <w:r w:rsidRPr="002A68CB">
        <w:rPr>
          <w:i/>
          <w:iCs/>
        </w:rPr>
        <w:t>t</w:t>
      </w:r>
      <w:r w:rsidRPr="002A68CB">
        <w:t xml:space="preserve">(40) = 2.51, </w:t>
      </w:r>
      <w:r w:rsidRPr="002A68CB">
        <w:rPr>
          <w:i/>
          <w:iCs/>
        </w:rPr>
        <w:t>SEM</w:t>
      </w:r>
      <w:r w:rsidRPr="002A68CB">
        <w:t xml:space="preserve"> = 3.16, </w:t>
      </w:r>
      <w:r w:rsidRPr="002A68CB">
        <w:rPr>
          <w:i/>
          <w:iCs/>
        </w:rPr>
        <w:t>d</w:t>
      </w:r>
      <w:r w:rsidRPr="002A68CB">
        <w:t xml:space="preserve"> = 0.49, and backward pairs (57.21 vs. 32.91), </w:t>
      </w:r>
      <w:r w:rsidRPr="002A68CB">
        <w:rPr>
          <w:i/>
          <w:iCs/>
        </w:rPr>
        <w:t>t</w:t>
      </w:r>
      <w:r w:rsidRPr="002A68CB">
        <w:t xml:space="preserve">(40) </w:t>
      </w:r>
      <w:r w:rsidR="00FD02B5" w:rsidRPr="002A68CB">
        <w:t xml:space="preserve">= </w:t>
      </w:r>
      <w:r w:rsidRPr="002A68CB">
        <w:t xml:space="preserve">6.89, </w:t>
      </w:r>
      <w:r w:rsidRPr="002A68CB">
        <w:rPr>
          <w:i/>
          <w:iCs/>
        </w:rPr>
        <w:t>SEM</w:t>
      </w:r>
      <w:r w:rsidRPr="002A68CB">
        <w:t xml:space="preserve"> = 3.53, </w:t>
      </w:r>
      <w:r w:rsidRPr="002A68CB">
        <w:rPr>
          <w:i/>
          <w:iCs/>
        </w:rPr>
        <w:t>d</w:t>
      </w:r>
      <w:r w:rsidRPr="002A68CB">
        <w:t xml:space="preserve"> = 1.55</w:t>
      </w:r>
      <w:r w:rsidR="00CA753F" w:rsidRPr="002A68CB">
        <w:t>, but</w:t>
      </w:r>
      <w:r w:rsidRPr="002A68CB">
        <w:t xml:space="preserve"> were only marginally greater than recall on unrelated pairs (18.91 vs. 12.90), </w:t>
      </w:r>
      <w:r w:rsidRPr="002A68CB">
        <w:rPr>
          <w:i/>
          <w:iCs/>
        </w:rPr>
        <w:t>t</w:t>
      </w:r>
      <w:r w:rsidRPr="002A68CB">
        <w:t xml:space="preserve">(40) = 1.90, </w:t>
      </w:r>
      <w:r w:rsidRPr="002A68CB">
        <w:rPr>
          <w:i/>
          <w:iCs/>
        </w:rPr>
        <w:t>SEM</w:t>
      </w:r>
      <w:r w:rsidRPr="002A68CB">
        <w:t xml:space="preserve"> = 3.16, </w:t>
      </w:r>
      <w:r w:rsidRPr="002A68CB">
        <w:rPr>
          <w:i/>
          <w:iCs/>
        </w:rPr>
        <w:t>p</w:t>
      </w:r>
      <w:r w:rsidRPr="002A68CB">
        <w:t xml:space="preserve"> = .06, </w:t>
      </w:r>
      <w:r w:rsidRPr="002A68CB">
        <w:rPr>
          <w:i/>
          <w:iCs/>
        </w:rPr>
        <w:t>p</w:t>
      </w:r>
      <w:r w:rsidRPr="002A68CB">
        <w:rPr>
          <w:vertAlign w:val="subscript"/>
        </w:rPr>
        <w:t xml:space="preserve">BIC </w:t>
      </w:r>
      <w:r w:rsidRPr="002A68CB">
        <w:t>= .52.</w:t>
      </w:r>
    </w:p>
    <w:p w14:paraId="3711831C" w14:textId="2AC5CF02" w:rsidR="00AA5ECB" w:rsidRPr="002A68CB" w:rsidRDefault="00AA5ECB" w:rsidP="00AA5ECB">
      <w:pPr>
        <w:spacing w:line="480" w:lineRule="auto"/>
        <w:contextualSpacing/>
        <w:textAlignment w:val="baseline"/>
      </w:pPr>
      <w:r w:rsidRPr="002A68CB">
        <w:tab/>
        <w:t xml:space="preserve">We then </w:t>
      </w:r>
      <w:r w:rsidR="00D3386A" w:rsidRPr="002A68CB">
        <w:t xml:space="preserve">used a set of mixed ANOVAs to </w:t>
      </w:r>
      <w:r w:rsidRPr="002A68CB">
        <w:t xml:space="preserve">compare JOLs/recall percentages on the within-subject highlight and no-highlight pairs relative to control group pairs. </w:t>
      </w:r>
      <w:r w:rsidR="00C85819" w:rsidRPr="002A68CB">
        <w:t>Consistent with</w:t>
      </w:r>
      <w:r w:rsidRPr="002A68CB">
        <w:t xml:space="preserve"> Experiment 1A, no effect</w:t>
      </w:r>
      <w:r w:rsidR="000516C3" w:rsidRPr="002A68CB">
        <w:t>s</w:t>
      </w:r>
      <w:r w:rsidRPr="002A68CB">
        <w:t xml:space="preserve"> or interactions were found when comparing the </w:t>
      </w:r>
      <w:r w:rsidR="00DB2BB0" w:rsidRPr="002A68CB">
        <w:t>control-</w:t>
      </w:r>
      <w:r w:rsidRPr="002A68CB">
        <w:t xml:space="preserve">group pairs to either of the highlight pairs, all </w:t>
      </w:r>
      <w:r w:rsidRPr="002A68CB">
        <w:rPr>
          <w:i/>
          <w:iCs/>
        </w:rPr>
        <w:t>F</w:t>
      </w:r>
      <w:r w:rsidRPr="002A68CB">
        <w:t xml:space="preserve">s &lt; 1.56, </w:t>
      </w:r>
      <w:r w:rsidRPr="002A68CB">
        <w:rPr>
          <w:i/>
          <w:iCs/>
        </w:rPr>
        <w:t>p</w:t>
      </w:r>
      <w:r w:rsidRPr="002A68CB">
        <w:t xml:space="preserve">s &gt; .19, </w:t>
      </w:r>
      <w:r w:rsidRPr="002A68CB">
        <w:rPr>
          <w:i/>
          <w:iCs/>
        </w:rPr>
        <w:t>p</w:t>
      </w:r>
      <w:r w:rsidRPr="002A68CB">
        <w:rPr>
          <w:vertAlign w:val="subscript"/>
        </w:rPr>
        <w:t>BICs</w:t>
      </w:r>
      <w:r w:rsidRPr="002A68CB">
        <w:t xml:space="preserve"> &gt; .99. Collectively, highlighting pairs had no effect on JOLs or recall rates when compared to either no-highlight pairs in a mixed list or when compared to </w:t>
      </w:r>
      <w:r w:rsidR="009A0ADC" w:rsidRPr="002A68CB">
        <w:t xml:space="preserve">the </w:t>
      </w:r>
      <w:r w:rsidRPr="002A68CB">
        <w:t xml:space="preserve">pure </w:t>
      </w:r>
      <w:r w:rsidR="00CA753F" w:rsidRPr="002A68CB">
        <w:t xml:space="preserve">list </w:t>
      </w:r>
      <w:r w:rsidR="000F4DD6" w:rsidRPr="002A68CB">
        <w:t xml:space="preserve">control </w:t>
      </w:r>
      <w:r w:rsidR="00CA753F" w:rsidRPr="002A68CB">
        <w:t xml:space="preserve">of </w:t>
      </w:r>
      <w:r w:rsidRPr="002A68CB">
        <w:t>non-highlighted pairs.</w:t>
      </w:r>
    </w:p>
    <w:p w14:paraId="35DF935A" w14:textId="0640F6F3" w:rsidR="00AA5ECB" w:rsidRPr="002A68CB" w:rsidRDefault="00AA5ECB" w:rsidP="00AA5ECB">
      <w:pPr>
        <w:spacing w:line="480" w:lineRule="auto"/>
        <w:contextualSpacing/>
        <w:jc w:val="center"/>
        <w:textAlignment w:val="baseline"/>
        <w:rPr>
          <w:b/>
          <w:bCs/>
        </w:rPr>
      </w:pPr>
      <w:r w:rsidRPr="002A68CB">
        <w:rPr>
          <w:b/>
          <w:bCs/>
        </w:rPr>
        <w:t>Discussion</w:t>
      </w:r>
    </w:p>
    <w:p w14:paraId="63DC21C9" w14:textId="55E536FE" w:rsidR="00FA70A1" w:rsidRPr="002A68CB" w:rsidRDefault="00E60B48" w:rsidP="00EF0A4F">
      <w:pPr>
        <w:spacing w:line="480" w:lineRule="auto"/>
        <w:ind w:firstLine="720"/>
        <w:contextualSpacing/>
        <w:textAlignment w:val="baseline"/>
      </w:pPr>
      <w:r w:rsidRPr="002A68CB">
        <w:lastRenderedPageBreak/>
        <w:t>First</w:t>
      </w:r>
      <w:r w:rsidR="00EE25A0" w:rsidRPr="002A68CB">
        <w:t xml:space="preserve">, </w:t>
      </w:r>
      <w:bookmarkStart w:id="6" w:name="_Hlk78995083"/>
      <w:r w:rsidR="00C474C2" w:rsidRPr="002A68CB">
        <w:t xml:space="preserve">Experiment 1A </w:t>
      </w:r>
      <w:r w:rsidR="00040324" w:rsidRPr="002A68CB">
        <w:t>did not show evidence consistent with</w:t>
      </w:r>
      <w:r w:rsidR="00854E03" w:rsidRPr="002A68CB">
        <w:t xml:space="preserve"> font-size effect</w:t>
      </w:r>
      <w:r w:rsidR="000516C3" w:rsidRPr="002A68CB">
        <w:t xml:space="preserve"> </w:t>
      </w:r>
      <w:r w:rsidR="00E373B2" w:rsidRPr="002A68CB">
        <w:t xml:space="preserve">as originally reported </w:t>
      </w:r>
      <w:r w:rsidR="00854E03" w:rsidRPr="002A68CB">
        <w:t>by</w:t>
      </w:r>
      <w:r w:rsidR="000516C3" w:rsidRPr="002A68CB">
        <w:t xml:space="preserve"> Rhodes and Castel (2008)</w:t>
      </w:r>
      <w:r w:rsidRPr="002A68CB">
        <w:t xml:space="preserve"> as </w:t>
      </w:r>
      <w:r w:rsidR="00E373B2" w:rsidRPr="002A68CB">
        <w:t xml:space="preserve">the expected interaction was not observed. Instead, relative to </w:t>
      </w:r>
      <w:r w:rsidR="00E55ABB" w:rsidRPr="002A68CB">
        <w:t xml:space="preserve">the </w:t>
      </w:r>
      <w:r w:rsidR="00E373B2" w:rsidRPr="002A68CB">
        <w:t xml:space="preserve">small font, </w:t>
      </w:r>
      <w:r w:rsidR="00E55ABB" w:rsidRPr="002A68CB">
        <w:t xml:space="preserve">the </w:t>
      </w:r>
      <w:r w:rsidRPr="002A68CB">
        <w:t xml:space="preserve">large font </w:t>
      </w:r>
      <w:r w:rsidR="00CA753F" w:rsidRPr="002A68CB">
        <w:t xml:space="preserve">increased both JOLs and </w:t>
      </w:r>
      <w:r w:rsidR="00E373B2" w:rsidRPr="002A68CB">
        <w:t>correct recall.</w:t>
      </w:r>
      <w:r w:rsidR="001D1D57" w:rsidRPr="002A68CB">
        <w:t xml:space="preserve"> </w:t>
      </w:r>
      <w:bookmarkEnd w:id="6"/>
      <w:r w:rsidR="00EF0A4F" w:rsidRPr="002A68CB">
        <w:t>Furthermore,</w:t>
      </w:r>
      <w:r w:rsidR="00BC5BB9" w:rsidRPr="002A68CB">
        <w:t xml:space="preserve"> </w:t>
      </w:r>
      <w:r w:rsidR="00EF0A4F" w:rsidRPr="002A68CB">
        <w:t>while</w:t>
      </w:r>
      <w:r w:rsidR="00E55ABB" w:rsidRPr="002A68CB">
        <w:t xml:space="preserve"> the</w:t>
      </w:r>
      <w:r w:rsidR="00EF0A4F" w:rsidRPr="002A68CB">
        <w:t xml:space="preserve"> large font did increase JOLs, the</w:t>
      </w:r>
      <w:r w:rsidR="00BC5BB9" w:rsidRPr="002A68CB">
        <w:t xml:space="preserve"> magnitude of this </w:t>
      </w:r>
      <w:r w:rsidR="00C658F9" w:rsidRPr="002A68CB">
        <w:t>effect</w:t>
      </w:r>
      <w:r w:rsidR="00BC5BB9" w:rsidRPr="002A68CB">
        <w:t xml:space="preserve"> was </w:t>
      </w:r>
      <w:r w:rsidR="00E87622" w:rsidRPr="002A68CB">
        <w:t>smaller than reported by Rhodes and Castel</w:t>
      </w:r>
      <w:r w:rsidR="00EF0A4F" w:rsidRPr="002A68CB">
        <w:t xml:space="preserve">. </w:t>
      </w:r>
      <w:r w:rsidR="00BC5BB9" w:rsidRPr="002A68CB">
        <w:t>Finally</w:t>
      </w:r>
      <w:r w:rsidRPr="002A68CB">
        <w:t xml:space="preserve">, </w:t>
      </w:r>
      <w:r w:rsidR="00C474C2" w:rsidRPr="002A68CB">
        <w:t xml:space="preserve">no differences </w:t>
      </w:r>
      <w:r w:rsidRPr="002A68CB">
        <w:t xml:space="preserve">were detected between either large or small </w:t>
      </w:r>
      <w:r w:rsidR="00EF0A4F" w:rsidRPr="002A68CB">
        <w:t xml:space="preserve">font </w:t>
      </w:r>
      <w:r w:rsidRPr="002A68CB">
        <w:t>pairs and</w:t>
      </w:r>
      <w:r w:rsidR="00C474C2" w:rsidRPr="002A68CB">
        <w:t xml:space="preserve"> </w:t>
      </w:r>
      <w:r w:rsidRPr="002A68CB">
        <w:t>the</w:t>
      </w:r>
      <w:r w:rsidR="00C474C2" w:rsidRPr="002A68CB">
        <w:t xml:space="preserve"> control group. </w:t>
      </w:r>
      <w:r w:rsidR="00854E03" w:rsidRPr="002A68CB">
        <w:t xml:space="preserve">Thus, </w:t>
      </w:r>
      <w:r w:rsidR="00CD5871" w:rsidRPr="002A68CB">
        <w:t>although</w:t>
      </w:r>
      <w:r w:rsidR="00E55ABB" w:rsidRPr="002A68CB">
        <w:t xml:space="preserve"> the</w:t>
      </w:r>
      <w:r w:rsidR="00CD5871" w:rsidRPr="002A68CB">
        <w:t xml:space="preserve"> </w:t>
      </w:r>
      <w:r w:rsidR="00854E03" w:rsidRPr="002A68CB">
        <w:t xml:space="preserve">large font </w:t>
      </w:r>
      <w:r w:rsidR="00CD5871" w:rsidRPr="002A68CB">
        <w:t>resulted in an increase to JOLs</w:t>
      </w:r>
      <w:r w:rsidR="00EF0A4F" w:rsidRPr="002A68CB">
        <w:t xml:space="preserve"> relative to </w:t>
      </w:r>
      <w:r w:rsidR="00E55ABB" w:rsidRPr="002A68CB">
        <w:t xml:space="preserve">the </w:t>
      </w:r>
      <w:r w:rsidR="00EF0A4F" w:rsidRPr="002A68CB">
        <w:t>small font</w:t>
      </w:r>
      <w:r w:rsidR="00CD5871" w:rsidRPr="002A68CB">
        <w:t xml:space="preserve">, it </w:t>
      </w:r>
      <w:r w:rsidR="00854E03" w:rsidRPr="002A68CB">
        <w:t>did not selectively increase JOLs without</w:t>
      </w:r>
      <w:r w:rsidR="00CD5871" w:rsidRPr="002A68CB">
        <w:t xml:space="preserve"> also</w:t>
      </w:r>
      <w:r w:rsidR="00854E03" w:rsidRPr="002A68CB">
        <w:t xml:space="preserve"> affecting recall</w:t>
      </w:r>
      <w:r w:rsidR="00EF0A4F" w:rsidRPr="002A68CB">
        <w:t xml:space="preserve"> as </w:t>
      </w:r>
      <w:r w:rsidR="000F4DD6" w:rsidRPr="002A68CB">
        <w:t>previously reported</w:t>
      </w:r>
      <w:r w:rsidR="00854E03" w:rsidRPr="002A68CB">
        <w:t xml:space="preserve">. </w:t>
      </w:r>
      <w:r w:rsidR="00EF0A4F" w:rsidRPr="002A68CB">
        <w:t>Second</w:t>
      </w:r>
      <w:r w:rsidRPr="002A68CB">
        <w:t>, t</w:t>
      </w:r>
      <w:r w:rsidR="00C474C2" w:rsidRPr="002A68CB">
        <w:t>o test</w:t>
      </w:r>
      <w:r w:rsidRPr="002A68CB">
        <w:t xml:space="preserve"> the effects of</w:t>
      </w:r>
      <w:r w:rsidR="00C474C2" w:rsidRPr="002A68CB">
        <w:t xml:space="preserve"> other types of perceptual manipulations on JOLs and recall, we introduced </w:t>
      </w:r>
      <w:r w:rsidRPr="002A68CB">
        <w:t xml:space="preserve">a </w:t>
      </w:r>
      <w:r w:rsidR="00C474C2" w:rsidRPr="002A68CB">
        <w:t xml:space="preserve">highlighting </w:t>
      </w:r>
      <w:r w:rsidRPr="002A68CB">
        <w:t xml:space="preserve">manipulation </w:t>
      </w:r>
      <w:r w:rsidR="00C474C2" w:rsidRPr="002A68CB">
        <w:t xml:space="preserve">in </w:t>
      </w:r>
      <w:r w:rsidR="00C85819" w:rsidRPr="002A68CB">
        <w:t>E</w:t>
      </w:r>
      <w:r w:rsidR="00C474C2" w:rsidRPr="002A68CB">
        <w:t xml:space="preserve">xperiment 1B. </w:t>
      </w:r>
      <w:r w:rsidR="00854E03" w:rsidRPr="002A68CB">
        <w:t>H</w:t>
      </w:r>
      <w:r w:rsidR="00C474C2" w:rsidRPr="002A68CB">
        <w:t>owever</w:t>
      </w:r>
      <w:r w:rsidRPr="002A68CB">
        <w:t>,</w:t>
      </w:r>
      <w:r w:rsidR="00C474C2" w:rsidRPr="002A68CB">
        <w:t xml:space="preserve"> th</w:t>
      </w:r>
      <w:r w:rsidR="00854E03" w:rsidRPr="002A68CB">
        <w:t>e presence of highlighting did not affect JOLs or recall relative to non-highlighted pairs or the control group.</w:t>
      </w:r>
    </w:p>
    <w:p w14:paraId="054E71DE" w14:textId="60CBA443" w:rsidR="00C474C2" w:rsidRPr="002A68CB" w:rsidRDefault="003C058A" w:rsidP="00C474C2">
      <w:pPr>
        <w:spacing w:line="480" w:lineRule="auto"/>
        <w:ind w:firstLine="720"/>
        <w:contextualSpacing/>
        <w:textAlignment w:val="baseline"/>
      </w:pPr>
      <w:r>
        <w:t>The</w:t>
      </w:r>
      <w:r w:rsidR="00CD5871" w:rsidRPr="002A68CB">
        <w:t xml:space="preserve"> discrepancies regarding the</w:t>
      </w:r>
      <w:r w:rsidR="00FB0167" w:rsidRPr="002A68CB">
        <w:t xml:space="preserve"> font-size effect in Experiment 1A </w:t>
      </w:r>
      <w:r w:rsidR="00B91F6B" w:rsidRPr="002A68CB">
        <w:t xml:space="preserve">may </w:t>
      </w:r>
      <w:r w:rsidR="00BC5BB9" w:rsidRPr="002A68CB">
        <w:t>have resulted from</w:t>
      </w:r>
      <w:r w:rsidR="00FB0167" w:rsidRPr="002A68CB">
        <w:t xml:space="preserve"> our inclusion of both related and unrelated stimuli pairs</w:t>
      </w:r>
      <w:r w:rsidR="00B91F6B" w:rsidRPr="002A68CB">
        <w:t xml:space="preserve"> within a mixed list</w:t>
      </w:r>
      <w:r w:rsidR="00FB0167" w:rsidRPr="002A68CB">
        <w:t>.</w:t>
      </w:r>
      <w:r w:rsidR="00FA70A1" w:rsidRPr="002A68CB">
        <w:t xml:space="preserve"> </w:t>
      </w:r>
      <w:r w:rsidR="0007618B" w:rsidRPr="002A68CB">
        <w:t>While</w:t>
      </w:r>
      <w:r w:rsidR="00FA70A1" w:rsidRPr="002A68CB">
        <w:t xml:space="preserve"> </w:t>
      </w:r>
      <w:r w:rsidR="00C474C2" w:rsidRPr="002A68CB">
        <w:t>Rhodes and Castel (2008)</w:t>
      </w:r>
      <w:r w:rsidR="0007618B" w:rsidRPr="002A68CB">
        <w:t xml:space="preserve"> </w:t>
      </w:r>
      <w:r w:rsidR="00CA753F" w:rsidRPr="002A68CB">
        <w:t>found a</w:t>
      </w:r>
      <w:r w:rsidR="0007618B" w:rsidRPr="002A68CB">
        <w:t xml:space="preserve"> font-size effect </w:t>
      </w:r>
      <w:r w:rsidR="00CA753F" w:rsidRPr="002A68CB">
        <w:t>on both</w:t>
      </w:r>
      <w:r w:rsidR="0007618B" w:rsidRPr="002A68CB">
        <w:t xml:space="preserve"> related and unrelated pairs</w:t>
      </w:r>
      <w:r w:rsidR="006B27C5" w:rsidRPr="002A68CB">
        <w:t xml:space="preserve"> (</w:t>
      </w:r>
      <w:r w:rsidR="00C474C2" w:rsidRPr="002A68CB">
        <w:t>Experiment 3</w:t>
      </w:r>
      <w:r w:rsidR="0007618B" w:rsidRPr="002A68CB">
        <w:t xml:space="preserve">), they noted that the effect was </w:t>
      </w:r>
      <w:r w:rsidR="00B91F6B" w:rsidRPr="002A68CB">
        <w:t>stronger</w:t>
      </w:r>
      <w:r w:rsidR="00F92EE3" w:rsidRPr="002A68CB">
        <w:t xml:space="preserve"> when participants studied only unrelated pairs</w:t>
      </w:r>
      <w:r w:rsidR="0007618B" w:rsidRPr="002A68CB">
        <w:t>. Thus, our inclusion of related pairs may have negated potential</w:t>
      </w:r>
      <w:r w:rsidR="00B91F6B" w:rsidRPr="002A68CB">
        <w:t xml:space="preserve"> fluency</w:t>
      </w:r>
      <w:r w:rsidR="0007618B" w:rsidRPr="002A68CB">
        <w:t xml:space="preserve"> effects</w:t>
      </w:r>
      <w:r w:rsidR="000C70A7" w:rsidRPr="002A68CB">
        <w:t xml:space="preserve"> </w:t>
      </w:r>
      <w:r w:rsidR="00B91F6B" w:rsidRPr="002A68CB">
        <w:t>on JOLs</w:t>
      </w:r>
      <w:r w:rsidR="0007618B" w:rsidRPr="002A68CB">
        <w:t xml:space="preserve">. </w:t>
      </w:r>
      <w:r w:rsidR="00692200" w:rsidRPr="002A68CB">
        <w:t>To test this possibility, Experiments 2A and 2</w:t>
      </w:r>
      <w:r w:rsidR="0007618B" w:rsidRPr="002A68CB">
        <w:t xml:space="preserve">B </w:t>
      </w:r>
      <w:r w:rsidR="009E5874" w:rsidRPr="002A68CB">
        <w:t>followed the</w:t>
      </w:r>
      <w:r w:rsidR="000C70A7" w:rsidRPr="002A68CB">
        <w:t xml:space="preserve"> </w:t>
      </w:r>
      <w:r w:rsidR="006B27C5" w:rsidRPr="002A68CB">
        <w:t xml:space="preserve">same methods as </w:t>
      </w:r>
      <w:r w:rsidR="000C70A7" w:rsidRPr="002A68CB">
        <w:t>Experiments 1A and 1B</w:t>
      </w:r>
      <w:r w:rsidR="009E5874" w:rsidRPr="002A68CB">
        <w:t xml:space="preserve"> but </w:t>
      </w:r>
      <w:r w:rsidR="00536B85" w:rsidRPr="002A68CB">
        <w:t xml:space="preserve">included </w:t>
      </w:r>
      <w:r w:rsidR="006B27C5" w:rsidRPr="002A68CB">
        <w:t>only</w:t>
      </w:r>
      <w:r w:rsidR="000C70A7" w:rsidRPr="002A68CB">
        <w:t xml:space="preserve"> unrelated pairs.</w:t>
      </w:r>
    </w:p>
    <w:p w14:paraId="64854E14" w14:textId="77777777" w:rsidR="00AA5ECB" w:rsidRPr="002A68CB" w:rsidRDefault="00AA5ECB" w:rsidP="00AA5ECB">
      <w:pPr>
        <w:spacing w:line="480" w:lineRule="auto"/>
        <w:contextualSpacing/>
        <w:jc w:val="center"/>
        <w:textAlignment w:val="baseline"/>
        <w:rPr>
          <w:b/>
          <w:bCs/>
        </w:rPr>
      </w:pPr>
      <w:r w:rsidRPr="002A68CB">
        <w:rPr>
          <w:b/>
          <w:bCs/>
        </w:rPr>
        <w:t>Experiment 2A: Font-Size Effects on Pure Unrelated Lists</w:t>
      </w:r>
    </w:p>
    <w:p w14:paraId="4F36540F" w14:textId="3D5624A0" w:rsidR="0078519B" w:rsidRPr="002A68CB" w:rsidRDefault="0078519B" w:rsidP="0078519B">
      <w:pPr>
        <w:spacing w:line="480" w:lineRule="auto"/>
        <w:ind w:firstLine="720"/>
        <w:contextualSpacing/>
        <w:textAlignment w:val="baseline"/>
      </w:pPr>
      <w:r w:rsidRPr="002A68CB">
        <w:t xml:space="preserve">Because Rhodes and Castel (2008) </w:t>
      </w:r>
      <w:r w:rsidR="00CA753F" w:rsidRPr="002A68CB">
        <w:t xml:space="preserve">found </w:t>
      </w:r>
      <w:r w:rsidRPr="002A68CB">
        <w:t xml:space="preserve">that the font-size effect was </w:t>
      </w:r>
      <w:r w:rsidR="00CA753F" w:rsidRPr="002A68CB">
        <w:t xml:space="preserve">dampened </w:t>
      </w:r>
      <w:r w:rsidRPr="002A68CB">
        <w:t xml:space="preserve">when participants studied related pairs, </w:t>
      </w:r>
      <w:r w:rsidR="00F14672" w:rsidRPr="002A68CB">
        <w:t>Experiment 2A</w:t>
      </w:r>
      <w:r w:rsidRPr="002A68CB">
        <w:t xml:space="preserve"> sought to replicate the font-size effect using </w:t>
      </w:r>
      <w:r w:rsidR="009E5874" w:rsidRPr="002A68CB">
        <w:t xml:space="preserve">only </w:t>
      </w:r>
      <w:r w:rsidRPr="002A68CB">
        <w:t xml:space="preserve">unrelated </w:t>
      </w:r>
      <w:r w:rsidR="00A92667" w:rsidRPr="002A68CB">
        <w:t>pairs</w:t>
      </w:r>
      <w:r w:rsidRPr="002A68CB">
        <w:t xml:space="preserve">. Overall, our predictions </w:t>
      </w:r>
      <w:r w:rsidR="000F4DD6" w:rsidRPr="002A68CB">
        <w:t>followed</w:t>
      </w:r>
      <w:r w:rsidRPr="002A68CB">
        <w:t xml:space="preserve"> Experiment 1A. Specifically, we </w:t>
      </w:r>
      <w:r w:rsidR="00CA753F" w:rsidRPr="002A68CB">
        <w:t xml:space="preserve">anticipated </w:t>
      </w:r>
      <w:r w:rsidRPr="002A68CB">
        <w:t>that pairs presented using a large font would have inflated JOLs relative to small font pairs.</w:t>
      </w:r>
      <w:r w:rsidR="00053CFF" w:rsidRPr="002A68CB">
        <w:t xml:space="preserve"> </w:t>
      </w:r>
      <w:r w:rsidR="00B91F6B" w:rsidRPr="002A68CB">
        <w:t>We</w:t>
      </w:r>
      <w:r w:rsidRPr="002A68CB">
        <w:t xml:space="preserve"> again expected that there would be no differences in recall as a function of font-si</w:t>
      </w:r>
      <w:r w:rsidR="00114EA4" w:rsidRPr="002A68CB">
        <w:t>z</w:t>
      </w:r>
      <w:r w:rsidR="004E0E2E" w:rsidRPr="002A68CB">
        <w:t xml:space="preserve">e, </w:t>
      </w:r>
      <w:r w:rsidR="00536B85" w:rsidRPr="002A68CB">
        <w:lastRenderedPageBreak/>
        <w:t>with only unrelated pairs</w:t>
      </w:r>
      <w:r w:rsidRPr="002A68CB">
        <w:t xml:space="preserve">. Finally, as in </w:t>
      </w:r>
      <w:r w:rsidR="00CA753F" w:rsidRPr="002A68CB">
        <w:t>Experiment 1</w:t>
      </w:r>
      <w:r w:rsidRPr="002A68CB">
        <w:t xml:space="preserve">, we included comparisons to </w:t>
      </w:r>
      <w:r w:rsidR="00FB339C" w:rsidRPr="002A68CB">
        <w:t>a control</w:t>
      </w:r>
      <w:r w:rsidRPr="002A68CB">
        <w:t xml:space="preserve"> group </w:t>
      </w:r>
      <w:r w:rsidR="00FB339C" w:rsidRPr="002A68CB">
        <w:t xml:space="preserve">who studied a pure list of pairs presented </w:t>
      </w:r>
      <w:r w:rsidR="000F4DD6" w:rsidRPr="002A68CB">
        <w:t>in</w:t>
      </w:r>
      <w:r w:rsidR="003C058A">
        <w:t xml:space="preserve"> a standard</w:t>
      </w:r>
      <w:r w:rsidR="000F4DD6" w:rsidRPr="002A68CB">
        <w:t xml:space="preserve"> </w:t>
      </w:r>
      <w:r w:rsidR="00FB339C" w:rsidRPr="002A68CB">
        <w:t>32-pt. Arial font</w:t>
      </w:r>
      <w:r w:rsidR="003260DD" w:rsidRPr="002A68CB">
        <w:t>.</w:t>
      </w:r>
    </w:p>
    <w:p w14:paraId="570EC507" w14:textId="77777777" w:rsidR="00AA5ECB" w:rsidRPr="002A68CB" w:rsidRDefault="00AA5ECB" w:rsidP="00AA5ECB">
      <w:pPr>
        <w:spacing w:line="480" w:lineRule="auto"/>
        <w:contextualSpacing/>
        <w:jc w:val="center"/>
        <w:textAlignment w:val="baseline"/>
        <w:rPr>
          <w:b/>
          <w:bCs/>
        </w:rPr>
      </w:pPr>
      <w:r w:rsidRPr="002A68CB">
        <w:rPr>
          <w:b/>
          <w:bCs/>
        </w:rPr>
        <w:t>Method</w:t>
      </w:r>
    </w:p>
    <w:p w14:paraId="6CA97355" w14:textId="77777777" w:rsidR="00AA5ECB" w:rsidRPr="002A68CB" w:rsidRDefault="00AA5ECB" w:rsidP="00AA5ECB">
      <w:pPr>
        <w:spacing w:line="480" w:lineRule="auto"/>
        <w:contextualSpacing/>
        <w:textAlignment w:val="baseline"/>
        <w:rPr>
          <w:b/>
          <w:bCs/>
        </w:rPr>
      </w:pPr>
      <w:r w:rsidRPr="002A68CB">
        <w:rPr>
          <w:b/>
          <w:bCs/>
        </w:rPr>
        <w:t>Participants</w:t>
      </w:r>
    </w:p>
    <w:p w14:paraId="3BBA8342" w14:textId="0A07E837" w:rsidR="00AA5ECB" w:rsidRPr="002A68CB" w:rsidRDefault="00B91F6B" w:rsidP="003260DD">
      <w:pPr>
        <w:spacing w:line="480" w:lineRule="auto"/>
        <w:ind w:right="20" w:firstLine="720"/>
        <w:contextualSpacing/>
        <w:rPr>
          <w:rFonts w:eastAsia="Arial"/>
        </w:rPr>
      </w:pPr>
      <w:r w:rsidRPr="002A68CB">
        <w:t xml:space="preserve">Sixty-five </w:t>
      </w:r>
      <w:r w:rsidR="00AA5ECB" w:rsidRPr="002A68CB">
        <w:t xml:space="preserve">participants were recruited from Prolific and completed the study at a rate of $4.00 per half hour. </w:t>
      </w:r>
      <w:r w:rsidR="00875493" w:rsidRPr="002A68CB">
        <w:t>Prolific recruitment followed the same guidelines used in Experiment 1</w:t>
      </w:r>
      <w:r w:rsidR="004E3E59" w:rsidRPr="002A68CB">
        <w:t xml:space="preserve"> such that participants were required to be native English speakers and have obtained at least a high school education or equivalent.</w:t>
      </w:r>
      <w:r w:rsidR="00875493" w:rsidRPr="002A68CB">
        <w:t xml:space="preserve"> </w:t>
      </w:r>
      <w:r w:rsidR="00AA5ECB" w:rsidRPr="002A68CB">
        <w:t xml:space="preserve">An additional </w:t>
      </w:r>
      <w:r w:rsidR="00293FC8" w:rsidRPr="002A68CB">
        <w:t>12</w:t>
      </w:r>
      <w:r w:rsidR="00AA5ECB" w:rsidRPr="002A68CB">
        <w:t xml:space="preserve"> undergraduates were recruited from The University of Southern Mississippi’s psychology research pool and completed the study in exchange for course credit. Participants were randomly assigned to </w:t>
      </w:r>
      <w:r w:rsidR="00D7530E" w:rsidRPr="002A68CB">
        <w:t xml:space="preserve">either the font-size or control group. </w:t>
      </w:r>
      <w:r w:rsidR="00E55ABB" w:rsidRPr="002A68CB">
        <w:t>Our sample size was based on Experiment 1.</w:t>
      </w:r>
      <w:r w:rsidR="00C6600F" w:rsidRPr="002A68CB">
        <w:t xml:space="preserve"> </w:t>
      </w:r>
      <w:r w:rsidR="00ED10AD" w:rsidRPr="002A68CB">
        <w:t xml:space="preserve">Data </w:t>
      </w:r>
      <w:r w:rsidR="003C058A">
        <w:t>from</w:t>
      </w:r>
      <w:r w:rsidR="00AA5ECB" w:rsidRPr="002A68CB">
        <w:t xml:space="preserve"> 9 participants were</w:t>
      </w:r>
      <w:r w:rsidR="00E55ABB" w:rsidRPr="002A68CB">
        <w:t xml:space="preserve"> excluded</w:t>
      </w:r>
      <w:r w:rsidR="00AA5ECB" w:rsidRPr="002A68CB">
        <w:t xml:space="preserve"> </w:t>
      </w:r>
      <w:r w:rsidR="00C6600F" w:rsidRPr="002A68CB">
        <w:t>d</w:t>
      </w:r>
      <w:r w:rsidR="00AA5ECB" w:rsidRPr="002A68CB">
        <w:t xml:space="preserve">ue to low recall rates (e.g., correct recall rates &lt; 5%), </w:t>
      </w:r>
      <w:r w:rsidR="00C6600F" w:rsidRPr="002A68CB">
        <w:t xml:space="preserve">which </w:t>
      </w:r>
      <w:r w:rsidR="00AA5ECB" w:rsidRPr="002A68CB">
        <w:t>suggested that experiment instructions were not properly followed. This resulted in 3</w:t>
      </w:r>
      <w:r w:rsidR="00933812" w:rsidRPr="002A68CB">
        <w:t>6</w:t>
      </w:r>
      <w:r w:rsidR="00AA5ECB" w:rsidRPr="002A68CB">
        <w:t xml:space="preserve"> participants</w:t>
      </w:r>
      <w:r w:rsidR="003F45A1" w:rsidRPr="002A68CB">
        <w:t xml:space="preserve"> </w:t>
      </w:r>
      <w:r w:rsidR="00AA5ECB" w:rsidRPr="002A68CB">
        <w:t>in the font-size group and 3</w:t>
      </w:r>
      <w:r w:rsidR="00933812" w:rsidRPr="002A68CB">
        <w:t>2</w:t>
      </w:r>
      <w:r w:rsidR="003F45A1" w:rsidRPr="002A68CB">
        <w:t xml:space="preserve"> </w:t>
      </w:r>
      <w:r w:rsidR="00AA5ECB" w:rsidRPr="002A68CB">
        <w:t>participants in the control group</w:t>
      </w:r>
      <w:r w:rsidR="00CA753F" w:rsidRPr="002A68CB">
        <w:t>.</w:t>
      </w:r>
      <w:r w:rsidR="00293FC8" w:rsidRPr="002A68CB">
        <w:t xml:space="preserve"> </w:t>
      </w:r>
      <w:r w:rsidR="00304FBB" w:rsidRPr="002A68CB">
        <w:t>Across groups, p</w:t>
      </w:r>
      <w:r w:rsidR="00AA5ECB" w:rsidRPr="002A68CB">
        <w:t xml:space="preserve">articipants reported a mean age of </w:t>
      </w:r>
      <w:r w:rsidR="00F0611E" w:rsidRPr="002A68CB">
        <w:t>24.63</w:t>
      </w:r>
      <w:r w:rsidR="00AA5ECB" w:rsidRPr="002A68CB">
        <w:t xml:space="preserve"> (</w:t>
      </w:r>
      <w:r w:rsidR="00AA5ECB" w:rsidRPr="002A68CB">
        <w:rPr>
          <w:i/>
          <w:iCs/>
        </w:rPr>
        <w:t>SD</w:t>
      </w:r>
      <w:r w:rsidR="00AA5ECB" w:rsidRPr="002A68CB">
        <w:t xml:space="preserve"> = </w:t>
      </w:r>
      <w:r w:rsidR="00F767C7" w:rsidRPr="002A68CB">
        <w:t>10.</w:t>
      </w:r>
      <w:r w:rsidR="00F0611E" w:rsidRPr="002A68CB">
        <w:t>19</w:t>
      </w:r>
      <w:r w:rsidR="00AA5ECB" w:rsidRPr="002A68CB">
        <w:t xml:space="preserve">). All participants were native English speakers </w:t>
      </w:r>
      <w:r w:rsidR="003F45A1" w:rsidRPr="002A68CB">
        <w:t xml:space="preserve">from </w:t>
      </w:r>
      <w:r w:rsidR="00AA5ECB" w:rsidRPr="002A68CB">
        <w:t>who reported normal or corrected-to-normal vision.</w:t>
      </w:r>
      <w:r w:rsidR="000F4DD6" w:rsidRPr="002A68CB">
        <w:t xml:space="preserve"> Full demographics for Experiment 2 are reported in Table A1.</w:t>
      </w:r>
    </w:p>
    <w:p w14:paraId="7D4A4CB8" w14:textId="77777777" w:rsidR="00AA5ECB" w:rsidRPr="002A68CB" w:rsidRDefault="00AA5ECB" w:rsidP="00AA5ECB">
      <w:pPr>
        <w:spacing w:line="480" w:lineRule="auto"/>
        <w:contextualSpacing/>
        <w:textAlignment w:val="baseline"/>
        <w:rPr>
          <w:b/>
          <w:bCs/>
        </w:rPr>
      </w:pPr>
      <w:r w:rsidRPr="002A68CB">
        <w:rPr>
          <w:b/>
          <w:bCs/>
        </w:rPr>
        <w:t>Materials and Procedure</w:t>
      </w:r>
    </w:p>
    <w:p w14:paraId="266E3591" w14:textId="24657E0D" w:rsidR="00AA5ECB" w:rsidRPr="002A68CB" w:rsidRDefault="00AA5ECB" w:rsidP="00AA5ECB">
      <w:pPr>
        <w:spacing w:line="480" w:lineRule="auto"/>
        <w:ind w:firstLine="720"/>
        <w:contextualSpacing/>
        <w:textAlignment w:val="baseline"/>
      </w:pPr>
      <w:r w:rsidRPr="002A68CB">
        <w:t>Experiment 2</w:t>
      </w:r>
      <w:r w:rsidR="00E7062B" w:rsidRPr="002A68CB">
        <w:t>A</w:t>
      </w:r>
      <w:r w:rsidRPr="002A68CB">
        <w:t xml:space="preserve"> followed the same procedure used in Experiment 1</w:t>
      </w:r>
      <w:r w:rsidR="00E7062B" w:rsidRPr="002A68CB">
        <w:t>A</w:t>
      </w:r>
      <w:r w:rsidRPr="002A68CB">
        <w:t xml:space="preserve"> with the exception that participants studied only unrelated pairs rather than a mix</w:t>
      </w:r>
      <w:r w:rsidR="00B91F6B" w:rsidRPr="002A68CB">
        <w:t>ed list</w:t>
      </w:r>
      <w:r w:rsidRPr="002A68CB">
        <w:t xml:space="preserve"> of related and unrelated pairs. To ensure a sizeable list of unrelated pairs, unrelated pairs from Experiment 1</w:t>
      </w:r>
      <w:r w:rsidR="00293FC8" w:rsidRPr="002A68CB">
        <w:t>A</w:t>
      </w:r>
      <w:r w:rsidRPr="002A68CB">
        <w:t xml:space="preserve"> were combined with a new set of unrelated pairs, leading to a total of 160 unrelated study pairs (80 pairs per block; see Table </w:t>
      </w:r>
      <w:r w:rsidR="004F4584" w:rsidRPr="002A68CB">
        <w:t>A</w:t>
      </w:r>
      <w:r w:rsidR="00D85460" w:rsidRPr="002A68CB">
        <w:t>6</w:t>
      </w:r>
      <w:r w:rsidR="004F4584" w:rsidRPr="002A68CB">
        <w:t xml:space="preserve"> </w:t>
      </w:r>
      <w:r w:rsidRPr="002A68CB">
        <w:t xml:space="preserve">for lexical characteristics). All other materials, including buffer </w:t>
      </w:r>
      <w:r w:rsidR="00A92667" w:rsidRPr="002A68CB">
        <w:t>pairs</w:t>
      </w:r>
      <w:r w:rsidRPr="002A68CB">
        <w:t xml:space="preserve"> and the procedure</w:t>
      </w:r>
      <w:r w:rsidR="00B91F6B" w:rsidRPr="002A68CB">
        <w:t>,</w:t>
      </w:r>
      <w:r w:rsidRPr="002A68CB">
        <w:t xml:space="preserve"> were identical to Experiment 1</w:t>
      </w:r>
      <w:r w:rsidR="00293FC8" w:rsidRPr="002A68CB">
        <w:t>A</w:t>
      </w:r>
      <w:r w:rsidRPr="002A68CB">
        <w:t>.</w:t>
      </w:r>
      <w:r w:rsidRPr="002A68CB">
        <w:tab/>
      </w:r>
    </w:p>
    <w:p w14:paraId="6D09C5ED" w14:textId="77777777" w:rsidR="00AA5ECB" w:rsidRPr="002A68CB" w:rsidRDefault="00AA5ECB" w:rsidP="00AA5ECB">
      <w:pPr>
        <w:spacing w:line="480" w:lineRule="auto"/>
        <w:contextualSpacing/>
        <w:jc w:val="center"/>
        <w:textAlignment w:val="baseline"/>
        <w:rPr>
          <w:b/>
          <w:bCs/>
        </w:rPr>
      </w:pPr>
      <w:r w:rsidRPr="002A68CB">
        <w:rPr>
          <w:b/>
          <w:bCs/>
        </w:rPr>
        <w:lastRenderedPageBreak/>
        <w:t>Results</w:t>
      </w:r>
    </w:p>
    <w:p w14:paraId="2AFB1587" w14:textId="63D839D8" w:rsidR="00AA5ECB" w:rsidRPr="002A68CB" w:rsidRDefault="00AA5ECB" w:rsidP="00AA5ECB">
      <w:pPr>
        <w:spacing w:line="480" w:lineRule="auto"/>
        <w:contextualSpacing/>
        <w:textAlignment w:val="baseline"/>
      </w:pPr>
      <w:r w:rsidRPr="002A68CB">
        <w:rPr>
          <w:b/>
          <w:bCs/>
        </w:rPr>
        <w:tab/>
      </w:r>
      <w:r w:rsidRPr="002A68CB">
        <w:t xml:space="preserve">Figure 3 plots mean JOL and cued-recall percentages for large- and small-font pairs in the mixed group and pairs in the control group. </w:t>
      </w:r>
      <w:r w:rsidR="004F4584" w:rsidRPr="002A68CB">
        <w:t xml:space="preserve">For completeness, </w:t>
      </w:r>
      <w:r w:rsidR="000801F3">
        <w:t>cell means</w:t>
      </w:r>
      <w:r w:rsidR="004F4584" w:rsidRPr="002A68CB">
        <w:t xml:space="preserve"> are reported in Table A</w:t>
      </w:r>
      <w:r w:rsidR="00D85460" w:rsidRPr="002A68CB">
        <w:t>7</w:t>
      </w:r>
      <w:r w:rsidR="00342B34" w:rsidRPr="002A68CB">
        <w:t xml:space="preserve"> (see Table A</w:t>
      </w:r>
      <w:r w:rsidR="00D85460" w:rsidRPr="002A68CB">
        <w:t>5</w:t>
      </w:r>
      <w:r w:rsidR="00342B34" w:rsidRPr="002A68CB">
        <w:t xml:space="preserve"> for gammas)</w:t>
      </w:r>
      <w:r w:rsidR="004F4584" w:rsidRPr="002A68CB">
        <w:t xml:space="preserve">. </w:t>
      </w:r>
      <w:r w:rsidRPr="002A68CB">
        <w:t xml:space="preserve">We first compared font size differences in the mixed group using a 2(Measure) × 2(Font Size) within-subject ANOVA. Across </w:t>
      </w:r>
      <w:r w:rsidR="00AF0C86" w:rsidRPr="002A68CB">
        <w:t>font sizes</w:t>
      </w:r>
      <w:r w:rsidRPr="002A68CB">
        <w:t>, JOLs were not greater than recall rates (27.99 vs. 23.30</w:t>
      </w:r>
      <w:r w:rsidR="001E1DEC" w:rsidRPr="002A68CB">
        <w:t>)</w:t>
      </w:r>
      <w:r w:rsidRPr="002A68CB">
        <w:t xml:space="preserve">, </w:t>
      </w:r>
      <w:r w:rsidRPr="002A68CB">
        <w:rPr>
          <w:i/>
          <w:iCs/>
        </w:rPr>
        <w:t>F</w:t>
      </w:r>
      <w:r w:rsidRPr="002A68CB">
        <w:t xml:space="preserve">(1, 35) = 2.15, </w:t>
      </w:r>
      <w:r w:rsidRPr="002A68CB">
        <w:rPr>
          <w:i/>
          <w:iCs/>
        </w:rPr>
        <w:t>MSE</w:t>
      </w:r>
      <w:r w:rsidRPr="002A68CB">
        <w:t xml:space="preserve"> = 369.08, </w:t>
      </w:r>
      <w:r w:rsidRPr="002A68CB">
        <w:rPr>
          <w:i/>
          <w:iCs/>
        </w:rPr>
        <w:t>p</w:t>
      </w:r>
      <w:r w:rsidRPr="002A68CB">
        <w:t xml:space="preserve"> = .15, </w:t>
      </w:r>
      <w:r w:rsidRPr="002A68CB">
        <w:rPr>
          <w:i/>
          <w:iCs/>
        </w:rPr>
        <w:t>p</w:t>
      </w:r>
      <w:r w:rsidRPr="002A68CB">
        <w:rPr>
          <w:vertAlign w:val="subscript"/>
        </w:rPr>
        <w:t>BIC</w:t>
      </w:r>
      <w:r w:rsidRPr="002A68CB">
        <w:t xml:space="preserve"> = .67, but </w:t>
      </w:r>
      <w:r w:rsidR="00AF0C86" w:rsidRPr="002A68CB">
        <w:t xml:space="preserve">collapsed across measure, mean </w:t>
      </w:r>
      <w:r w:rsidRPr="002A68CB">
        <w:t xml:space="preserve">JOLs/recall rates were greater for large than small fonts </w:t>
      </w:r>
      <w:r w:rsidR="00535151" w:rsidRPr="002A68CB">
        <w:t xml:space="preserve">respectively </w:t>
      </w:r>
      <w:r w:rsidRPr="002A68CB">
        <w:t xml:space="preserve">(27.00 vs. 24.30), </w:t>
      </w:r>
      <w:r w:rsidRPr="002A68CB">
        <w:rPr>
          <w:i/>
          <w:iCs/>
        </w:rPr>
        <w:t>F</w:t>
      </w:r>
      <w:r w:rsidRPr="002A68CB">
        <w:t xml:space="preserve">(1, 35) = 19.10, </w:t>
      </w:r>
      <w:r w:rsidRPr="002A68CB">
        <w:rPr>
          <w:i/>
          <w:iCs/>
        </w:rPr>
        <w:t>MSE</w:t>
      </w:r>
      <w:r w:rsidRPr="002A68CB">
        <w:t xml:space="preserve"> = 13.76, </w:t>
      </w:r>
      <w:r w:rsidRPr="002A68CB">
        <w:rPr>
          <w:i/>
          <w:iCs/>
        </w:rPr>
        <w:t>η</w:t>
      </w:r>
      <w:r w:rsidRPr="002A68CB">
        <w:rPr>
          <w:vertAlign w:val="subscript"/>
        </w:rPr>
        <w:t>p</w:t>
      </w:r>
      <w:r w:rsidRPr="002A68CB">
        <w:rPr>
          <w:vertAlign w:val="superscript"/>
        </w:rPr>
        <w:t xml:space="preserve">2 </w:t>
      </w:r>
      <w:r w:rsidRPr="002A68CB">
        <w:t>= .35. Importantly</w:t>
      </w:r>
      <w:r w:rsidR="005E01CB" w:rsidRPr="002A68CB">
        <w:t>,</w:t>
      </w:r>
      <w:r w:rsidRPr="002A68CB">
        <w:t xml:space="preserve"> however, font size did not affect JOLs and recall rates differently, </w:t>
      </w:r>
      <w:r w:rsidRPr="002A68CB">
        <w:rPr>
          <w:i/>
          <w:iCs/>
        </w:rPr>
        <w:t>F</w:t>
      </w:r>
      <w:r w:rsidRPr="002A68CB">
        <w:t xml:space="preserve"> &lt; 1, </w:t>
      </w:r>
      <w:r w:rsidRPr="002A68CB">
        <w:rPr>
          <w:i/>
          <w:iCs/>
        </w:rPr>
        <w:t>p</w:t>
      </w:r>
      <w:r w:rsidRPr="002A68CB">
        <w:rPr>
          <w:vertAlign w:val="subscript"/>
        </w:rPr>
        <w:t>BIC</w:t>
      </w:r>
      <w:r w:rsidRPr="002A68CB">
        <w:t xml:space="preserve"> = .85.</w:t>
      </w:r>
    </w:p>
    <w:p w14:paraId="7D759C67" w14:textId="67710F16" w:rsidR="00AA5ECB" w:rsidRPr="002A68CB" w:rsidRDefault="00AA5ECB" w:rsidP="00AA5ECB">
      <w:pPr>
        <w:spacing w:line="480" w:lineRule="auto"/>
        <w:contextualSpacing/>
        <w:textAlignment w:val="baseline"/>
      </w:pPr>
      <w:r w:rsidRPr="002A68CB">
        <w:tab/>
      </w:r>
      <w:r w:rsidR="00875493" w:rsidRPr="002A68CB">
        <w:t>Next, u</w:t>
      </w:r>
      <w:r w:rsidR="00970B2A" w:rsidRPr="002A68CB">
        <w:t xml:space="preserve">sing a pair of mixed ANOVAs, we compared JOLs and recall of large font and small font </w:t>
      </w:r>
      <w:r w:rsidR="00875493" w:rsidRPr="002A68CB">
        <w:t>to the control group. Overall, relative</w:t>
      </w:r>
      <w:r w:rsidRPr="002A68CB">
        <w:t xml:space="preserve"> to control pairs, JOLs </w:t>
      </w:r>
      <w:r w:rsidR="002501BC" w:rsidRPr="002A68CB">
        <w:t>exceeded</w:t>
      </w:r>
      <w:r w:rsidRPr="002A68CB">
        <w:t xml:space="preserve"> recall rates—an illusion of competence pattern—both when compared to large-font pairs (27.15 vs. 22.04), </w:t>
      </w:r>
      <w:r w:rsidRPr="002A68CB">
        <w:rPr>
          <w:i/>
          <w:iCs/>
        </w:rPr>
        <w:t>F</w:t>
      </w:r>
      <w:r w:rsidRPr="002A68CB">
        <w:t xml:space="preserve">(1, 66) = 4.43, </w:t>
      </w:r>
      <w:r w:rsidRPr="002A68CB">
        <w:rPr>
          <w:i/>
          <w:iCs/>
        </w:rPr>
        <w:t>MSE</w:t>
      </w:r>
      <w:r w:rsidRPr="002A68CB">
        <w:t xml:space="preserve"> = 202.28, </w:t>
      </w:r>
      <w:r w:rsidRPr="002A68CB">
        <w:rPr>
          <w:i/>
          <w:iCs/>
        </w:rPr>
        <w:t>η</w:t>
      </w:r>
      <w:r w:rsidRPr="002A68CB">
        <w:rPr>
          <w:vertAlign w:val="subscript"/>
        </w:rPr>
        <w:t>p</w:t>
      </w:r>
      <w:r w:rsidRPr="002A68CB">
        <w:rPr>
          <w:vertAlign w:val="superscript"/>
        </w:rPr>
        <w:t xml:space="preserve">2 </w:t>
      </w:r>
      <w:r w:rsidRPr="002A68CB">
        <w:t xml:space="preserve">= .06, and when compared to small-font pairs (25.80 vs. 20.53), </w:t>
      </w:r>
      <w:r w:rsidRPr="002A68CB">
        <w:rPr>
          <w:i/>
          <w:iCs/>
        </w:rPr>
        <w:t>F</w:t>
      </w:r>
      <w:r w:rsidRPr="002A68CB">
        <w:t xml:space="preserve">(1, 66) = 5.75, </w:t>
      </w:r>
      <w:r w:rsidRPr="002A68CB">
        <w:rPr>
          <w:i/>
          <w:iCs/>
        </w:rPr>
        <w:t>MSE</w:t>
      </w:r>
      <w:r w:rsidRPr="002A68CB">
        <w:t xml:space="preserve"> = 164.00, </w:t>
      </w:r>
      <w:r w:rsidRPr="002A68CB">
        <w:rPr>
          <w:i/>
          <w:iCs/>
        </w:rPr>
        <w:t>η</w:t>
      </w:r>
      <w:r w:rsidRPr="002A68CB">
        <w:rPr>
          <w:vertAlign w:val="subscript"/>
        </w:rPr>
        <w:t>p</w:t>
      </w:r>
      <w:r w:rsidRPr="002A68CB">
        <w:rPr>
          <w:vertAlign w:val="superscript"/>
        </w:rPr>
        <w:t xml:space="preserve">2 </w:t>
      </w:r>
      <w:r w:rsidRPr="002A68CB">
        <w:t xml:space="preserve">= .08. JOLs/recall rates were marginally greater for large-font pairs </w:t>
      </w:r>
      <w:r w:rsidR="00B91F6B" w:rsidRPr="002A68CB">
        <w:t>than</w:t>
      </w:r>
      <w:r w:rsidRPr="002A68CB">
        <w:t xml:space="preserve"> control pairs (27.00 vs. 21.89), </w:t>
      </w:r>
      <w:r w:rsidRPr="002A68CB">
        <w:rPr>
          <w:i/>
          <w:iCs/>
        </w:rPr>
        <w:t>F</w:t>
      </w:r>
      <w:r w:rsidRPr="002A68CB">
        <w:t xml:space="preserve">(1, 66) = 3.54, </w:t>
      </w:r>
      <w:r w:rsidRPr="002A68CB">
        <w:rPr>
          <w:i/>
          <w:iCs/>
        </w:rPr>
        <w:t>MSE</w:t>
      </w:r>
      <w:r w:rsidRPr="002A68CB">
        <w:t xml:space="preserve"> = 249.20,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.58, but </w:t>
      </w:r>
      <w:r w:rsidR="00CA753F" w:rsidRPr="002A68CB">
        <w:t xml:space="preserve">no </w:t>
      </w:r>
      <w:r w:rsidRPr="002A68CB">
        <w:t>difference occurred between small-font pairs and control pairs (24.30 vs. 21.89</w:t>
      </w:r>
      <w:r w:rsidR="003C058A">
        <w:t>)</w:t>
      </w:r>
      <w:r w:rsidRPr="002A68CB">
        <w:t xml:space="preserve">, </w:t>
      </w:r>
      <w:r w:rsidRPr="002A68CB">
        <w:rPr>
          <w:i/>
          <w:iCs/>
        </w:rPr>
        <w:t>F</w:t>
      </w:r>
      <w:r w:rsidRPr="002A68CB">
        <w:t xml:space="preserve"> &lt; 1, </w:t>
      </w:r>
      <w:r w:rsidRPr="002A68CB">
        <w:rPr>
          <w:i/>
          <w:iCs/>
        </w:rPr>
        <w:t>p</w:t>
      </w:r>
      <w:r w:rsidRPr="002A68CB">
        <w:rPr>
          <w:vertAlign w:val="subscript"/>
        </w:rPr>
        <w:t>BIC</w:t>
      </w:r>
      <w:r w:rsidRPr="002A68CB">
        <w:t xml:space="preserve"> = .85. Like the large- and small-font pair comparison above, font size did not differentially affect JOLs from recall rates relative to control pairs, </w:t>
      </w:r>
      <w:r w:rsidRPr="002A68CB">
        <w:rPr>
          <w:i/>
          <w:iCs/>
        </w:rPr>
        <w:t>F</w:t>
      </w:r>
      <w:r w:rsidRPr="002A68CB">
        <w:t xml:space="preserve">s &lt; 1, </w:t>
      </w:r>
      <w:r w:rsidRPr="002A68CB">
        <w:rPr>
          <w:i/>
          <w:iCs/>
        </w:rPr>
        <w:t>p</w:t>
      </w:r>
      <w:r w:rsidRPr="002A68CB">
        <w:rPr>
          <w:vertAlign w:val="subscript"/>
        </w:rPr>
        <w:t>BIC</w:t>
      </w:r>
      <w:r w:rsidRPr="002A68CB">
        <w:t>s &gt; .88.</w:t>
      </w:r>
    </w:p>
    <w:p w14:paraId="23FE1CBF" w14:textId="50622A9D" w:rsidR="00AA5ECB" w:rsidRPr="002A68CB" w:rsidRDefault="00AA5ECB" w:rsidP="00AA5ECB">
      <w:pPr>
        <w:spacing w:line="480" w:lineRule="auto"/>
        <w:contextualSpacing/>
        <w:jc w:val="center"/>
        <w:textAlignment w:val="baseline"/>
        <w:rPr>
          <w:b/>
          <w:bCs/>
        </w:rPr>
      </w:pPr>
      <w:r w:rsidRPr="002A68CB">
        <w:rPr>
          <w:b/>
          <w:bCs/>
        </w:rPr>
        <w:t>Experiment 2B: Highlighting Effects on Pure Unrelated Lists</w:t>
      </w:r>
    </w:p>
    <w:p w14:paraId="7CAB8530" w14:textId="7B666FDB" w:rsidR="00A74214" w:rsidRPr="002A68CB" w:rsidRDefault="00A74214" w:rsidP="002C5111">
      <w:pPr>
        <w:spacing w:before="240" w:line="480" w:lineRule="auto"/>
        <w:ind w:firstLine="720"/>
        <w:contextualSpacing/>
        <w:textAlignment w:val="baseline"/>
      </w:pPr>
      <w:r w:rsidRPr="002A68CB">
        <w:t xml:space="preserve">Experiment 2B provided a replication of Experiment 1B </w:t>
      </w:r>
      <w:r w:rsidR="00745ACB" w:rsidRPr="002A68CB">
        <w:t>using only</w:t>
      </w:r>
      <w:r w:rsidRPr="002A68CB">
        <w:t xml:space="preserve"> unrelated item pairs.</w:t>
      </w:r>
      <w:r w:rsidR="00745ACB" w:rsidRPr="002A68CB">
        <w:t xml:space="preserve"> </w:t>
      </w:r>
      <w:r w:rsidR="00CA753F" w:rsidRPr="002A68CB">
        <w:t xml:space="preserve">Our </w:t>
      </w:r>
      <w:r w:rsidR="002C5111" w:rsidRPr="002A68CB">
        <w:t xml:space="preserve">predictions </w:t>
      </w:r>
      <w:r w:rsidR="00CA753F" w:rsidRPr="002A68CB">
        <w:t>followed</w:t>
      </w:r>
      <w:r w:rsidR="002C5111" w:rsidRPr="002A68CB">
        <w:t xml:space="preserve"> Experiment 1B</w:t>
      </w:r>
      <w:r w:rsidR="009B58CA" w:rsidRPr="002A68CB">
        <w:t xml:space="preserve"> and were in line with Rhodes and Castel’s (2008) font-size effect. W</w:t>
      </w:r>
      <w:r w:rsidRPr="002A68CB">
        <w:t>e expected that highligh</w:t>
      </w:r>
      <w:r w:rsidR="002C5111" w:rsidRPr="002A68CB">
        <w:t>ted</w:t>
      </w:r>
      <w:r w:rsidRPr="002A68CB">
        <w:t xml:space="preserve"> pairs would </w:t>
      </w:r>
      <w:r w:rsidR="002C5111" w:rsidRPr="002A68CB">
        <w:t>be more perceptually</w:t>
      </w:r>
      <w:r w:rsidRPr="002A68CB">
        <w:t xml:space="preserve"> </w:t>
      </w:r>
      <w:r w:rsidR="00C626DB" w:rsidRPr="002A68CB">
        <w:t xml:space="preserve">fluent </w:t>
      </w:r>
      <w:r w:rsidRPr="002A68CB">
        <w:t xml:space="preserve">and </w:t>
      </w:r>
      <w:r w:rsidR="002C5111" w:rsidRPr="002A68CB">
        <w:t xml:space="preserve">would </w:t>
      </w:r>
      <w:r w:rsidR="002C5111" w:rsidRPr="002A68CB">
        <w:lastRenderedPageBreak/>
        <w:t xml:space="preserve">receive inflated JOLs relative to non-highlighted pairs. </w:t>
      </w:r>
      <w:r w:rsidR="009B58CA" w:rsidRPr="002A68CB">
        <w:t>R</w:t>
      </w:r>
      <w:r w:rsidR="00C17D6D" w:rsidRPr="002A68CB">
        <w:t>ecall was</w:t>
      </w:r>
      <w:r w:rsidR="009B58CA" w:rsidRPr="002A68CB">
        <w:t xml:space="preserve"> again</w:t>
      </w:r>
      <w:r w:rsidR="00C17D6D" w:rsidRPr="002A68CB">
        <w:t xml:space="preserve"> not expected to differ as a function of </w:t>
      </w:r>
      <w:r w:rsidR="002C5111" w:rsidRPr="002A68CB">
        <w:t>highlighting</w:t>
      </w:r>
      <w:r w:rsidR="00C17D6D" w:rsidRPr="002A68CB">
        <w:t xml:space="preserve">. Consistent with the previous </w:t>
      </w:r>
      <w:r w:rsidRPr="002A68CB">
        <w:t>e</w:t>
      </w:r>
      <w:r w:rsidR="00C17D6D" w:rsidRPr="002A68CB">
        <w:t xml:space="preserve">xperiments, a </w:t>
      </w:r>
      <w:r w:rsidR="00DB2BB0" w:rsidRPr="002A68CB">
        <w:t>control-</w:t>
      </w:r>
      <w:r w:rsidR="00C17D6D" w:rsidRPr="002A68CB">
        <w:t>group comparison</w:t>
      </w:r>
      <w:r w:rsidR="003B0E7F" w:rsidRPr="002A68CB">
        <w:t xml:space="preserve"> was included</w:t>
      </w:r>
      <w:r w:rsidR="00C17D6D" w:rsidRPr="002A68CB">
        <w:t xml:space="preserve">. Thus, both JOLs and recall for highlighted and non-highlighted pairs were compared to the </w:t>
      </w:r>
      <w:r w:rsidR="00DB2BB0" w:rsidRPr="002A68CB">
        <w:t>pure-</w:t>
      </w:r>
      <w:r w:rsidR="00C17D6D" w:rsidRPr="002A68CB">
        <w:t xml:space="preserve">control group </w:t>
      </w:r>
      <w:r w:rsidR="003B0E7F" w:rsidRPr="002A68CB">
        <w:t>from</w:t>
      </w:r>
      <w:r w:rsidR="00C17D6D" w:rsidRPr="002A68CB">
        <w:t xml:space="preserve"> Experiment 2A.</w:t>
      </w:r>
    </w:p>
    <w:p w14:paraId="66A192A4" w14:textId="77777777" w:rsidR="00AA5ECB" w:rsidRPr="002A68CB" w:rsidRDefault="00AA5ECB" w:rsidP="00AA5ECB">
      <w:pPr>
        <w:spacing w:line="480" w:lineRule="auto"/>
        <w:contextualSpacing/>
        <w:jc w:val="center"/>
        <w:textAlignment w:val="baseline"/>
        <w:rPr>
          <w:b/>
          <w:bCs/>
        </w:rPr>
      </w:pPr>
      <w:r w:rsidRPr="002A68CB">
        <w:rPr>
          <w:b/>
          <w:bCs/>
        </w:rPr>
        <w:t>Method</w:t>
      </w:r>
    </w:p>
    <w:p w14:paraId="5F8393D0" w14:textId="4F6698C9" w:rsidR="00AA5ECB" w:rsidRPr="002A68CB" w:rsidRDefault="00AA5ECB" w:rsidP="00AA5ECB">
      <w:pPr>
        <w:spacing w:line="480" w:lineRule="auto"/>
        <w:contextualSpacing/>
        <w:textAlignment w:val="baseline"/>
        <w:rPr>
          <w:b/>
          <w:bCs/>
        </w:rPr>
      </w:pPr>
      <w:r w:rsidRPr="002A68CB">
        <w:rPr>
          <w:b/>
          <w:bCs/>
        </w:rPr>
        <w:t>Participants</w:t>
      </w:r>
    </w:p>
    <w:p w14:paraId="54FEE830" w14:textId="708CC784" w:rsidR="00BD7ECB" w:rsidRPr="002A68CB" w:rsidRDefault="003B0E7F" w:rsidP="00BD7ECB">
      <w:pPr>
        <w:spacing w:line="480" w:lineRule="auto"/>
        <w:ind w:firstLine="720"/>
        <w:contextualSpacing/>
        <w:textAlignment w:val="baseline"/>
      </w:pPr>
      <w:r w:rsidRPr="002A68CB">
        <w:t xml:space="preserve">An </w:t>
      </w:r>
      <w:r w:rsidR="00BD7ECB" w:rsidRPr="002A68CB">
        <w:t xml:space="preserve">additional </w:t>
      </w:r>
      <w:r w:rsidR="00650106" w:rsidRPr="002A68CB">
        <w:t>40</w:t>
      </w:r>
      <w:r w:rsidR="00BD7ECB" w:rsidRPr="002A68CB">
        <w:t xml:space="preserve"> participants </w:t>
      </w:r>
      <w:r w:rsidRPr="002A68CB">
        <w:t xml:space="preserve">from </w:t>
      </w:r>
      <w:r w:rsidR="00BD7ECB" w:rsidRPr="002A68CB">
        <w:t>Prolific complete</w:t>
      </w:r>
      <w:r w:rsidRPr="002A68CB">
        <w:t>d</w:t>
      </w:r>
      <w:r w:rsidR="00BD7ECB" w:rsidRPr="002A68CB">
        <w:t xml:space="preserve"> Experiment 2B</w:t>
      </w:r>
      <w:r w:rsidR="00873E68" w:rsidRPr="002A68CB">
        <w:t xml:space="preserve">. </w:t>
      </w:r>
      <w:r w:rsidR="00650106" w:rsidRPr="002A68CB">
        <w:t>Data for three participants were omitted using the same exclusion criteria as Experiment 2A</w:t>
      </w:r>
      <w:r w:rsidR="00953405" w:rsidRPr="002A68CB">
        <w:t xml:space="preserve"> (recall &lt; 5%)</w:t>
      </w:r>
      <w:r w:rsidR="00650106" w:rsidRPr="002A68CB">
        <w:t xml:space="preserve">. </w:t>
      </w:r>
      <w:r w:rsidRPr="002A68CB">
        <w:t xml:space="preserve">Participants </w:t>
      </w:r>
      <w:r w:rsidR="00BD7ECB" w:rsidRPr="002A68CB">
        <w:t xml:space="preserve">completed the study at a rate of $4.00 per half hour. Participants reported a mean age of </w:t>
      </w:r>
      <w:r w:rsidR="00F0611E" w:rsidRPr="002A68CB">
        <w:t>24.35</w:t>
      </w:r>
      <w:r w:rsidR="00BD7ECB" w:rsidRPr="002A68CB">
        <w:t xml:space="preserve"> </w:t>
      </w:r>
      <w:r w:rsidR="00536B85" w:rsidRPr="002A68CB">
        <w:t xml:space="preserve">years </w:t>
      </w:r>
      <w:r w:rsidR="00BD7ECB" w:rsidRPr="002A68CB">
        <w:t>(</w:t>
      </w:r>
      <w:r w:rsidR="00BD7ECB" w:rsidRPr="002A68CB">
        <w:rPr>
          <w:i/>
          <w:iCs/>
        </w:rPr>
        <w:t>SD</w:t>
      </w:r>
      <w:r w:rsidR="00BD7ECB" w:rsidRPr="002A68CB">
        <w:t xml:space="preserve"> = </w:t>
      </w:r>
      <w:r w:rsidR="00873E68" w:rsidRPr="002A68CB">
        <w:t>10.</w:t>
      </w:r>
      <w:r w:rsidR="00F0611E" w:rsidRPr="002A68CB">
        <w:t>15</w:t>
      </w:r>
      <w:r w:rsidR="00BD7ECB" w:rsidRPr="002A68CB">
        <w:t>). All were native English speakers who reported normal or corrected-to-normal vision.</w:t>
      </w:r>
      <w:r w:rsidR="001E1DEC" w:rsidRPr="002A68CB">
        <w:t xml:space="preserve"> </w:t>
      </w:r>
      <w:bookmarkStart w:id="7" w:name="_Hlk79564043"/>
      <w:r w:rsidR="001E1DEC" w:rsidRPr="002A68CB">
        <w:t>Full demographic information is presented in Table A1</w:t>
      </w:r>
      <w:bookmarkEnd w:id="7"/>
      <w:r w:rsidR="001E1DEC" w:rsidRPr="002A68CB">
        <w:t>.</w:t>
      </w:r>
    </w:p>
    <w:p w14:paraId="55CA8487"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54B1372" w14:textId="5A255E86" w:rsidR="00AA5ECB" w:rsidRPr="002A68CB" w:rsidRDefault="00AA5ECB" w:rsidP="00AA5ECB">
      <w:pPr>
        <w:spacing w:line="480" w:lineRule="auto"/>
        <w:contextualSpacing/>
        <w:textAlignment w:val="baseline"/>
      </w:pPr>
      <w:r w:rsidRPr="002A68CB">
        <w:rPr>
          <w:b/>
          <w:bCs/>
        </w:rPr>
        <w:tab/>
      </w:r>
      <w:r w:rsidRPr="002A68CB">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sidRPr="002A68CB">
        <w:t xml:space="preserve"> for pairs in the highlight group</w:t>
      </w:r>
      <w:r w:rsidRPr="002A68CB">
        <w:t xml:space="preserve"> was also identical to Experiment 1B</w:t>
      </w:r>
      <w:r w:rsidR="00BD7ECB" w:rsidRPr="002A68CB">
        <w:t>,</w:t>
      </w:r>
      <w:r w:rsidRPr="002A68CB">
        <w:t xml:space="preserve"> which matched the font size of the pairs in the control group.</w:t>
      </w:r>
    </w:p>
    <w:p w14:paraId="3C35E58A" w14:textId="77777777" w:rsidR="00AA5ECB" w:rsidRPr="002A68CB" w:rsidRDefault="00AA5ECB" w:rsidP="00AA5ECB">
      <w:pPr>
        <w:spacing w:line="480" w:lineRule="auto"/>
        <w:contextualSpacing/>
        <w:jc w:val="center"/>
        <w:textAlignment w:val="baseline"/>
        <w:rPr>
          <w:b/>
          <w:bCs/>
        </w:rPr>
      </w:pPr>
      <w:r w:rsidRPr="002A68CB">
        <w:rPr>
          <w:b/>
          <w:bCs/>
        </w:rPr>
        <w:t>Results</w:t>
      </w:r>
    </w:p>
    <w:p w14:paraId="7AB3B2E6" w14:textId="5A89E067" w:rsidR="00AA5ECB" w:rsidRPr="002A68CB" w:rsidRDefault="00AA5ECB" w:rsidP="00AA5ECB">
      <w:pPr>
        <w:spacing w:line="480" w:lineRule="auto"/>
        <w:contextualSpacing/>
        <w:textAlignment w:val="baseline"/>
      </w:pPr>
      <w:r w:rsidRPr="002A68CB">
        <w:tab/>
        <w:t xml:space="preserve">Figure 4 plots mean JOL and cued-recall percentages for highlight and no-highlight pairs and control-group pairs. Highlight differences were first compared using a 2(Measure) × 2(Highlight) within-subject ANOVA. Consistent with an illusion of competence pattern, </w:t>
      </w:r>
      <w:r w:rsidR="00AF0C86" w:rsidRPr="002A68CB">
        <w:t xml:space="preserve">a main effect of Measure was detected, such that </w:t>
      </w:r>
      <w:r w:rsidRPr="002A68CB">
        <w:t xml:space="preserve">overall JOLs exceeded later recall rates (29.17 vs. 20.54), </w:t>
      </w:r>
      <w:r w:rsidRPr="002A68CB">
        <w:rPr>
          <w:i/>
          <w:iCs/>
        </w:rPr>
        <w:t>F</w:t>
      </w:r>
      <w:r w:rsidRPr="002A68CB">
        <w:t xml:space="preserve">(1, 36) = 6.26, </w:t>
      </w:r>
      <w:r w:rsidRPr="002A68CB">
        <w:rPr>
          <w:i/>
          <w:iCs/>
        </w:rPr>
        <w:t>MSE</w:t>
      </w:r>
      <w:r w:rsidRPr="002A68CB">
        <w:t xml:space="preserve"> = 440.59, </w:t>
      </w:r>
      <w:r w:rsidRPr="002A68CB">
        <w:rPr>
          <w:i/>
          <w:iCs/>
        </w:rPr>
        <w:t>η</w:t>
      </w:r>
      <w:r w:rsidRPr="002A68CB">
        <w:rPr>
          <w:vertAlign w:val="subscript"/>
        </w:rPr>
        <w:t>p</w:t>
      </w:r>
      <w:r w:rsidRPr="002A68CB">
        <w:rPr>
          <w:vertAlign w:val="superscript"/>
        </w:rPr>
        <w:t xml:space="preserve">2 </w:t>
      </w:r>
      <w:r w:rsidRPr="002A68CB">
        <w:t xml:space="preserve">= .15; </w:t>
      </w:r>
      <w:r w:rsidR="003C058A">
        <w:t>and</w:t>
      </w:r>
      <w:r w:rsidRPr="002A68CB">
        <w:t xml:space="preserve"> </w:t>
      </w:r>
      <w:r w:rsidRPr="002A68CB">
        <w:lastRenderedPageBreak/>
        <w:t xml:space="preserve">like Experiment 1B, the highlight main effect was not reliable, </w:t>
      </w:r>
      <w:r w:rsidRPr="002A68CB">
        <w:rPr>
          <w:i/>
          <w:iCs/>
        </w:rPr>
        <w:t>F</w:t>
      </w:r>
      <w:r w:rsidRPr="002A68CB">
        <w:t xml:space="preserve">(1, 36) = 2.82, </w:t>
      </w:r>
      <w:r w:rsidRPr="002A68CB">
        <w:rPr>
          <w:i/>
          <w:iCs/>
        </w:rPr>
        <w:t>MSE</w:t>
      </w:r>
      <w:r w:rsidRPr="002A68CB">
        <w:t xml:space="preserve"> = 18.23, </w:t>
      </w:r>
      <w:r w:rsidRPr="002A68CB">
        <w:rPr>
          <w:i/>
          <w:iCs/>
        </w:rPr>
        <w:t>p</w:t>
      </w:r>
      <w:r w:rsidRPr="002A68CB">
        <w:t xml:space="preserve"> = .10, </w:t>
      </w:r>
      <w:r w:rsidRPr="002A68CB">
        <w:rPr>
          <w:i/>
          <w:iCs/>
        </w:rPr>
        <w:t>p</w:t>
      </w:r>
      <w:r w:rsidRPr="002A68CB">
        <w:rPr>
          <w:vertAlign w:val="subscript"/>
        </w:rPr>
        <w:t>BIC</w:t>
      </w:r>
      <w:r w:rsidRPr="002A68CB">
        <w:t xml:space="preserve"> = .60, nor was the interaction, </w:t>
      </w:r>
      <w:r w:rsidRPr="002A68CB">
        <w:rPr>
          <w:i/>
          <w:iCs/>
        </w:rPr>
        <w:t>F</w:t>
      </w:r>
      <w:r w:rsidRPr="002A68CB">
        <w:t xml:space="preserve"> &lt; 1, </w:t>
      </w:r>
      <w:r w:rsidRPr="002A68CB">
        <w:rPr>
          <w:i/>
          <w:iCs/>
        </w:rPr>
        <w:t>p</w:t>
      </w:r>
      <w:r w:rsidRPr="002A68CB">
        <w:rPr>
          <w:vertAlign w:val="subscript"/>
        </w:rPr>
        <w:t>BIC</w:t>
      </w:r>
      <w:r w:rsidRPr="002A68CB">
        <w:t xml:space="preserve"> = .86.</w:t>
      </w:r>
    </w:p>
    <w:p w14:paraId="5AE3249A" w14:textId="2F25AB7B" w:rsidR="00AA5ECB" w:rsidRPr="002A68CB" w:rsidRDefault="00AA5ECB" w:rsidP="00AA5ECB">
      <w:pPr>
        <w:spacing w:line="480" w:lineRule="auto"/>
        <w:contextualSpacing/>
        <w:textAlignment w:val="baseline"/>
      </w:pPr>
      <w:r w:rsidRPr="002A68CB">
        <w:tab/>
        <w:t xml:space="preserve">We then compared highlight and no-highlight </w:t>
      </w:r>
      <w:r w:rsidR="003B0E7F" w:rsidRPr="002A68CB">
        <w:t xml:space="preserve">pairs </w:t>
      </w:r>
      <w:r w:rsidRPr="002A68CB">
        <w:t>to the control group.</w:t>
      </w:r>
      <w:r w:rsidR="00F1781B" w:rsidRPr="002A68CB">
        <w:t xml:space="preserve"> </w:t>
      </w:r>
      <w:r w:rsidR="00A81486" w:rsidRPr="002A68CB">
        <w:t xml:space="preserve">A pair of mixed ANOVAs </w:t>
      </w:r>
      <w:r w:rsidR="00F1781B" w:rsidRPr="002A68CB">
        <w:t xml:space="preserve">revealed that </w:t>
      </w:r>
      <w:r w:rsidRPr="002A68CB">
        <w:t xml:space="preserve">JOLs exceeded recall rates both in the highlight/control </w:t>
      </w:r>
      <w:r w:rsidR="00DB2BB0" w:rsidRPr="002A68CB">
        <w:t xml:space="preserve">comparison </w:t>
      </w:r>
      <w:r w:rsidRPr="002A68CB">
        <w:t xml:space="preserve">(27.40 vs. 20.20), </w:t>
      </w:r>
      <w:r w:rsidRPr="002A68CB">
        <w:rPr>
          <w:i/>
          <w:iCs/>
        </w:rPr>
        <w:t>F</w:t>
      </w:r>
      <w:r w:rsidRPr="002A68CB">
        <w:t xml:space="preserve">(1, 67) = 8.58, </w:t>
      </w:r>
      <w:r w:rsidRPr="002A68CB">
        <w:rPr>
          <w:i/>
          <w:iCs/>
        </w:rPr>
        <w:t>MSE</w:t>
      </w:r>
      <w:r w:rsidRPr="002A68CB">
        <w:t xml:space="preserve"> </w:t>
      </w:r>
      <w:r w:rsidR="003B0E7F" w:rsidRPr="002A68CB">
        <w:t xml:space="preserve">= </w:t>
      </w:r>
      <w:r w:rsidRPr="002A68CB">
        <w:t xml:space="preserve">201.54, </w:t>
      </w:r>
      <w:r w:rsidRPr="002A68CB">
        <w:rPr>
          <w:i/>
          <w:iCs/>
        </w:rPr>
        <w:t>η</w:t>
      </w:r>
      <w:r w:rsidRPr="002A68CB">
        <w:rPr>
          <w:vertAlign w:val="subscript"/>
        </w:rPr>
        <w:t>p</w:t>
      </w:r>
      <w:r w:rsidRPr="002A68CB">
        <w:rPr>
          <w:vertAlign w:val="superscript"/>
        </w:rPr>
        <w:t xml:space="preserve">2 </w:t>
      </w:r>
      <w:r w:rsidRPr="002A68CB">
        <w:t xml:space="preserve">= .11, and in the no-highlight/control </w:t>
      </w:r>
      <w:r w:rsidR="00DB2BB0" w:rsidRPr="002A68CB">
        <w:t xml:space="preserve">comparison </w:t>
      </w:r>
      <w:r w:rsidRPr="002A68CB">
        <w:t xml:space="preserve">(26.85 vs. 19.47), </w:t>
      </w:r>
      <w:r w:rsidRPr="002A68CB">
        <w:rPr>
          <w:i/>
          <w:iCs/>
        </w:rPr>
        <w:t>F</w:t>
      </w:r>
      <w:r w:rsidRPr="002A68CB">
        <w:t xml:space="preserve">(1, 67) = 8.73, </w:t>
      </w:r>
      <w:r w:rsidRPr="002A68CB">
        <w:rPr>
          <w:i/>
          <w:iCs/>
        </w:rPr>
        <w:t>MSE</w:t>
      </w:r>
      <w:r w:rsidRPr="002A68CB">
        <w:t xml:space="preserve"> = 80.57, </w:t>
      </w:r>
      <w:r w:rsidRPr="002A68CB">
        <w:rPr>
          <w:i/>
          <w:iCs/>
        </w:rPr>
        <w:t>η</w:t>
      </w:r>
      <w:r w:rsidRPr="002A68CB">
        <w:rPr>
          <w:vertAlign w:val="subscript"/>
        </w:rPr>
        <w:t>p</w:t>
      </w:r>
      <w:r w:rsidRPr="002A68CB">
        <w:rPr>
          <w:vertAlign w:val="superscript"/>
        </w:rPr>
        <w:t xml:space="preserve">2 </w:t>
      </w:r>
      <w:r w:rsidRPr="002A68CB">
        <w:t xml:space="preserve">= .12. There were no differences when comparing either highlight or no-highlight pairs relative to the control group, </w:t>
      </w:r>
      <w:r w:rsidRPr="002A68CB">
        <w:rPr>
          <w:i/>
          <w:iCs/>
        </w:rPr>
        <w:t>F</w:t>
      </w:r>
      <w:r w:rsidRPr="002A68CB">
        <w:t xml:space="preserve">s &lt; 1, </w:t>
      </w:r>
      <w:r w:rsidRPr="002A68CB">
        <w:rPr>
          <w:i/>
          <w:iCs/>
        </w:rPr>
        <w:t>p</w:t>
      </w:r>
      <w:r w:rsidRPr="002A68CB">
        <w:rPr>
          <w:vertAlign w:val="subscript"/>
        </w:rPr>
        <w:t>BIC</w:t>
      </w:r>
      <w:r w:rsidRPr="002A68CB">
        <w:t xml:space="preserve">s &gt; .85. The interactions were also not reliable, </w:t>
      </w:r>
      <w:r w:rsidRPr="002A68CB">
        <w:rPr>
          <w:i/>
          <w:iCs/>
        </w:rPr>
        <w:t>F</w:t>
      </w:r>
      <w:r w:rsidRPr="002A68CB">
        <w:t xml:space="preserve">s &lt; 1, </w:t>
      </w:r>
      <w:r w:rsidRPr="002A68CB">
        <w:rPr>
          <w:i/>
          <w:iCs/>
        </w:rPr>
        <w:t>p</w:t>
      </w:r>
      <w:r w:rsidRPr="002A68CB">
        <w:rPr>
          <w:vertAlign w:val="subscript"/>
        </w:rPr>
        <w:t>BIC</w:t>
      </w:r>
      <w:r w:rsidRPr="002A68CB">
        <w:t>s &gt; .87.</w:t>
      </w:r>
    </w:p>
    <w:p w14:paraId="57001C4F" w14:textId="77777777" w:rsidR="00AA5ECB" w:rsidRPr="002A68CB" w:rsidRDefault="00AA5ECB" w:rsidP="00AA5ECB">
      <w:pPr>
        <w:spacing w:line="480" w:lineRule="auto"/>
        <w:contextualSpacing/>
        <w:jc w:val="center"/>
        <w:textAlignment w:val="baseline"/>
        <w:rPr>
          <w:b/>
          <w:bCs/>
        </w:rPr>
      </w:pPr>
      <w:r w:rsidRPr="002A68CB">
        <w:rPr>
          <w:b/>
          <w:bCs/>
        </w:rPr>
        <w:t>Discussion</w:t>
      </w:r>
    </w:p>
    <w:p w14:paraId="1C9865A4" w14:textId="6845FF2C" w:rsidR="00FF5CB3" w:rsidRPr="002A68CB" w:rsidRDefault="004F5245" w:rsidP="00FF5CB3">
      <w:pPr>
        <w:spacing w:line="480" w:lineRule="auto"/>
        <w:ind w:firstLine="720"/>
        <w:contextualSpacing/>
        <w:textAlignment w:val="baseline"/>
      </w:pPr>
      <w:r w:rsidRPr="002A68CB">
        <w:t>Findings from Experiments 2A and 2B are quite clear.</w:t>
      </w:r>
      <w:r w:rsidR="00AA1F78" w:rsidRPr="002A68CB">
        <w:t xml:space="preserve"> First, in Experiment 2A, the font-size effect </w:t>
      </w:r>
      <w:r w:rsidR="00CA753F" w:rsidRPr="002A68CB">
        <w:t>was not in evidence</w:t>
      </w:r>
      <w:r w:rsidR="00AA1F78" w:rsidRPr="002A68CB">
        <w:t>, e</w:t>
      </w:r>
      <w:r w:rsidR="00C474C2" w:rsidRPr="002A68CB">
        <w:t xml:space="preserve">ven </w:t>
      </w:r>
      <w:r w:rsidR="00AA1F78" w:rsidRPr="002A68CB">
        <w:t xml:space="preserve">after removing related pairs and presenting participants with only </w:t>
      </w:r>
      <w:r w:rsidR="00C474C2" w:rsidRPr="002A68CB">
        <w:t>unrelated pairs</w:t>
      </w:r>
      <w:r w:rsidR="00AA1F78" w:rsidRPr="002A68CB">
        <w:t xml:space="preserve"> at study. While large font was</w:t>
      </w:r>
      <w:r w:rsidR="00C474C2" w:rsidRPr="002A68CB">
        <w:t xml:space="preserve"> </w:t>
      </w:r>
      <w:r w:rsidR="00AA1F78" w:rsidRPr="002A68CB">
        <w:t>again</w:t>
      </w:r>
      <w:r w:rsidR="00C474C2" w:rsidRPr="002A68CB">
        <w:t xml:space="preserve"> </w:t>
      </w:r>
      <w:r w:rsidR="00D555CF" w:rsidRPr="002A68CB">
        <w:t xml:space="preserve">found </w:t>
      </w:r>
      <w:r w:rsidR="00AA1F78" w:rsidRPr="002A68CB">
        <w:t xml:space="preserve">to </w:t>
      </w:r>
      <w:r w:rsidR="00C474C2" w:rsidRPr="002A68CB">
        <w:t xml:space="preserve">increase JOLs, </w:t>
      </w:r>
      <w:r w:rsidR="00804DA9" w:rsidRPr="002A68CB">
        <w:t xml:space="preserve">it also </w:t>
      </w:r>
      <w:r w:rsidR="003B0E7F" w:rsidRPr="002A68CB">
        <w:t>produced</w:t>
      </w:r>
      <w:r w:rsidR="00804DA9" w:rsidRPr="002A68CB">
        <w:t xml:space="preserve"> an equivalent increase </w:t>
      </w:r>
      <w:r w:rsidR="00DB2BB0" w:rsidRPr="002A68CB">
        <w:t xml:space="preserve">in </w:t>
      </w:r>
      <w:r w:rsidR="00804DA9" w:rsidRPr="002A68CB">
        <w:t xml:space="preserve">recall, replicating the pattern observed in Experiment 1A. Finally, font-size did not </w:t>
      </w:r>
      <w:r w:rsidRPr="002A68CB">
        <w:t>a</w:t>
      </w:r>
      <w:r w:rsidR="00804DA9" w:rsidRPr="002A68CB">
        <w:t>ffect JOLs or recall relative to the control group.</w:t>
      </w:r>
      <w:r w:rsidR="00FF5CB3" w:rsidRPr="002A68CB">
        <w:t xml:space="preserve"> </w:t>
      </w:r>
      <w:r w:rsidR="00406FA2" w:rsidRPr="002A68CB">
        <w:t xml:space="preserve">Next, </w:t>
      </w:r>
      <w:r w:rsidRPr="002A68CB">
        <w:t xml:space="preserve">Experiment 2B replicated </w:t>
      </w:r>
      <w:r w:rsidR="00406FA2" w:rsidRPr="002A68CB">
        <w:t>the pattern of result</w:t>
      </w:r>
      <w:r w:rsidRPr="002A68CB">
        <w:t xml:space="preserve">s </w:t>
      </w:r>
      <w:r w:rsidR="00406FA2" w:rsidRPr="002A68CB">
        <w:t xml:space="preserve">observed in </w:t>
      </w:r>
      <w:r w:rsidRPr="002A68CB">
        <w:t>Experiment 1B</w:t>
      </w:r>
      <w:r w:rsidR="00406FA2" w:rsidRPr="002A68CB">
        <w:t>. Specifically</w:t>
      </w:r>
      <w:r w:rsidR="00C474C2" w:rsidRPr="002A68CB">
        <w:t xml:space="preserve">, </w:t>
      </w:r>
      <w:r w:rsidR="00406FA2" w:rsidRPr="002A68CB">
        <w:t>JOLs and recall did not differ between hi</w:t>
      </w:r>
      <w:r w:rsidR="00C474C2" w:rsidRPr="002A68CB">
        <w:t>g</w:t>
      </w:r>
      <w:r w:rsidR="00406FA2" w:rsidRPr="002A68CB">
        <w:t>hlighted and non-highlighted pairs, and no differences were detected for either pair type relative to the control group.</w:t>
      </w:r>
      <w:r w:rsidR="00C474C2" w:rsidRPr="002A68CB">
        <w:t xml:space="preserve"> </w:t>
      </w:r>
      <w:r w:rsidR="00406FA2" w:rsidRPr="002A68CB">
        <w:t xml:space="preserve">Thus, while </w:t>
      </w:r>
      <w:r w:rsidR="00C474C2" w:rsidRPr="002A68CB">
        <w:t>highlight</w:t>
      </w:r>
      <w:r w:rsidR="00406FA2" w:rsidRPr="002A68CB">
        <w:t xml:space="preserve">ed pairs are </w:t>
      </w:r>
      <w:r w:rsidR="00D555CF" w:rsidRPr="002A68CB">
        <w:t xml:space="preserve">likely to be perceptually fluent </w:t>
      </w:r>
      <w:r w:rsidR="00406FA2" w:rsidRPr="002A68CB">
        <w:t>relative to non-highlighted pairs</w:t>
      </w:r>
      <w:r w:rsidR="000801F3">
        <w:t>,</w:t>
      </w:r>
      <w:r w:rsidR="00406FA2" w:rsidRPr="002A68CB">
        <w:t xml:space="preserve"> neither memory predictions nor recall are affected.</w:t>
      </w:r>
    </w:p>
    <w:p w14:paraId="27FCED4B" w14:textId="1B677925" w:rsidR="001E1DEC" w:rsidRPr="002A68CB" w:rsidRDefault="00C474C2" w:rsidP="00FF5CB3">
      <w:pPr>
        <w:spacing w:line="480" w:lineRule="auto"/>
        <w:ind w:firstLine="720"/>
        <w:contextualSpacing/>
        <w:textAlignment w:val="baseline"/>
      </w:pPr>
      <w:r w:rsidRPr="002A68CB">
        <w:t>Because</w:t>
      </w:r>
      <w:r w:rsidR="00D555CF" w:rsidRPr="002A68CB">
        <w:t xml:space="preserve"> </w:t>
      </w:r>
      <w:r w:rsidR="00667FCD" w:rsidRPr="002A68CB">
        <w:t xml:space="preserve">font-size only </w:t>
      </w:r>
      <w:r w:rsidR="001E1DEC" w:rsidRPr="002A68CB">
        <w:t xml:space="preserve">produced </w:t>
      </w:r>
      <w:r w:rsidR="00667FCD" w:rsidRPr="002A68CB">
        <w:t>a small effect on JOLs</w:t>
      </w:r>
      <w:r w:rsidR="001E1DEC" w:rsidRPr="002A68CB">
        <w:t xml:space="preserve"> in Experiments 1A and 2A</w:t>
      </w:r>
      <w:r w:rsidRPr="002A68CB">
        <w:t xml:space="preserve"> </w:t>
      </w:r>
      <w:r w:rsidR="00667FCD" w:rsidRPr="002A68CB">
        <w:t xml:space="preserve">compared to previous </w:t>
      </w:r>
      <w:r w:rsidR="009F255C" w:rsidRPr="002A68CB">
        <w:t>studies</w:t>
      </w:r>
      <w:r w:rsidR="00667FCD" w:rsidRPr="002A68CB">
        <w:t xml:space="preserve"> (e.g., </w:t>
      </w:r>
      <w:r w:rsidR="00706974" w:rsidRPr="002A68CB">
        <w:t xml:space="preserve">Mueller et al., 2014; </w:t>
      </w:r>
      <w:r w:rsidR="00667FCD" w:rsidRPr="002A68CB">
        <w:t>Rhodes &amp; Castel, 2008</w:t>
      </w:r>
      <w:r w:rsidR="00706974" w:rsidRPr="002A68CB">
        <w:t>, etc.</w:t>
      </w:r>
      <w:r w:rsidR="00667FCD" w:rsidRPr="002A68CB">
        <w:t>) and no</w:t>
      </w:r>
      <w:r w:rsidR="00D555CF" w:rsidRPr="002A68CB">
        <w:t xml:space="preserve"> highlighting </w:t>
      </w:r>
      <w:r w:rsidRPr="002A68CB">
        <w:t>effect was observed</w:t>
      </w:r>
      <w:r w:rsidR="009F255C" w:rsidRPr="002A68CB">
        <w:t xml:space="preserve"> in Experiments 1B or 2B</w:t>
      </w:r>
      <w:r w:rsidR="001E1DEC" w:rsidRPr="002A68CB">
        <w:t xml:space="preserve">, we tested whether perceptually disfluent information would affect JOL estimations. Specifically, </w:t>
      </w:r>
      <w:r w:rsidR="008D7B93" w:rsidRPr="002A68CB">
        <w:t xml:space="preserve">Experiment 3 tested </w:t>
      </w:r>
      <w:r w:rsidR="008C3658" w:rsidRPr="002A68CB">
        <w:t xml:space="preserve">whether </w:t>
      </w:r>
      <w:r w:rsidR="008C3658" w:rsidRPr="002A68CB">
        <w:lastRenderedPageBreak/>
        <w:t xml:space="preserve">Sans Forgetica, a font designed to </w:t>
      </w:r>
      <w:r w:rsidR="001E1DEC" w:rsidRPr="002A68CB">
        <w:t xml:space="preserve">benefit </w:t>
      </w:r>
      <w:r w:rsidR="008C3658" w:rsidRPr="002A68CB">
        <w:t>retention, would affect JOLs and recall relative to Arial font.</w:t>
      </w:r>
      <w:r w:rsidR="00FF5CB3" w:rsidRPr="002A68CB">
        <w:t xml:space="preserve"> </w:t>
      </w:r>
    </w:p>
    <w:p w14:paraId="345D10F1" w14:textId="5F78850C" w:rsidR="00D213F0" w:rsidRPr="002A68CB" w:rsidRDefault="00FF5CB3" w:rsidP="00FF5CB3">
      <w:pPr>
        <w:spacing w:line="480" w:lineRule="auto"/>
        <w:ind w:firstLine="720"/>
        <w:contextualSpacing/>
        <w:textAlignment w:val="baseline"/>
      </w:pPr>
      <w:r w:rsidRPr="002A68CB">
        <w:t xml:space="preserve">Sans Forgetica is a specialized font </w:t>
      </w:r>
      <w:r w:rsidR="00BD2242" w:rsidRPr="002A68CB">
        <w:t xml:space="preserve">that was </w:t>
      </w:r>
      <w:r w:rsidRPr="002A68CB">
        <w:t>developed</w:t>
      </w:r>
      <w:r w:rsidR="00BD2242" w:rsidRPr="002A68CB">
        <w:t xml:space="preserve"> </w:t>
      </w:r>
      <w:r w:rsidRPr="002A68CB">
        <w:t xml:space="preserve">by researchers at Royal Melbourne Institute of Technology </w:t>
      </w:r>
      <w:r w:rsidR="00BD2242" w:rsidRPr="002A68CB">
        <w:t xml:space="preserve">to </w:t>
      </w:r>
      <w:r w:rsidRPr="002A68CB">
        <w:t>aide with retention</w:t>
      </w:r>
      <w:r w:rsidR="00FB5D93" w:rsidRPr="002A68CB">
        <w:t xml:space="preserve"> (Earp, 2018)</w:t>
      </w:r>
      <w:r w:rsidRPr="002A68CB">
        <w:t>. This font was purposely designed to be disfluent</w:t>
      </w:r>
      <w:r w:rsidR="003B0E7F" w:rsidRPr="002A68CB">
        <w:t xml:space="preserve"> and </w:t>
      </w:r>
      <w:r w:rsidR="00BD2242" w:rsidRPr="002A68CB">
        <w:t>uses</w:t>
      </w:r>
      <w:r w:rsidR="003B0E7F" w:rsidRPr="002A68CB">
        <w:t xml:space="preserve"> an italicized, </w:t>
      </w:r>
      <w:r w:rsidR="003E60EA" w:rsidRPr="002A68CB">
        <w:t>back-slanted</w:t>
      </w:r>
      <w:r w:rsidR="003B0E7F" w:rsidRPr="002A68CB">
        <w:t>, and hashed style (</w:t>
      </w:r>
      <w:r w:rsidR="004D6517" w:rsidRPr="002A68CB">
        <w:t xml:space="preserve">see </w:t>
      </w:r>
      <w:r w:rsidR="002501BC" w:rsidRPr="002A68CB">
        <w:t xml:space="preserve">Figure </w:t>
      </w:r>
      <w:r w:rsidR="00DB40C1" w:rsidRPr="002A68CB">
        <w:t>5</w:t>
      </w:r>
      <w:r w:rsidR="0077697A" w:rsidRPr="002A68CB">
        <w:t xml:space="preserve"> for examples</w:t>
      </w:r>
      <w:r w:rsidR="003B0E7F" w:rsidRPr="002A68CB">
        <w:t>)</w:t>
      </w:r>
      <w:r w:rsidRPr="002A68CB">
        <w:t>,</w:t>
      </w:r>
      <w:r w:rsidR="003B0E7F" w:rsidRPr="002A68CB">
        <w:t xml:space="preserve"> which has been suggested to </w:t>
      </w:r>
      <w:r w:rsidR="000801F3">
        <w:t>facilitate</w:t>
      </w:r>
      <w:r w:rsidR="003B0E7F" w:rsidRPr="002A68CB">
        <w:t xml:space="preserve"> encoding due to i</w:t>
      </w:r>
      <w:r w:rsidR="003E60EA" w:rsidRPr="002A68CB">
        <w:t>t</w:t>
      </w:r>
      <w:r w:rsidR="003B0E7F" w:rsidRPr="002A68CB">
        <w:t>s perceptual difficulty</w:t>
      </w:r>
      <w:r w:rsidRPr="002A68CB">
        <w:t xml:space="preserve"> (i.e., desirable difficulties; Bjork &amp; Bjork, 2011</w:t>
      </w:r>
      <w:r w:rsidR="00777601" w:rsidRPr="002A68CB">
        <w:t>; Bjork, 1994</w:t>
      </w:r>
      <w:r w:rsidRPr="002A68CB">
        <w:t>).</w:t>
      </w:r>
      <w:r w:rsidR="00BD2242" w:rsidRPr="002A68CB">
        <w:t xml:space="preserve"> This specific font was selected</w:t>
      </w:r>
      <w:r w:rsidR="001C4A4B" w:rsidRPr="002A68CB">
        <w:t xml:space="preserve"> by the Sans Forgetica research team</w:t>
      </w:r>
      <w:r w:rsidR="00BD2242" w:rsidRPr="002A68CB">
        <w:t xml:space="preserve"> based on the results of an in-lab study in which undergraduates were presented with four fonts (slightly, moderately, and extremely disfluent, plus a fluent control font). Overall</w:t>
      </w:r>
      <w:r w:rsidR="00DC0C13" w:rsidRPr="002A68CB">
        <w:t>,</w:t>
      </w:r>
      <w:r w:rsidR="00BD2242" w:rsidRPr="002A68CB">
        <w:t xml:space="preserve"> recall was highest for pairs presented </w:t>
      </w:r>
      <w:r w:rsidR="00DC0C13" w:rsidRPr="002A68CB">
        <w:t>using</w:t>
      </w:r>
      <w:r w:rsidR="00BD2242" w:rsidRPr="002A68CB">
        <w:t xml:space="preserve"> the moderately disfluent</w:t>
      </w:r>
      <w:r w:rsidR="00DC0C13" w:rsidRPr="002A68CB">
        <w:t xml:space="preserve"> font</w:t>
      </w:r>
      <w:r w:rsidR="0077697A" w:rsidRPr="002A68CB">
        <w:t xml:space="preserve"> (69%) versus the slight</w:t>
      </w:r>
      <w:r w:rsidR="00365A0D" w:rsidRPr="002A68CB">
        <w:t>ly</w:t>
      </w:r>
      <w:r w:rsidR="0077697A" w:rsidRPr="002A68CB">
        <w:t xml:space="preserve"> disfluent (61%) and the extremely disfluent (61%) pair types</w:t>
      </w:r>
      <w:r w:rsidR="001C4A4B" w:rsidRPr="002A68CB">
        <w:t>.</w:t>
      </w:r>
      <w:r w:rsidR="0077697A" w:rsidRPr="002A68CB">
        <w:t xml:space="preserve"> </w:t>
      </w:r>
      <w:r w:rsidR="00DC0C13" w:rsidRPr="002A68CB">
        <w:t>Based on these results, the moderately disfluent font was selected as the one most likely to induce desirable difficulties and was eventually branded Sans Forgetica. W</w:t>
      </w:r>
      <w:r w:rsidR="00BD2242" w:rsidRPr="002A68CB">
        <w:t>e note</w:t>
      </w:r>
      <w:r w:rsidR="001C4A4B" w:rsidRPr="002A68CB">
        <w:t>,</w:t>
      </w:r>
      <w:r w:rsidR="00DC0C13" w:rsidRPr="002A68CB">
        <w:t xml:space="preserve"> however,</w:t>
      </w:r>
      <w:r w:rsidR="00BD2242" w:rsidRPr="002A68CB">
        <w:t xml:space="preserve"> that this memory boost was small</w:t>
      </w:r>
      <w:r w:rsidR="00DC0C13" w:rsidRPr="002A68CB">
        <w:t>,</w:t>
      </w:r>
      <w:r w:rsidR="00BD2242" w:rsidRPr="002A68CB">
        <w:t xml:space="preserve"> as 68% of pairs in the fluent control group were correctly recalled (Earp). Additionally, </w:t>
      </w:r>
      <w:r w:rsidR="00AD5D1E" w:rsidRPr="002A68CB">
        <w:t>as this study was unpublished and its findings not made publicly available,</w:t>
      </w:r>
      <w:r w:rsidR="00BD2242" w:rsidRPr="002A68CB">
        <w:t xml:space="preserve"> i</w:t>
      </w:r>
      <w:r w:rsidR="00AD5D1E" w:rsidRPr="002A68CB">
        <w:t>t remains</w:t>
      </w:r>
      <w:r w:rsidR="00BD2242" w:rsidRPr="002A68CB">
        <w:t xml:space="preserve"> unclear whether recall differences between</w:t>
      </w:r>
      <w:r w:rsidR="00DC0C13" w:rsidRPr="002A68CB">
        <w:t xml:space="preserve"> Sans Forgetica and the control font reached conventional significance.</w:t>
      </w:r>
    </w:p>
    <w:p w14:paraId="248AA839" w14:textId="336A18A3" w:rsidR="00114DA5" w:rsidRPr="002A68CB" w:rsidRDefault="00C7250B" w:rsidP="00FF5CB3">
      <w:pPr>
        <w:spacing w:line="480" w:lineRule="auto"/>
        <w:ind w:firstLine="720"/>
        <w:contextualSpacing/>
        <w:textAlignment w:val="baseline"/>
      </w:pPr>
      <w:r w:rsidRPr="002A68CB">
        <w:t>R</w:t>
      </w:r>
      <w:r w:rsidR="00DC0C13" w:rsidRPr="002A68CB">
        <w:t>ecent</w:t>
      </w:r>
      <w:r w:rsidRPr="002A68CB">
        <w:t>ly,</w:t>
      </w:r>
      <w:r w:rsidR="00DC0C13" w:rsidRPr="002A68CB">
        <w:t xml:space="preserve"> s</w:t>
      </w:r>
      <w:r w:rsidRPr="002A68CB">
        <w:t>everal s</w:t>
      </w:r>
      <w:r w:rsidR="00DC0C13" w:rsidRPr="002A68CB">
        <w:t xml:space="preserve">tudies have sought to replicate findings from the Sans Forgetica team. </w:t>
      </w:r>
      <w:r w:rsidR="00953405" w:rsidRPr="002A68CB">
        <w:t xml:space="preserve">Results from these </w:t>
      </w:r>
      <w:r w:rsidR="00DC0C13" w:rsidRPr="002A68CB">
        <w:t>studies, however,</w:t>
      </w:r>
      <w:r w:rsidR="00D213F0" w:rsidRPr="002A68CB">
        <w:t xml:space="preserve"> </w:t>
      </w:r>
      <w:r w:rsidR="00FB6AB1" w:rsidRPr="002A68CB">
        <w:t>suggest</w:t>
      </w:r>
      <w:r w:rsidR="003B0E7F" w:rsidRPr="002A68CB">
        <w:t xml:space="preserve"> </w:t>
      </w:r>
      <w:r w:rsidR="00FF5CB3" w:rsidRPr="002A68CB">
        <w:t>that Sans Forgetica does not benefit memory</w:t>
      </w:r>
      <w:r w:rsidR="00DC0C13" w:rsidRPr="002A68CB">
        <w:t xml:space="preserve"> as </w:t>
      </w:r>
      <w:r w:rsidR="001F63FB" w:rsidRPr="002A68CB">
        <w:t xml:space="preserve">originally </w:t>
      </w:r>
      <w:r w:rsidR="00DC0C13" w:rsidRPr="002A68CB">
        <w:t>claimed</w:t>
      </w:r>
      <w:r w:rsidR="00FB6AB1" w:rsidRPr="002A68CB">
        <w:t xml:space="preserve">. </w:t>
      </w:r>
      <w:r w:rsidR="00FF5CB3" w:rsidRPr="002A68CB">
        <w:t>Gelle</w:t>
      </w:r>
      <w:r w:rsidR="00FB6AB1" w:rsidRPr="002A68CB">
        <w:t>r, Davis, and Peterson</w:t>
      </w:r>
      <w:r w:rsidR="002501BC" w:rsidRPr="002A68CB">
        <w:t xml:space="preserve"> (</w:t>
      </w:r>
      <w:r w:rsidR="00FF5CB3" w:rsidRPr="002A68CB">
        <w:t>2020</w:t>
      </w:r>
      <w:r w:rsidR="002501BC" w:rsidRPr="002A68CB">
        <w:t xml:space="preserve">) </w:t>
      </w:r>
      <w:r w:rsidR="00C67EE6" w:rsidRPr="002A68CB">
        <w:t>showed that unlike g</w:t>
      </w:r>
      <w:r w:rsidR="00FB6AB1" w:rsidRPr="002A68CB">
        <w:t xml:space="preserve">eneration </w:t>
      </w:r>
      <w:r w:rsidR="00C67EE6" w:rsidRPr="002A68CB">
        <w:t>(a task which</w:t>
      </w:r>
      <w:r w:rsidR="0077697A" w:rsidRPr="002A68CB">
        <w:t xml:space="preserve"> consistently</w:t>
      </w:r>
      <w:r w:rsidR="00C67EE6" w:rsidRPr="002A68CB">
        <w:t xml:space="preserve"> boosts </w:t>
      </w:r>
      <w:r w:rsidR="0077697A" w:rsidRPr="002A68CB">
        <w:t xml:space="preserve">memory </w:t>
      </w:r>
      <w:r w:rsidR="00C67EE6" w:rsidRPr="002A68CB">
        <w:t>via desirable difficulties; see Slamecka &amp; Graf, 1978), Sans Forgetica did not yield a</w:t>
      </w:r>
      <w:r w:rsidR="0077697A" w:rsidRPr="002A68CB">
        <w:t>n</w:t>
      </w:r>
      <w:r w:rsidR="00C67EE6" w:rsidRPr="002A68CB">
        <w:t xml:space="preserve"> improvement </w:t>
      </w:r>
      <w:r w:rsidR="00C938A9" w:rsidRPr="002A68CB">
        <w:t>versus a standard</w:t>
      </w:r>
      <w:r w:rsidR="00C67EE6" w:rsidRPr="002A68CB">
        <w:t xml:space="preserve"> Arial font (Experiment 1).</w:t>
      </w:r>
      <w:r w:rsidR="00BA03DF" w:rsidRPr="002A68CB">
        <w:t xml:space="preserve"> </w:t>
      </w:r>
      <w:r w:rsidR="00C67EE6" w:rsidRPr="002A68CB">
        <w:t xml:space="preserve">Subsequent experiments found that Sans Forgetica was less effective at improving memory than highlighting </w:t>
      </w:r>
      <w:r w:rsidR="00C67EE6" w:rsidRPr="002A68CB">
        <w:lastRenderedPageBreak/>
        <w:t xml:space="preserve">(Experiment 2) </w:t>
      </w:r>
      <w:r w:rsidR="00474DDD" w:rsidRPr="002A68CB">
        <w:t>and did not improve performance on an old/new recognition task (Experiment 3). Additionally</w:t>
      </w:r>
      <w:r w:rsidR="002501BC" w:rsidRPr="002A68CB">
        <w:t xml:space="preserve">, research by </w:t>
      </w:r>
      <w:r w:rsidR="00FF5CB3" w:rsidRPr="002A68CB">
        <w:t>Taylor</w:t>
      </w:r>
      <w:r w:rsidR="00474DDD" w:rsidRPr="002A68CB">
        <w:t xml:space="preserve">, Sanson, Burnell, Wade, </w:t>
      </w:r>
      <w:r w:rsidR="00C938A9" w:rsidRPr="002A68CB">
        <w:t xml:space="preserve">and </w:t>
      </w:r>
      <w:r w:rsidR="00474DDD" w:rsidRPr="002A68CB">
        <w:t xml:space="preserve">Garry </w:t>
      </w:r>
      <w:r w:rsidR="002501BC" w:rsidRPr="002A68CB">
        <w:t>(</w:t>
      </w:r>
      <w:r w:rsidR="00FF5CB3" w:rsidRPr="002A68CB">
        <w:t>2020</w:t>
      </w:r>
      <w:r w:rsidR="00474DDD" w:rsidRPr="002A68CB">
        <w:t xml:space="preserve">) found that though subjects rated Sans Forgetica as more </w:t>
      </w:r>
      <w:r w:rsidR="0077697A" w:rsidRPr="002A68CB">
        <w:t xml:space="preserve">challenging </w:t>
      </w:r>
      <w:r w:rsidR="00474DDD" w:rsidRPr="002A68CB">
        <w:t>to encode relative to Arial, Sans Forgetica</w:t>
      </w:r>
      <w:r w:rsidR="002501BC" w:rsidRPr="002A68CB">
        <w:t xml:space="preserve"> </w:t>
      </w:r>
      <w:r w:rsidR="00474DDD" w:rsidRPr="002A68CB">
        <w:t xml:space="preserve">consistently failed </w:t>
      </w:r>
      <w:r w:rsidR="000D6980">
        <w:t xml:space="preserve">to </w:t>
      </w:r>
      <w:r w:rsidR="001E1DEC" w:rsidRPr="002A68CB">
        <w:t>yield a memory benefit</w:t>
      </w:r>
      <w:r w:rsidR="00474DDD" w:rsidRPr="002A68CB">
        <w:t xml:space="preserve"> and occasionally</w:t>
      </w:r>
      <w:r w:rsidR="001E1DEC" w:rsidRPr="002A68CB">
        <w:t>,</w:t>
      </w:r>
      <w:r w:rsidR="00474DDD" w:rsidRPr="002A68CB">
        <w:t xml:space="preserve"> resulted in a memory cost. Taken together</w:t>
      </w:r>
      <w:r w:rsidR="002501BC" w:rsidRPr="002A68CB">
        <w:t xml:space="preserve">, </w:t>
      </w:r>
      <w:r w:rsidR="00FB6AB1" w:rsidRPr="002A68CB">
        <w:t xml:space="preserve">Sans Forgetica </w:t>
      </w:r>
      <w:r w:rsidR="00F9168D" w:rsidRPr="002A68CB">
        <w:t>does not appear to aid memory</w:t>
      </w:r>
      <w:r w:rsidR="009F255C" w:rsidRPr="002A68CB">
        <w:t>.</w:t>
      </w:r>
    </w:p>
    <w:p w14:paraId="5F8D715F" w14:textId="715B0EBA" w:rsidR="00C67D7C" w:rsidRPr="002A68CB" w:rsidRDefault="00FF5CB3" w:rsidP="0048354C">
      <w:pPr>
        <w:spacing w:line="480" w:lineRule="auto"/>
        <w:ind w:firstLine="720"/>
        <w:contextualSpacing/>
        <w:textAlignment w:val="baseline"/>
      </w:pPr>
      <w:r w:rsidRPr="002A68CB">
        <w:t>Despite</w:t>
      </w:r>
      <w:r w:rsidR="001E13C3" w:rsidRPr="002A68CB">
        <w:t xml:space="preserve"> </w:t>
      </w:r>
      <w:r w:rsidR="00F9168D" w:rsidRPr="002A68CB">
        <w:t>that the lack of benefits for</w:t>
      </w:r>
      <w:r w:rsidRPr="002A68CB">
        <w:t xml:space="preserve"> Sans Forgetica </w:t>
      </w:r>
      <w:r w:rsidR="00F9168D" w:rsidRPr="002A68CB">
        <w:t>font, an important question is whether the disfluent nature of the font type might affect participants</w:t>
      </w:r>
      <w:r w:rsidR="000D6980">
        <w:t>’</w:t>
      </w:r>
      <w:r w:rsidR="00F9168D" w:rsidRPr="002A68CB">
        <w:t xml:space="preserve"> JOLs at the time of study. In particular, given the findings that perceptually fluent fonts increase JOLs (e.g., Experiments 1A and 2A; </w:t>
      </w:r>
      <w:r w:rsidR="008A2FE8" w:rsidRPr="002A68CB">
        <w:t xml:space="preserve">Hu et al., 2015; </w:t>
      </w:r>
      <w:r w:rsidR="00EE217C" w:rsidRPr="002A68CB">
        <w:t xml:space="preserve">Mueller et al., 2014; </w:t>
      </w:r>
      <w:r w:rsidR="00F9168D" w:rsidRPr="002A68CB">
        <w:t>Rhodes &amp; Castel, 2008</w:t>
      </w:r>
      <w:r w:rsidR="00361947" w:rsidRPr="002A68CB">
        <w:t>; etc.</w:t>
      </w:r>
      <w:r w:rsidR="00F9168D" w:rsidRPr="002A68CB">
        <w:t xml:space="preserve">), it is possible that Sans Forgetica may actually reduce JOLs relative to a standard font type. Consistent with this possibility, </w:t>
      </w:r>
      <w:r w:rsidR="00684AE6" w:rsidRPr="002A68CB">
        <w:t>Sungkhasettee</w:t>
      </w:r>
      <w:r w:rsidR="00CC386C" w:rsidRPr="002A68CB">
        <w:t>, Friedman, and Castel (2011) presented participants with words that were either presented inverted</w:t>
      </w:r>
      <w:r w:rsidR="00F9168D" w:rsidRPr="002A68CB">
        <w:t xml:space="preserve"> (i.e., disfluent)</w:t>
      </w:r>
      <w:r w:rsidR="00CC386C" w:rsidRPr="002A68CB">
        <w:t xml:space="preserve"> or</w:t>
      </w:r>
      <w:r w:rsidR="00F9168D" w:rsidRPr="002A68CB">
        <w:t xml:space="preserve"> presented</w:t>
      </w:r>
      <w:r w:rsidR="00CC386C" w:rsidRPr="002A68CB">
        <w:t xml:space="preserve"> in a standard upright position</w:t>
      </w:r>
      <w:r w:rsidR="00F9168D" w:rsidRPr="002A68CB">
        <w:t xml:space="preserve">. They </w:t>
      </w:r>
      <w:r w:rsidR="00CC386C" w:rsidRPr="002A68CB">
        <w:t>found that while recall was enhanced for the more perceptually difficult inverted words</w:t>
      </w:r>
      <w:r w:rsidR="00F9168D" w:rsidRPr="002A68CB">
        <w:t xml:space="preserve"> (consistent with desirable difficulties)</w:t>
      </w:r>
      <w:r w:rsidR="00CC386C" w:rsidRPr="002A68CB">
        <w:t xml:space="preserve">, </w:t>
      </w:r>
      <w:r w:rsidR="00917066" w:rsidRPr="002A68CB">
        <w:t>participants reported lower JOLs for disfluent items</w:t>
      </w:r>
      <w:r w:rsidR="00F9168D" w:rsidRPr="002A68CB">
        <w:t xml:space="preserve"> over multiple study/test cycles.</w:t>
      </w:r>
      <w:r w:rsidR="00917066" w:rsidRPr="002A68CB">
        <w:t xml:space="preserve"> Thus, </w:t>
      </w:r>
      <w:r w:rsidR="00F9168D" w:rsidRPr="002A68CB">
        <w:t>consistent with a fluency-based account, when compared to a standard presentation condition, disfluent study pairs via Sans Forgetica may produce lower JOLs which may be consistent with the recent evidence suggesting that Sans Forgetica fonts may induce a memory cost (</w:t>
      </w:r>
      <w:r w:rsidR="00361947" w:rsidRPr="002A68CB">
        <w:t>Taylor et al., 2020</w:t>
      </w:r>
      <w:r w:rsidR="00F9168D" w:rsidRPr="002A68CB">
        <w:t xml:space="preserve">). </w:t>
      </w:r>
    </w:p>
    <w:p w14:paraId="657CC5FC" w14:textId="33B32B32" w:rsidR="00AA5ECB" w:rsidRPr="002A68CB" w:rsidRDefault="00AA5ECB" w:rsidP="00AA5ECB">
      <w:pPr>
        <w:spacing w:line="480" w:lineRule="auto"/>
        <w:contextualSpacing/>
        <w:jc w:val="center"/>
        <w:textAlignment w:val="baseline"/>
        <w:rPr>
          <w:b/>
          <w:bCs/>
        </w:rPr>
      </w:pPr>
      <w:r w:rsidRPr="002A68CB">
        <w:rPr>
          <w:b/>
          <w:bCs/>
        </w:rPr>
        <w:t>Experiment 3: Unrelated Word Pairs in Sans Forgetica Font</w:t>
      </w:r>
    </w:p>
    <w:p w14:paraId="04085091" w14:textId="37193B72" w:rsidR="00684AE6" w:rsidRPr="002A68CB" w:rsidRDefault="00601701" w:rsidP="00601701">
      <w:pPr>
        <w:spacing w:line="480" w:lineRule="auto"/>
        <w:ind w:firstLine="720"/>
        <w:contextualSpacing/>
        <w:textAlignment w:val="baseline"/>
      </w:pPr>
      <w:r w:rsidRPr="002A68CB">
        <w:t>The goal of Experiment 3 was</w:t>
      </w:r>
      <w:r w:rsidR="00F9168D" w:rsidRPr="002A68CB">
        <w:t xml:space="preserve"> therefore</w:t>
      </w:r>
      <w:r w:rsidRPr="002A68CB">
        <w:t xml:space="preserve"> to </w:t>
      </w:r>
      <w:r w:rsidR="00F9168D" w:rsidRPr="002A68CB">
        <w:t xml:space="preserve">compare JOLs that are provided on pairs studied in Sans Forgetica font relative to a standard Arial font and evaluate font-type effects on subsequent recall. </w:t>
      </w:r>
      <w:r w:rsidR="005E389A" w:rsidRPr="002A68CB">
        <w:t>Though Sans Forgetica is purported to increase recall via desirable difficulties</w:t>
      </w:r>
      <w:r w:rsidR="00F9168D" w:rsidRPr="002A68CB">
        <w:t xml:space="preserve"> (Earp, 2018)</w:t>
      </w:r>
      <w:r w:rsidR="005E389A" w:rsidRPr="002A68CB">
        <w:t xml:space="preserve">, </w:t>
      </w:r>
      <w:r w:rsidR="00684AE6" w:rsidRPr="002A68CB">
        <w:t>perceptual disfluency might also induce a reduction in</w:t>
      </w:r>
      <w:r w:rsidR="00F9168D" w:rsidRPr="002A68CB">
        <w:t xml:space="preserve"> </w:t>
      </w:r>
      <w:r w:rsidR="00684AE6" w:rsidRPr="002A68CB">
        <w:t xml:space="preserve">JOLs relative to control </w:t>
      </w:r>
      <w:r w:rsidR="00684AE6" w:rsidRPr="002A68CB">
        <w:lastRenderedPageBreak/>
        <w:t>conditions (Sungkhasettee et al., 201</w:t>
      </w:r>
      <w:r w:rsidR="00D842D1" w:rsidRPr="002A68CB">
        <w:t>1</w:t>
      </w:r>
      <w:r w:rsidR="00684AE6" w:rsidRPr="002A68CB">
        <w:t>). Thus, a desirable difficulties account would predict that the disfluency of Sans Forgetica would reduce JOLs at encoding. Separately</w:t>
      </w:r>
      <w:r w:rsidR="00EE217C" w:rsidRPr="002A68CB">
        <w:t>,</w:t>
      </w:r>
      <w:r w:rsidR="00684AE6" w:rsidRPr="002A68CB">
        <w:t xml:space="preserve"> however, because Sans Forgetica was developed with the purpose of enhancing memory, an alternative possibility is that participants may hold a belief that Sans Forgetica is beneficial to memory and therefore increase their JOLs at study. While Experiment 3 does not inform participants about the background of Sans Forgetica in advance, participants may hold the belief that Sans Forgetica is beneficial despite clear perceptions of disfluency. While not designed to test a fluency versus beliefs account of JOLs, an increase in JOLs for Sans Forgetica font may indicate that participants beliefs can affect JOLs even when study information is disfluent. </w:t>
      </w:r>
    </w:p>
    <w:p w14:paraId="6A70AB1B" w14:textId="3AEFDF49" w:rsidR="00601701" w:rsidRPr="002A68CB" w:rsidRDefault="00684AE6" w:rsidP="00601701">
      <w:pPr>
        <w:spacing w:line="480" w:lineRule="auto"/>
        <w:ind w:firstLine="720"/>
        <w:contextualSpacing/>
        <w:textAlignment w:val="baseline"/>
      </w:pPr>
      <w:r w:rsidRPr="002A68CB">
        <w:t xml:space="preserve">In addition to directly comparing JOLs and recall rates for word pairs presented in Sans Forgetica and Arial </w:t>
      </w:r>
      <w:r w:rsidR="00E86068" w:rsidRPr="002A68CB">
        <w:t xml:space="preserve">font types, we also compare these mixed pairs directly to a pure control group as in Experiments 1 and 2. Specifically, we compare a pure Arial control group to evaluate whether differences in JOLs/recall rates are due to the within-subject context. </w:t>
      </w:r>
    </w:p>
    <w:p w14:paraId="4817736B" w14:textId="77777777" w:rsidR="00AA5ECB" w:rsidRPr="002A68CB" w:rsidRDefault="00AA5ECB" w:rsidP="00AA5ECB">
      <w:pPr>
        <w:spacing w:line="480" w:lineRule="auto"/>
        <w:contextualSpacing/>
        <w:jc w:val="center"/>
        <w:textAlignment w:val="baseline"/>
        <w:rPr>
          <w:b/>
          <w:bCs/>
        </w:rPr>
      </w:pPr>
      <w:r w:rsidRPr="002A68CB">
        <w:rPr>
          <w:b/>
          <w:bCs/>
        </w:rPr>
        <w:t>Method</w:t>
      </w:r>
    </w:p>
    <w:p w14:paraId="46B3BD0B" w14:textId="77777777" w:rsidR="00AA5ECB" w:rsidRPr="002A68CB" w:rsidRDefault="00AA5ECB" w:rsidP="00AA5ECB">
      <w:pPr>
        <w:spacing w:line="480" w:lineRule="auto"/>
        <w:contextualSpacing/>
        <w:textAlignment w:val="baseline"/>
        <w:rPr>
          <w:b/>
          <w:bCs/>
        </w:rPr>
      </w:pPr>
      <w:r w:rsidRPr="002A68CB">
        <w:rPr>
          <w:b/>
          <w:bCs/>
        </w:rPr>
        <w:t>Participants</w:t>
      </w:r>
    </w:p>
    <w:p w14:paraId="78681B6B" w14:textId="577E3989" w:rsidR="00AA5ECB" w:rsidRPr="002A68CB" w:rsidRDefault="00AA5ECB" w:rsidP="00AA5ECB">
      <w:pPr>
        <w:spacing w:line="480" w:lineRule="auto"/>
        <w:ind w:firstLine="720"/>
        <w:contextualSpacing/>
        <w:textAlignment w:val="baseline"/>
        <w:rPr>
          <w:b/>
          <w:bCs/>
        </w:rPr>
      </w:pPr>
      <w:r w:rsidRPr="002A68CB">
        <w:t>A total of 8</w:t>
      </w:r>
      <w:r w:rsidR="00F51AF2" w:rsidRPr="002A68CB">
        <w:t>8</w:t>
      </w:r>
      <w:r w:rsidRPr="002A68CB">
        <w:t xml:space="preserve"> participants completed </w:t>
      </w:r>
      <w:r w:rsidR="00406FA2" w:rsidRPr="002A68CB">
        <w:t>Experiment 3</w:t>
      </w:r>
      <w:r w:rsidRPr="002A68CB">
        <w:t>. Of these participants, 33 were recruited via Prolific</w:t>
      </w:r>
      <w:r w:rsidR="008D0705" w:rsidRPr="002A68CB">
        <w:t xml:space="preserve"> using the same recruitment criteria as the previous experiments</w:t>
      </w:r>
      <w:r w:rsidRPr="002A68CB">
        <w:t xml:space="preserve"> and </w:t>
      </w:r>
      <w:r w:rsidR="008D0705" w:rsidRPr="002A68CB">
        <w:t xml:space="preserve">were </w:t>
      </w:r>
      <w:r w:rsidRPr="002A68CB">
        <w:t>compensated at a rate of $4.00 per half hour</w:t>
      </w:r>
      <w:r w:rsidR="008D0705" w:rsidRPr="002A68CB">
        <w:t>. The</w:t>
      </w:r>
      <w:r w:rsidR="00406FA2" w:rsidRPr="002A68CB">
        <w:t xml:space="preserve"> remaining</w:t>
      </w:r>
      <w:r w:rsidRPr="002A68CB">
        <w:t xml:space="preserve"> 5</w:t>
      </w:r>
      <w:r w:rsidR="00F51AF2" w:rsidRPr="002A68CB">
        <w:t>5</w:t>
      </w:r>
      <w:r w:rsidRPr="002A68CB">
        <w:t xml:space="preserve"> </w:t>
      </w:r>
      <w:r w:rsidR="008D0705" w:rsidRPr="002A68CB">
        <w:t xml:space="preserve">participants were </w:t>
      </w:r>
      <w:r w:rsidR="00CF4E56" w:rsidRPr="002A68CB">
        <w:t xml:space="preserve">undergraduate students </w:t>
      </w:r>
      <w:r w:rsidRPr="002A68CB">
        <w:t xml:space="preserve">recruited from The University of Southern Mississippi’s psychology research pool </w:t>
      </w:r>
      <w:r w:rsidR="00CF4E56" w:rsidRPr="002A68CB">
        <w:t xml:space="preserve">who </w:t>
      </w:r>
      <w:r w:rsidR="00CF7215" w:rsidRPr="002A68CB">
        <w:t xml:space="preserve">completed </w:t>
      </w:r>
      <w:r w:rsidRPr="002A68CB">
        <w:t xml:space="preserve">the study in exchange for partial course credit. </w:t>
      </w:r>
      <w:r w:rsidR="00DF24AC" w:rsidRPr="002A68CB">
        <w:t xml:space="preserve">Cued-recall performance was again used as a compliance check. </w:t>
      </w:r>
      <w:r w:rsidRPr="002A68CB">
        <w:t xml:space="preserve">Data from </w:t>
      </w:r>
      <w:r w:rsidR="00F51AF2" w:rsidRPr="002A68CB">
        <w:t>8</w:t>
      </w:r>
      <w:r w:rsidRPr="002A68CB">
        <w:t xml:space="preserve"> participants were excluded</w:t>
      </w:r>
      <w:r w:rsidR="000801F3">
        <w:t xml:space="preserve"> (&lt; 5% correct recall)</w:t>
      </w:r>
      <w:r w:rsidRPr="002A68CB">
        <w:t xml:space="preserve">, resulting in </w:t>
      </w:r>
      <w:r w:rsidR="003B0E7F" w:rsidRPr="002A68CB">
        <w:t xml:space="preserve">39 </w:t>
      </w:r>
      <w:r w:rsidR="00CF4E56" w:rsidRPr="002A68CB">
        <w:t xml:space="preserve">participants </w:t>
      </w:r>
      <w:r w:rsidR="003B0E7F" w:rsidRPr="002A68CB">
        <w:t>in the Sans Forgetica</w:t>
      </w:r>
      <w:r w:rsidR="00E86068" w:rsidRPr="002A68CB">
        <w:t>/Arial mixed</w:t>
      </w:r>
      <w:r w:rsidR="003B0E7F" w:rsidRPr="002A68CB">
        <w:t xml:space="preserve"> group and </w:t>
      </w:r>
      <w:r w:rsidRPr="002A68CB">
        <w:t xml:space="preserve">41 in the </w:t>
      </w:r>
      <w:r w:rsidR="00E86068" w:rsidRPr="002A68CB">
        <w:t xml:space="preserve">Arial-only </w:t>
      </w:r>
      <w:r w:rsidRPr="002A68CB">
        <w:t>control group</w:t>
      </w:r>
      <w:r w:rsidR="006F38FA" w:rsidRPr="002A68CB">
        <w:t>,</w:t>
      </w:r>
      <w:r w:rsidR="00EA5CAC" w:rsidRPr="002A68CB">
        <w:t xml:space="preserve"> consistent with Experiments 1 and 2</w:t>
      </w:r>
      <w:r w:rsidR="006A77C2" w:rsidRPr="002A68CB">
        <w:t>.</w:t>
      </w:r>
      <w:r w:rsidRPr="002A68CB">
        <w:t xml:space="preserve"> </w:t>
      </w:r>
      <w:r w:rsidR="00C84D82" w:rsidRPr="002A68CB">
        <w:t>Across both groups, p</w:t>
      </w:r>
      <w:r w:rsidRPr="002A68CB">
        <w:t xml:space="preserve">articipants reported a mean age of </w:t>
      </w:r>
      <w:r w:rsidR="005A0388" w:rsidRPr="002A68CB">
        <w:t>21.78</w:t>
      </w:r>
      <w:r w:rsidRPr="002A68CB">
        <w:t xml:space="preserve"> (</w:t>
      </w:r>
      <w:r w:rsidRPr="002A68CB">
        <w:rPr>
          <w:i/>
          <w:iCs/>
        </w:rPr>
        <w:t>SD</w:t>
      </w:r>
      <w:r w:rsidRPr="002A68CB">
        <w:t xml:space="preserve"> = </w:t>
      </w:r>
      <w:r w:rsidR="005A0388" w:rsidRPr="002A68CB">
        <w:t>6.23</w:t>
      </w:r>
      <w:r w:rsidR="009A1C0A" w:rsidRPr="002A68CB">
        <w:t>)</w:t>
      </w:r>
      <w:r w:rsidR="00E86068" w:rsidRPr="002A68CB">
        <w:t>.</w:t>
      </w:r>
      <w:r w:rsidR="0056440D" w:rsidRPr="002A68CB">
        <w:t xml:space="preserve"> </w:t>
      </w:r>
      <w:r w:rsidR="0056440D" w:rsidRPr="002A68CB">
        <w:lastRenderedPageBreak/>
        <w:t xml:space="preserve">Full demographics are </w:t>
      </w:r>
      <w:r w:rsidR="00E86068" w:rsidRPr="002A68CB">
        <w:t xml:space="preserve">available </w:t>
      </w:r>
      <w:r w:rsidR="0056440D" w:rsidRPr="002A68CB">
        <w:t>in Table A1</w:t>
      </w:r>
      <w:r w:rsidR="009A1C0A" w:rsidRPr="002A68CB">
        <w:t>.</w:t>
      </w:r>
      <w:r w:rsidR="00A36719" w:rsidRPr="002A68CB">
        <w:t xml:space="preserve"> All participants</w:t>
      </w:r>
      <w:r w:rsidR="00EA5CAC" w:rsidRPr="002A68CB">
        <w:t xml:space="preserve"> </w:t>
      </w:r>
      <w:r w:rsidRPr="002A68CB">
        <w:t xml:space="preserve">were native English speakers </w:t>
      </w:r>
      <w:r w:rsidR="006A77C2" w:rsidRPr="002A68CB">
        <w:t>reporting</w:t>
      </w:r>
      <w:r w:rsidRPr="002A68CB">
        <w:t xml:space="preserve"> normal or corrected-to-normal vision. </w:t>
      </w:r>
    </w:p>
    <w:p w14:paraId="4CF0E290" w14:textId="77777777" w:rsidR="00AA5ECB" w:rsidRPr="002A68CB" w:rsidRDefault="00AA5ECB" w:rsidP="00AA5ECB">
      <w:pPr>
        <w:spacing w:line="480" w:lineRule="auto"/>
        <w:contextualSpacing/>
        <w:textAlignment w:val="baseline"/>
        <w:rPr>
          <w:b/>
          <w:bCs/>
        </w:rPr>
      </w:pPr>
      <w:r w:rsidRPr="002A68CB">
        <w:rPr>
          <w:b/>
          <w:bCs/>
        </w:rPr>
        <w:t>Materials and Procedure</w:t>
      </w:r>
    </w:p>
    <w:p w14:paraId="5030908B" w14:textId="6A707059" w:rsidR="00AA5ECB" w:rsidRPr="002A68CB" w:rsidRDefault="00AA5ECB" w:rsidP="00AA5ECB">
      <w:pPr>
        <w:spacing w:line="480" w:lineRule="auto"/>
        <w:ind w:firstLine="720"/>
        <w:contextualSpacing/>
        <w:textAlignment w:val="baseline"/>
      </w:pPr>
      <w:r w:rsidRPr="002A68CB">
        <w:t>Experiment 3 used the same set of unrelated pairs in Experiment</w:t>
      </w:r>
      <w:r w:rsidR="00CF611F" w:rsidRPr="002A68CB">
        <w:t>s</w:t>
      </w:r>
      <w:r w:rsidRPr="002A68CB">
        <w:t xml:space="preserve"> 2</w:t>
      </w:r>
      <w:r w:rsidR="00CF611F" w:rsidRPr="002A68CB">
        <w:t>A and 2B</w:t>
      </w:r>
      <w:r w:rsidRPr="002A68CB">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sidRPr="002A68CB">
        <w:t>-</w:t>
      </w:r>
      <w:r w:rsidRPr="002A68CB">
        <w:t>pt. Sans Forgetica font while the other half were presented in a standard, 32</w:t>
      </w:r>
      <w:r w:rsidR="00CB6302" w:rsidRPr="002A68CB">
        <w:t>-</w:t>
      </w:r>
      <w:r w:rsidRPr="002A68CB">
        <w:t>pt. Arial font. For participants assigned to the control group, all pairs were presented 32</w:t>
      </w:r>
      <w:r w:rsidR="00CB6302" w:rsidRPr="002A68CB">
        <w:t>-</w:t>
      </w:r>
      <w:r w:rsidRPr="002A68CB">
        <w:t xml:space="preserve">pt. Arial font (as in </w:t>
      </w:r>
      <w:r w:rsidR="00CF611F" w:rsidRPr="002A68CB">
        <w:t>previous experiments</w:t>
      </w:r>
      <w:r w:rsidRPr="002A68CB">
        <w:t>). In both groups, participants made JOL ratings concurrently with study. All other materials and procedures were identical to those used in Experiment</w:t>
      </w:r>
      <w:r w:rsidR="00D4315A" w:rsidRPr="002A68CB">
        <w:t>s</w:t>
      </w:r>
      <w:r w:rsidRPr="002A68CB">
        <w:t xml:space="preserve"> </w:t>
      </w:r>
      <w:r w:rsidR="00D4315A" w:rsidRPr="002A68CB">
        <w:t>2A and 2B</w:t>
      </w:r>
      <w:r w:rsidRPr="002A68CB">
        <w:t>.</w:t>
      </w:r>
    </w:p>
    <w:p w14:paraId="7226035A" w14:textId="77777777" w:rsidR="00AA5ECB" w:rsidRPr="002A68CB" w:rsidRDefault="00AA5ECB" w:rsidP="00AA5ECB">
      <w:pPr>
        <w:spacing w:line="480" w:lineRule="auto"/>
        <w:contextualSpacing/>
        <w:jc w:val="center"/>
        <w:textAlignment w:val="baseline"/>
        <w:rPr>
          <w:b/>
          <w:bCs/>
        </w:rPr>
      </w:pPr>
      <w:r w:rsidRPr="002A68CB">
        <w:rPr>
          <w:b/>
          <w:bCs/>
        </w:rPr>
        <w:t>Results</w:t>
      </w:r>
    </w:p>
    <w:p w14:paraId="375B9240" w14:textId="56F4C1B9" w:rsidR="00AA5ECB" w:rsidRPr="002A68CB" w:rsidRDefault="00AA5ECB" w:rsidP="00AA5ECB">
      <w:pPr>
        <w:spacing w:line="480" w:lineRule="auto"/>
        <w:contextualSpacing/>
        <w:textAlignment w:val="baseline"/>
      </w:pPr>
      <w:r w:rsidRPr="002A68CB">
        <w:tab/>
        <w:t xml:space="preserve">Figure </w:t>
      </w:r>
      <w:r w:rsidR="00DB40C1" w:rsidRPr="002A68CB">
        <w:t>6</w:t>
      </w:r>
      <w:r w:rsidRPr="002A68CB">
        <w:t xml:space="preserve"> plots mean JOL and cued-recall percentages for Sans Forgetica and Arial font types in the mixed group as well as JOL/recall rates for the control group. </w:t>
      </w:r>
      <w:r w:rsidR="004F4584" w:rsidRPr="002A68CB">
        <w:t>Table A</w:t>
      </w:r>
      <w:r w:rsidR="00D85460" w:rsidRPr="002A68CB">
        <w:t>8</w:t>
      </w:r>
      <w:r w:rsidR="004F4584" w:rsidRPr="002A68CB">
        <w:t xml:space="preserve"> reports </w:t>
      </w:r>
      <w:r w:rsidR="000801F3">
        <w:t xml:space="preserve">all cell means </w:t>
      </w:r>
      <w:r w:rsidR="004F4584" w:rsidRPr="002A68CB">
        <w:t>for completeness</w:t>
      </w:r>
      <w:r w:rsidR="00347C26" w:rsidRPr="002A68CB">
        <w:t xml:space="preserve">; </w:t>
      </w:r>
      <w:r w:rsidR="00342B34" w:rsidRPr="002A68CB">
        <w:t>Table A</w:t>
      </w:r>
      <w:r w:rsidR="00D85460" w:rsidRPr="002A68CB">
        <w:t>5</w:t>
      </w:r>
      <w:r w:rsidR="00347C26" w:rsidRPr="002A68CB">
        <w:t xml:space="preserve"> reports mean gammas</w:t>
      </w:r>
      <w:r w:rsidR="004F4584" w:rsidRPr="002A68CB">
        <w:t xml:space="preserve">. </w:t>
      </w:r>
      <w:r w:rsidRPr="002A68CB">
        <w:t>We first evaluated Sans Forgetica font effects using a 2(Measure</w:t>
      </w:r>
      <w:r w:rsidR="00953F5E" w:rsidRPr="002A68CB">
        <w:t>: JOL vs</w:t>
      </w:r>
      <w:r w:rsidR="00E86068" w:rsidRPr="002A68CB">
        <w:t>.</w:t>
      </w:r>
      <w:r w:rsidR="00953F5E" w:rsidRPr="002A68CB">
        <w:t xml:space="preserve"> Recall</w:t>
      </w:r>
      <w:r w:rsidRPr="002A68CB">
        <w:t>) × 2(Font: Sans Forgetica vs. Arial) within-subject ANOVA. Consistent with Experiment 2, an effect of measure</w:t>
      </w:r>
      <w:r w:rsidR="00CF7215" w:rsidRPr="002A68CB">
        <w:t xml:space="preserve"> was found</w:t>
      </w:r>
      <w:r w:rsidRPr="002A68CB">
        <w:t xml:space="preserve">, </w:t>
      </w:r>
      <w:r w:rsidRPr="002A68CB">
        <w:rPr>
          <w:i/>
          <w:iCs/>
        </w:rPr>
        <w:t>F</w:t>
      </w:r>
      <w:r w:rsidRPr="002A68CB">
        <w:t xml:space="preserve">(1, 38) = 7.69, </w:t>
      </w:r>
      <w:r w:rsidRPr="002A68CB">
        <w:rPr>
          <w:i/>
          <w:iCs/>
        </w:rPr>
        <w:t>MSE</w:t>
      </w:r>
      <w:r w:rsidRPr="002A68CB">
        <w:t xml:space="preserve"> = 383.54, </w:t>
      </w:r>
      <w:r w:rsidRPr="002A68CB">
        <w:rPr>
          <w:i/>
          <w:iCs/>
        </w:rPr>
        <w:t>η</w:t>
      </w:r>
      <w:r w:rsidRPr="002A68CB">
        <w:rPr>
          <w:vertAlign w:val="subscript"/>
        </w:rPr>
        <w:t>p</w:t>
      </w:r>
      <w:r w:rsidRPr="002A68CB">
        <w:rPr>
          <w:vertAlign w:val="superscript"/>
        </w:rPr>
        <w:t xml:space="preserve">2 </w:t>
      </w:r>
      <w:r w:rsidRPr="002A68CB">
        <w:t>= .17, in which JOL rates exceed</w:t>
      </w:r>
      <w:r w:rsidR="00F300BE" w:rsidRPr="002A68CB">
        <w:t>ed</w:t>
      </w:r>
      <w:r w:rsidRPr="002A68CB">
        <w:t xml:space="preserve"> correct recall (30.49 vs. 21.79</w:t>
      </w:r>
      <w:r w:rsidR="003B0E7F" w:rsidRPr="002A68CB">
        <w:t>)</w:t>
      </w:r>
      <w:r w:rsidRPr="002A68CB">
        <w:t xml:space="preserve">. An effect of font was also found, </w:t>
      </w:r>
      <w:r w:rsidRPr="002A68CB">
        <w:rPr>
          <w:i/>
          <w:iCs/>
        </w:rPr>
        <w:t>F</w:t>
      </w:r>
      <w:r w:rsidRPr="002A68CB">
        <w:t xml:space="preserve">(1, 38) = 17.77, </w:t>
      </w:r>
      <w:r w:rsidRPr="002A68CB">
        <w:rPr>
          <w:i/>
          <w:iCs/>
        </w:rPr>
        <w:t>MSE</w:t>
      </w:r>
      <w:r w:rsidRPr="002A68CB">
        <w:t xml:space="preserve"> = 28.66, </w:t>
      </w:r>
      <w:r w:rsidRPr="002A68CB">
        <w:rPr>
          <w:i/>
          <w:iCs/>
        </w:rPr>
        <w:t>η</w:t>
      </w:r>
      <w:r w:rsidRPr="002A68CB">
        <w:rPr>
          <w:vertAlign w:val="subscript"/>
        </w:rPr>
        <w:t>p</w:t>
      </w:r>
      <w:r w:rsidRPr="002A68CB">
        <w:rPr>
          <w:vertAlign w:val="superscript"/>
        </w:rPr>
        <w:t xml:space="preserve">2 </w:t>
      </w:r>
      <w:r w:rsidRPr="002A68CB">
        <w:t xml:space="preserve">= .32, in which Sans Forgetica produced </w:t>
      </w:r>
      <w:r w:rsidRPr="002A68CB">
        <w:rPr>
          <w:i/>
          <w:iCs/>
        </w:rPr>
        <w:t>lower</w:t>
      </w:r>
      <w:r w:rsidRPr="002A68CB">
        <w:t xml:space="preserve"> JOL/recall rates relative to Arial font (24.24 vs. 27.95). The interaction was not reliable, </w:t>
      </w:r>
      <w:r w:rsidRPr="002A68CB">
        <w:rPr>
          <w:i/>
          <w:iCs/>
        </w:rPr>
        <w:t>F</w:t>
      </w:r>
      <w:r w:rsidRPr="002A68CB">
        <w:t xml:space="preserve">(1, 38) = 1.98, </w:t>
      </w:r>
      <w:r w:rsidRPr="002A68CB">
        <w:rPr>
          <w:i/>
          <w:iCs/>
        </w:rPr>
        <w:t>MSE</w:t>
      </w:r>
      <w:r w:rsidRPr="002A68CB">
        <w:t xml:space="preserve"> = 25.19, </w:t>
      </w:r>
      <w:r w:rsidRPr="002A68CB">
        <w:rPr>
          <w:i/>
          <w:iCs/>
        </w:rPr>
        <w:t>p</w:t>
      </w:r>
      <w:r w:rsidRPr="002A68CB">
        <w:t xml:space="preserve"> =.17, </w:t>
      </w:r>
      <w:r w:rsidRPr="002A68CB">
        <w:rPr>
          <w:i/>
          <w:iCs/>
        </w:rPr>
        <w:t>p</w:t>
      </w:r>
      <w:r w:rsidRPr="002A68CB">
        <w:rPr>
          <w:vertAlign w:val="subscript"/>
        </w:rPr>
        <w:t>BIC</w:t>
      </w:r>
      <w:r w:rsidRPr="002A68CB">
        <w:t xml:space="preserve"> = .70.</w:t>
      </w:r>
    </w:p>
    <w:p w14:paraId="4F067325" w14:textId="7DB7123F" w:rsidR="00AA5ECB" w:rsidRPr="002A68CB" w:rsidRDefault="00AA5ECB" w:rsidP="00AA5ECB">
      <w:pPr>
        <w:spacing w:line="480" w:lineRule="auto"/>
        <w:contextualSpacing/>
        <w:textAlignment w:val="baseline"/>
      </w:pPr>
      <w:r w:rsidRPr="002A68CB">
        <w:tab/>
        <w:t>We then separately compared Sans Forgetica and Arial pairs in the mixed group to the control group</w:t>
      </w:r>
      <w:r w:rsidR="00953F5E" w:rsidRPr="002A68CB">
        <w:t xml:space="preserve">. </w:t>
      </w:r>
      <w:r w:rsidRPr="002A68CB">
        <w:t xml:space="preserve">Starting with the </w:t>
      </w:r>
      <w:r w:rsidR="00953F5E" w:rsidRPr="002A68CB">
        <w:t xml:space="preserve">comparison </w:t>
      </w:r>
      <w:bookmarkStart w:id="8" w:name="_Hlk78378285"/>
      <w:r w:rsidR="00953F5E" w:rsidRPr="002A68CB">
        <w:t xml:space="preserve">between </w:t>
      </w:r>
      <w:r w:rsidRPr="002A68CB">
        <w:t>Sans Forgetica pairs</w:t>
      </w:r>
      <w:r w:rsidR="00953F5E" w:rsidRPr="002A68CB">
        <w:t xml:space="preserve"> and the control group</w:t>
      </w:r>
      <w:r w:rsidRPr="002A68CB">
        <w:t xml:space="preserve">, </w:t>
      </w:r>
      <w:r w:rsidR="00953F5E" w:rsidRPr="002A68CB">
        <w:lastRenderedPageBreak/>
        <w:t xml:space="preserve">a 2(Pair Type: Sans Forgetica vs. Control) × 2 (Measure: JOL vs. Recall) mixed measures ANOVA yielded </w:t>
      </w:r>
      <w:bookmarkEnd w:id="8"/>
      <w:r w:rsidRPr="002A68CB">
        <w:t xml:space="preserve">an effect of measure, </w:t>
      </w:r>
      <w:r w:rsidRPr="002A68CB">
        <w:rPr>
          <w:i/>
          <w:iCs/>
        </w:rPr>
        <w:t>F</w:t>
      </w:r>
      <w:r w:rsidRPr="002A68CB">
        <w:t xml:space="preserve">(1, 78) = 8.46, </w:t>
      </w:r>
      <w:r w:rsidRPr="002A68CB">
        <w:rPr>
          <w:i/>
          <w:iCs/>
        </w:rPr>
        <w:t>MSE</w:t>
      </w:r>
      <w:r w:rsidRPr="002A68CB">
        <w:t xml:space="preserve"> = 166.33, </w:t>
      </w:r>
      <w:r w:rsidRPr="002A68CB">
        <w:rPr>
          <w:i/>
          <w:iCs/>
        </w:rPr>
        <w:t>η</w:t>
      </w:r>
      <w:r w:rsidRPr="002A68CB">
        <w:rPr>
          <w:vertAlign w:val="subscript"/>
        </w:rPr>
        <w:t>p</w:t>
      </w:r>
      <w:r w:rsidRPr="002A68CB">
        <w:rPr>
          <w:vertAlign w:val="superscript"/>
        </w:rPr>
        <w:t xml:space="preserve">2 </w:t>
      </w:r>
      <w:r w:rsidRPr="002A68CB">
        <w:t>= .10, in which JOLs exceeded recall</w:t>
      </w:r>
      <w:r w:rsidR="00E86068" w:rsidRPr="002A68CB">
        <w:t xml:space="preserve"> rates</w:t>
      </w:r>
      <w:r w:rsidRPr="002A68CB">
        <w:t xml:space="preserve"> (26.12 vs. 20.82). No difference was found on JOLs/recall rates between Sans Forgetica and control pairs, </w:t>
      </w:r>
      <w:r w:rsidRPr="002A68CB">
        <w:rPr>
          <w:i/>
          <w:iCs/>
        </w:rPr>
        <w:t>F</w:t>
      </w:r>
      <w:r w:rsidRPr="002A68CB">
        <w:t xml:space="preserve"> &lt; 1, </w:t>
      </w:r>
      <w:r w:rsidRPr="002A68CB">
        <w:rPr>
          <w:i/>
          <w:iCs/>
        </w:rPr>
        <w:t>p</w:t>
      </w:r>
      <w:r w:rsidRPr="002A68CB">
        <w:rPr>
          <w:vertAlign w:val="subscript"/>
        </w:rPr>
        <w:t>BIC</w:t>
      </w:r>
      <w:r w:rsidRPr="002A68CB">
        <w:t xml:space="preserve"> = .86, but a marginal interaction was found, </w:t>
      </w:r>
      <w:r w:rsidRPr="002A68CB">
        <w:rPr>
          <w:i/>
          <w:iCs/>
        </w:rPr>
        <w:t>F</w:t>
      </w:r>
      <w:r w:rsidRPr="002A68CB">
        <w:t xml:space="preserve">(1, 78) = 3.64, </w:t>
      </w:r>
      <w:r w:rsidRPr="002A68CB">
        <w:rPr>
          <w:i/>
          <w:iCs/>
        </w:rPr>
        <w:t>MSE</w:t>
      </w:r>
      <w:r w:rsidRPr="002A68CB">
        <w:t xml:space="preserve"> = 166.33, </w:t>
      </w:r>
      <w:r w:rsidRPr="002A68CB">
        <w:rPr>
          <w:i/>
          <w:iCs/>
        </w:rPr>
        <w:t>p</w:t>
      </w:r>
      <w:r w:rsidRPr="002A68CB">
        <w:t xml:space="preserve"> = .06, </w:t>
      </w:r>
      <w:r w:rsidRPr="002A68CB">
        <w:rPr>
          <w:i/>
          <w:iCs/>
        </w:rPr>
        <w:t>η</w:t>
      </w:r>
      <w:r w:rsidRPr="002A68CB">
        <w:rPr>
          <w:vertAlign w:val="subscript"/>
        </w:rPr>
        <w:t>p</w:t>
      </w:r>
      <w:r w:rsidRPr="002A68CB">
        <w:rPr>
          <w:vertAlign w:val="superscript"/>
        </w:rPr>
        <w:t xml:space="preserve">2 </w:t>
      </w:r>
      <w:r w:rsidRPr="002A68CB">
        <w:t xml:space="preserve">= .05, </w:t>
      </w:r>
      <w:r w:rsidRPr="002A68CB">
        <w:rPr>
          <w:i/>
          <w:iCs/>
        </w:rPr>
        <w:t>p</w:t>
      </w:r>
      <w:r w:rsidRPr="002A68CB">
        <w:rPr>
          <w:vertAlign w:val="subscript"/>
        </w:rPr>
        <w:t>BIC</w:t>
      </w:r>
      <w:r w:rsidRPr="002A68CB">
        <w:t xml:space="preserve"> = .59. Follow-up comparisons indicated that this interaction was due to an illusion of competence pattern for Sans Forgetica pairs, but not control pairs. Specifically, for Sans Forgetica pairs, JOL</w:t>
      </w:r>
      <w:r w:rsidR="00852F9B" w:rsidRPr="002A68CB">
        <w:t>s</w:t>
      </w:r>
      <w:r w:rsidRPr="002A68CB">
        <w:t xml:space="preserve"> exceeded recall rates (29.25 vs. 19.42), </w:t>
      </w:r>
      <w:r w:rsidRPr="002A68CB">
        <w:rPr>
          <w:i/>
          <w:iCs/>
        </w:rPr>
        <w:t>t</w:t>
      </w:r>
      <w:r w:rsidRPr="002A68CB">
        <w:t xml:space="preserve">(38) = 3.06, </w:t>
      </w:r>
      <w:r w:rsidRPr="002A68CB">
        <w:rPr>
          <w:i/>
          <w:iCs/>
        </w:rPr>
        <w:t>SEM</w:t>
      </w:r>
      <w:r w:rsidRPr="002A68CB">
        <w:t xml:space="preserve"> = 3.21, </w:t>
      </w:r>
      <w:r w:rsidRPr="002A68CB">
        <w:rPr>
          <w:i/>
          <w:iCs/>
        </w:rPr>
        <w:t>d</w:t>
      </w:r>
      <w:r w:rsidRPr="002A68CB">
        <w:t xml:space="preserve"> = 0.62, but for control pairs</w:t>
      </w:r>
      <w:r w:rsidR="006770C4" w:rsidRPr="002A68CB">
        <w:t xml:space="preserve"> </w:t>
      </w:r>
      <w:r w:rsidRPr="002A68CB">
        <w:t xml:space="preserve">JOLs and recall rates were well-calibrated (23.14 vs. 21.10), </w:t>
      </w:r>
      <w:r w:rsidRPr="002A68CB">
        <w:rPr>
          <w:i/>
          <w:iCs/>
        </w:rPr>
        <w:t>t</w:t>
      </w:r>
      <w:r w:rsidRPr="002A68CB">
        <w:t xml:space="preserve"> &lt; 1, </w:t>
      </w:r>
      <w:r w:rsidRPr="002A68CB">
        <w:rPr>
          <w:i/>
          <w:iCs/>
        </w:rPr>
        <w:t>p</w:t>
      </w:r>
      <w:r w:rsidRPr="002A68CB">
        <w:rPr>
          <w:vertAlign w:val="subscript"/>
        </w:rPr>
        <w:t>BIC</w:t>
      </w:r>
      <w:r w:rsidRPr="002A68CB">
        <w:t xml:space="preserve"> = .82.</w:t>
      </w:r>
    </w:p>
    <w:p w14:paraId="457C40BC" w14:textId="20721556" w:rsidR="00AA5ECB" w:rsidRPr="002A68CB" w:rsidRDefault="00AA5ECB" w:rsidP="00AA5ECB">
      <w:pPr>
        <w:spacing w:line="480" w:lineRule="auto"/>
        <w:contextualSpacing/>
        <w:textAlignment w:val="baseline"/>
        <w:rPr>
          <w:vertAlign w:val="subscript"/>
        </w:rPr>
      </w:pPr>
      <w:r w:rsidRPr="002A68CB">
        <w:tab/>
        <w:t>Turning to Arial pairs</w:t>
      </w:r>
      <w:r w:rsidR="00953F5E" w:rsidRPr="002A68CB">
        <w:t>, a 2(Pair Type: Arial vs</w:t>
      </w:r>
      <w:r w:rsidR="006770C4" w:rsidRPr="002A68CB">
        <w:t>.</w:t>
      </w:r>
      <w:r w:rsidR="00953F5E" w:rsidRPr="002A68CB">
        <w:t xml:space="preserve"> Control) × 2 (Measure: JOL vs</w:t>
      </w:r>
      <w:r w:rsidR="006770C4" w:rsidRPr="002A68CB">
        <w:t>.</w:t>
      </w:r>
      <w:r w:rsidR="00953F5E" w:rsidRPr="002A68CB">
        <w:t xml:space="preserve"> Recall) mixed</w:t>
      </w:r>
      <w:r w:rsidR="00764B0B" w:rsidRPr="002A68CB">
        <w:t xml:space="preserve"> </w:t>
      </w:r>
      <w:r w:rsidR="00953F5E" w:rsidRPr="002A68CB">
        <w:t>ANOVA again found a significant effect of measure</w:t>
      </w:r>
      <w:r w:rsidRPr="002A68CB">
        <w:t xml:space="preserve">, </w:t>
      </w:r>
      <w:r w:rsidRPr="002A68CB">
        <w:rPr>
          <w:i/>
          <w:iCs/>
        </w:rPr>
        <w:t>F</w:t>
      </w:r>
      <w:r w:rsidRPr="002A68CB">
        <w:t xml:space="preserve">(1, 78) = 5.43, </w:t>
      </w:r>
      <w:r w:rsidRPr="002A68CB">
        <w:rPr>
          <w:i/>
          <w:iCs/>
        </w:rPr>
        <w:t>MSE</w:t>
      </w:r>
      <w:r w:rsidRPr="002A68CB">
        <w:t xml:space="preserve"> = 169.94, </w:t>
      </w:r>
      <w:r w:rsidRPr="002A68CB">
        <w:rPr>
          <w:i/>
          <w:iCs/>
        </w:rPr>
        <w:t>η</w:t>
      </w:r>
      <w:r w:rsidRPr="002A68CB">
        <w:rPr>
          <w:vertAlign w:val="subscript"/>
        </w:rPr>
        <w:t>p</w:t>
      </w:r>
      <w:r w:rsidRPr="002A68CB">
        <w:rPr>
          <w:vertAlign w:val="superscript"/>
        </w:rPr>
        <w:t xml:space="preserve">2 </w:t>
      </w:r>
      <w:r w:rsidRPr="002A68CB">
        <w:t>= .07, in which JOLs exceeded recall (</w:t>
      </w:r>
      <w:r w:rsidR="00852F9B" w:rsidRPr="002A68CB">
        <w:t>31.73</w:t>
      </w:r>
      <w:r w:rsidRPr="002A68CB">
        <w:t xml:space="preserve"> vs. </w:t>
      </w:r>
      <w:r w:rsidR="00852F9B" w:rsidRPr="002A68CB">
        <w:t>24.17</w:t>
      </w:r>
      <w:r w:rsidRPr="002A68CB">
        <w:t>). JOLs/recall rates were greater for Arial font</w:t>
      </w:r>
      <w:r w:rsidR="006770C4" w:rsidRPr="002A68CB">
        <w:t xml:space="preserve"> pairs</w:t>
      </w:r>
      <w:r w:rsidRPr="002A68CB">
        <w:t xml:space="preserve"> than the control pairs (27.95 vs. 22.12), </w:t>
      </w:r>
      <w:r w:rsidRPr="002A68CB">
        <w:rPr>
          <w:i/>
          <w:iCs/>
        </w:rPr>
        <w:t>F</w:t>
      </w:r>
      <w:r w:rsidRPr="002A68CB">
        <w:t xml:space="preserve">(1, 78) = 5.01, </w:t>
      </w:r>
      <w:r w:rsidRPr="002A68CB">
        <w:rPr>
          <w:i/>
          <w:iCs/>
        </w:rPr>
        <w:t>MSE</w:t>
      </w:r>
      <w:r w:rsidRPr="002A68CB">
        <w:t xml:space="preserve"> = 271.12, </w:t>
      </w:r>
      <w:r w:rsidRPr="002A68CB">
        <w:rPr>
          <w:i/>
          <w:iCs/>
        </w:rPr>
        <w:t>η</w:t>
      </w:r>
      <w:r w:rsidRPr="002A68CB">
        <w:rPr>
          <w:vertAlign w:val="subscript"/>
        </w:rPr>
        <w:t>p</w:t>
      </w:r>
      <w:r w:rsidRPr="002A68CB">
        <w:rPr>
          <w:vertAlign w:val="superscript"/>
        </w:rPr>
        <w:t xml:space="preserve">2 </w:t>
      </w:r>
      <w:r w:rsidRPr="002A68CB">
        <w:t>= .06, indicating that although Arial and control pairs were perceptually identical (same font type and size),</w:t>
      </w:r>
      <w:r w:rsidR="006770C4" w:rsidRPr="002A68CB">
        <w:t xml:space="preserve"> mixed </w:t>
      </w:r>
      <w:r w:rsidRPr="002A68CB">
        <w:t xml:space="preserve">Arial pairs </w:t>
      </w:r>
      <w:r w:rsidR="006770C4" w:rsidRPr="002A68CB">
        <w:t>presented</w:t>
      </w:r>
      <w:r w:rsidRPr="002A68CB">
        <w:t xml:space="preserve"> </w:t>
      </w:r>
      <w:r w:rsidR="000D6980">
        <w:t xml:space="preserve">in </w:t>
      </w:r>
      <w:r w:rsidRPr="002A68CB">
        <w:t xml:space="preserve">the </w:t>
      </w:r>
      <w:r w:rsidR="000D6980">
        <w:t xml:space="preserve">same </w:t>
      </w:r>
      <w:r w:rsidRPr="002A68CB">
        <w:t xml:space="preserve">context as Sans Forgetica pairs were rated as more likely to be remembered than control pairs presented without a Sans Forgetica context. The interaction was not reliable, </w:t>
      </w:r>
      <w:r w:rsidRPr="002A68CB">
        <w:rPr>
          <w:i/>
          <w:iCs/>
        </w:rPr>
        <w:t>F</w:t>
      </w:r>
      <w:r w:rsidRPr="002A68CB">
        <w:t xml:space="preserve">(1, 78) = 1.73, </w:t>
      </w:r>
      <w:r w:rsidRPr="002A68CB">
        <w:rPr>
          <w:i/>
          <w:iCs/>
        </w:rPr>
        <w:t>MSE</w:t>
      </w:r>
      <w:r w:rsidRPr="002A68CB">
        <w:t xml:space="preserve"> = 169.94, </w:t>
      </w:r>
      <w:r w:rsidRPr="002A68CB">
        <w:rPr>
          <w:i/>
          <w:iCs/>
        </w:rPr>
        <w:t>p</w:t>
      </w:r>
      <w:r w:rsidRPr="002A68CB">
        <w:t xml:space="preserve"> = .18, </w:t>
      </w:r>
      <w:r w:rsidRPr="002A68CB">
        <w:rPr>
          <w:i/>
          <w:iCs/>
        </w:rPr>
        <w:t>p</w:t>
      </w:r>
      <w:r w:rsidRPr="002A68CB">
        <w:rPr>
          <w:vertAlign w:val="subscript"/>
        </w:rPr>
        <w:t>BIC</w:t>
      </w:r>
      <w:r w:rsidRPr="002A68CB">
        <w:t xml:space="preserve"> = .78.</w:t>
      </w:r>
    </w:p>
    <w:p w14:paraId="4ACC5486" w14:textId="5BC9FA43" w:rsidR="00AA5ECB" w:rsidRPr="002A68CB" w:rsidRDefault="00AA5ECB" w:rsidP="00AA5ECB">
      <w:pPr>
        <w:spacing w:line="480" w:lineRule="auto"/>
        <w:contextualSpacing/>
        <w:jc w:val="center"/>
        <w:textAlignment w:val="baseline"/>
        <w:rPr>
          <w:b/>
          <w:bCs/>
        </w:rPr>
      </w:pPr>
      <w:r w:rsidRPr="002A68CB">
        <w:rPr>
          <w:b/>
          <w:bCs/>
        </w:rPr>
        <w:t>Discussion</w:t>
      </w:r>
    </w:p>
    <w:p w14:paraId="4B877D32" w14:textId="73C4E93E" w:rsidR="00084900" w:rsidRPr="002A68CB" w:rsidRDefault="00962D80" w:rsidP="00874539">
      <w:pPr>
        <w:spacing w:line="480" w:lineRule="auto"/>
        <w:ind w:firstLine="720"/>
        <w:contextualSpacing/>
        <w:textAlignment w:val="baseline"/>
      </w:pPr>
      <w:r w:rsidRPr="002A68CB">
        <w:t xml:space="preserve">Experiment 3 tested whether </w:t>
      </w:r>
      <w:r w:rsidR="00331D72" w:rsidRPr="002A68CB">
        <w:t xml:space="preserve">a </w:t>
      </w:r>
      <w:r w:rsidRPr="002A68CB">
        <w:t>Sans Forgetica fon</w:t>
      </w:r>
      <w:r w:rsidR="00D053FB" w:rsidRPr="002A68CB">
        <w:t>t</w:t>
      </w:r>
      <w:r w:rsidR="00331D72" w:rsidRPr="002A68CB">
        <w:t xml:space="preserve"> type would affect JOLs and recall rates relative to a standard Arial font</w:t>
      </w:r>
      <w:r w:rsidR="000A204C" w:rsidRPr="002A68CB">
        <w:t xml:space="preserve">. </w:t>
      </w:r>
      <w:r w:rsidR="00C67D7C" w:rsidRPr="002A68CB">
        <w:t>W</w:t>
      </w:r>
      <w:r w:rsidR="00C25F8F" w:rsidRPr="002A68CB">
        <w:t>e expected that</w:t>
      </w:r>
      <w:r w:rsidR="00C67D7C" w:rsidRPr="002A68CB">
        <w:t xml:space="preserve"> </w:t>
      </w:r>
      <w:r w:rsidR="00E60CF7" w:rsidRPr="002A68CB">
        <w:t xml:space="preserve">if </w:t>
      </w:r>
      <w:r w:rsidR="006770C4" w:rsidRPr="002A68CB">
        <w:t>JOLs are sensitive to fluency, th</w:t>
      </w:r>
      <w:r w:rsidR="001B3D8A" w:rsidRPr="002A68CB">
        <w:t>e</w:t>
      </w:r>
      <w:r w:rsidR="006770C4" w:rsidRPr="002A68CB">
        <w:t xml:space="preserve">n </w:t>
      </w:r>
      <w:r w:rsidR="00C67D7C" w:rsidRPr="002A68CB">
        <w:t xml:space="preserve"> participants should assign low</w:t>
      </w:r>
      <w:r w:rsidR="006770C4" w:rsidRPr="002A68CB">
        <w:t>er</w:t>
      </w:r>
      <w:r w:rsidR="00C67D7C" w:rsidRPr="002A68CB">
        <w:t xml:space="preserve"> JOL ratings </w:t>
      </w:r>
      <w:r w:rsidR="006770C4" w:rsidRPr="002A68CB">
        <w:t>to the disfluent Sans Forgetica than Arial pairs,</w:t>
      </w:r>
      <w:r w:rsidR="00C67D7C" w:rsidRPr="002A68CB">
        <w:t xml:space="preserve"> but recall of Sans Forgetica pairs should be higher than Arial pairs</w:t>
      </w:r>
      <w:r w:rsidR="002B7C7A" w:rsidRPr="002A68CB">
        <w:t xml:space="preserve"> due to the benefits of desirable difficulties on learning </w:t>
      </w:r>
      <w:r w:rsidR="00777601" w:rsidRPr="002A68CB">
        <w:t>(Bjork &amp; Bjork, 2011)</w:t>
      </w:r>
      <w:r w:rsidR="00C67D7C" w:rsidRPr="002A68CB">
        <w:t xml:space="preserve">. </w:t>
      </w:r>
      <w:r w:rsidR="006770C4" w:rsidRPr="002A68CB">
        <w:t xml:space="preserve">In contrast, if participants hold a belief that Sans </w:t>
      </w:r>
      <w:r w:rsidR="006770C4" w:rsidRPr="002A68CB">
        <w:lastRenderedPageBreak/>
        <w:t xml:space="preserve">Forgetica aids memory, then Sans Forgetica should produce an increase in JOLs relative to Arial pairs. </w:t>
      </w:r>
      <w:r w:rsidR="00C25F8F" w:rsidRPr="002A68CB">
        <w:t xml:space="preserve">Overall, </w:t>
      </w:r>
      <w:r w:rsidR="00053CFF" w:rsidRPr="002A68CB">
        <w:t>JOLs were lower for pairs presented using the less fluent Sans Forgetica</w:t>
      </w:r>
      <w:r w:rsidR="00CF6F45" w:rsidRPr="002A68CB">
        <w:t xml:space="preserve"> font</w:t>
      </w:r>
      <w:r w:rsidR="008D0705" w:rsidRPr="002A68CB">
        <w:t>, a</w:t>
      </w:r>
      <w:r w:rsidR="00AD2D9C" w:rsidRPr="002A68CB">
        <w:t>n</w:t>
      </w:r>
      <w:r w:rsidR="008D0705" w:rsidRPr="002A68CB">
        <w:t xml:space="preserve"> </w:t>
      </w:r>
      <w:r w:rsidR="00AD2D9C" w:rsidRPr="002A68CB">
        <w:t>observation that was both</w:t>
      </w:r>
      <w:r w:rsidR="008D0705" w:rsidRPr="002A68CB">
        <w:t xml:space="preserve"> in line with the fluency</w:t>
      </w:r>
      <w:r w:rsidR="006770C4" w:rsidRPr="002A68CB">
        <w:t>-based account</w:t>
      </w:r>
      <w:r w:rsidR="00AD2D9C" w:rsidRPr="002A68CB">
        <w:t xml:space="preserve"> and suggested that participants did not believe Sans Forgetica would aid </w:t>
      </w:r>
      <w:r w:rsidR="000D6980" w:rsidRPr="002A68CB">
        <w:t>retention</w:t>
      </w:r>
      <w:r w:rsidR="008D0705" w:rsidRPr="002A68CB">
        <w:t>.</w:t>
      </w:r>
      <w:r w:rsidR="00C25F8F" w:rsidRPr="002A68CB">
        <w:t xml:space="preserve"> </w:t>
      </w:r>
      <w:r w:rsidR="00084900" w:rsidRPr="002A68CB">
        <w:t>Additionally, S</w:t>
      </w:r>
      <w:r w:rsidR="00C25F8F" w:rsidRPr="002A68CB">
        <w:t>ans Forgetica produced a cost to recall when compared to Arial pairs that had been presented within the same study list</w:t>
      </w:r>
      <w:r w:rsidR="00084900" w:rsidRPr="002A68CB">
        <w:t>, suggesting that Sans Forgetica</w:t>
      </w:r>
      <w:r w:rsidR="008D0705" w:rsidRPr="002A68CB">
        <w:t xml:space="preserve"> does not operate as a desirable difficulty and</w:t>
      </w:r>
      <w:r w:rsidR="00084900" w:rsidRPr="002A68CB">
        <w:t xml:space="preserve"> is </w:t>
      </w:r>
      <w:r w:rsidR="008D0705" w:rsidRPr="002A68CB">
        <w:t xml:space="preserve">instead </w:t>
      </w:r>
      <w:r w:rsidR="00084900" w:rsidRPr="002A68CB">
        <w:t>costly to memory.</w:t>
      </w:r>
      <w:r w:rsidR="00C25F8F" w:rsidRPr="002A68CB">
        <w:t xml:space="preserve"> </w:t>
      </w:r>
      <w:r w:rsidR="00084900" w:rsidRPr="002A68CB">
        <w:t>Furthermore, Arial pairs in the mixed list received higher JOLs and were recalled at a greater rate relative to the control group</w:t>
      </w:r>
      <w:r w:rsidR="00874539" w:rsidRPr="002A68CB">
        <w:t>, which presented pairs using the same font</w:t>
      </w:r>
      <w:r w:rsidR="00F94C2D" w:rsidRPr="002A68CB">
        <w:t xml:space="preserve"> and size</w:t>
      </w:r>
      <w:r w:rsidR="00084900" w:rsidRPr="002A68CB">
        <w:t xml:space="preserve">. </w:t>
      </w:r>
      <w:r w:rsidR="00F94C2D" w:rsidRPr="002A68CB">
        <w:t xml:space="preserve">These findings suggest that participants favor more fluent fonts </w:t>
      </w:r>
      <w:r w:rsidR="009E5874" w:rsidRPr="002A68CB">
        <w:t>when placed in</w:t>
      </w:r>
      <w:r w:rsidR="00F61AB3" w:rsidRPr="002A68CB">
        <w:t xml:space="preserve"> the same</w:t>
      </w:r>
      <w:r w:rsidR="009E5874" w:rsidRPr="002A68CB">
        <w:t xml:space="preserve"> context </w:t>
      </w:r>
      <w:r w:rsidR="00F61AB3" w:rsidRPr="002A68CB">
        <w:t>as</w:t>
      </w:r>
      <w:r w:rsidR="00F94C2D" w:rsidRPr="002A68CB">
        <w:t xml:space="preserve"> disfluent font</w:t>
      </w:r>
      <w:r w:rsidR="00F61AB3" w:rsidRPr="002A68CB">
        <w:t>s</w:t>
      </w:r>
      <w:r w:rsidR="00F94C2D" w:rsidRPr="002A68CB">
        <w:t xml:space="preserve">, and our inclusion of a control group allowed us to test </w:t>
      </w:r>
      <w:r w:rsidR="009E5874" w:rsidRPr="002A68CB">
        <w:t>this context effect.</w:t>
      </w:r>
    </w:p>
    <w:p w14:paraId="1BD3658F" w14:textId="3B69A7BE" w:rsidR="00AA5ECB" w:rsidRPr="002A68CB" w:rsidRDefault="00AA5ECB" w:rsidP="000801F3">
      <w:pPr>
        <w:spacing w:line="480" w:lineRule="auto"/>
        <w:ind w:left="720" w:hanging="720"/>
        <w:contextualSpacing/>
        <w:jc w:val="center"/>
        <w:textAlignment w:val="baseline"/>
        <w:rPr>
          <w:b/>
          <w:bCs/>
        </w:rPr>
      </w:pPr>
      <w:r w:rsidRPr="002A68CB">
        <w:rPr>
          <w:b/>
          <w:bCs/>
        </w:rPr>
        <w:t>General Discussion</w:t>
      </w:r>
    </w:p>
    <w:p w14:paraId="3AA21761" w14:textId="662753EE" w:rsidR="000507D4" w:rsidRPr="002A68CB" w:rsidRDefault="000507D4" w:rsidP="008A706B">
      <w:pPr>
        <w:spacing w:line="480" w:lineRule="auto"/>
        <w:ind w:firstLine="720"/>
        <w:contextualSpacing/>
        <w:textAlignment w:val="baseline"/>
      </w:pPr>
      <w:r w:rsidRPr="002A68CB">
        <w:t xml:space="preserve">The </w:t>
      </w:r>
      <w:r w:rsidR="00AD5031" w:rsidRPr="002A68CB">
        <w:t>primary goal</w:t>
      </w:r>
      <w:r w:rsidRPr="002A68CB">
        <w:t xml:space="preserve"> of </w:t>
      </w:r>
      <w:r w:rsidR="00CF7215" w:rsidRPr="002A68CB">
        <w:t xml:space="preserve">our </w:t>
      </w:r>
      <w:r w:rsidRPr="002A68CB">
        <w:t xml:space="preserve">study was </w:t>
      </w:r>
      <w:r w:rsidR="00AD5031" w:rsidRPr="002A68CB">
        <w:t xml:space="preserve">to </w:t>
      </w:r>
      <w:r w:rsidR="00331D72" w:rsidRPr="002A68CB">
        <w:t xml:space="preserve">evaluate the effects of perceptual fluency on JOLs and </w:t>
      </w:r>
      <w:r w:rsidR="002A0632" w:rsidRPr="002A68CB">
        <w:t xml:space="preserve">on the </w:t>
      </w:r>
      <w:r w:rsidR="00331D72" w:rsidRPr="002A68CB">
        <w:t>subsequent recall o</w:t>
      </w:r>
      <w:r w:rsidR="002A0632" w:rsidRPr="002A68CB">
        <w:t>f</w:t>
      </w:r>
      <w:r w:rsidR="00331D72" w:rsidRPr="002A68CB">
        <w:t xml:space="preserve"> word pairs. </w:t>
      </w:r>
      <w:r w:rsidRPr="002A68CB">
        <w:t>We based our study on Rhodes and Castel (2008)</w:t>
      </w:r>
      <w:r w:rsidR="00E779AC" w:rsidRPr="002A68CB">
        <w:t>,</w:t>
      </w:r>
      <w:r w:rsidRPr="002A68CB">
        <w:t xml:space="preserve"> </w:t>
      </w:r>
      <w:r w:rsidR="00AD5031" w:rsidRPr="002A68CB">
        <w:t xml:space="preserve">who </w:t>
      </w:r>
      <w:r w:rsidR="00CF7215" w:rsidRPr="002A68CB">
        <w:t>reported</w:t>
      </w:r>
      <w:r w:rsidR="00E779AC" w:rsidRPr="002A68CB">
        <w:t xml:space="preserve"> a font-size effect in which </w:t>
      </w:r>
      <w:r w:rsidR="00AD5031" w:rsidRPr="002A68CB">
        <w:t xml:space="preserve">JOLs were inflated </w:t>
      </w:r>
      <w:r w:rsidR="00E779AC" w:rsidRPr="002A68CB">
        <w:t xml:space="preserve">for </w:t>
      </w:r>
      <w:r w:rsidR="00AD5031" w:rsidRPr="002A68CB">
        <w:t>pairs</w:t>
      </w:r>
      <w:r w:rsidR="00E779AC" w:rsidRPr="002A68CB">
        <w:t xml:space="preserve"> </w:t>
      </w:r>
      <w:r w:rsidR="00AD5031" w:rsidRPr="002A68CB">
        <w:t xml:space="preserve">presented </w:t>
      </w:r>
      <w:r w:rsidR="00331D72" w:rsidRPr="002A68CB">
        <w:t xml:space="preserve">in a perceptually </w:t>
      </w:r>
      <w:r w:rsidR="00AD5031" w:rsidRPr="002A68CB">
        <w:t>large font relative to small font</w:t>
      </w:r>
      <w:r w:rsidR="00CF7215" w:rsidRPr="002A68CB">
        <w:t xml:space="preserve"> but had no effect on later recall</w:t>
      </w:r>
      <w:r w:rsidR="00AD5031" w:rsidRPr="002A68CB">
        <w:t xml:space="preserve">. </w:t>
      </w:r>
      <w:r w:rsidR="00FD1E72" w:rsidRPr="002A68CB">
        <w:t xml:space="preserve">The present </w:t>
      </w:r>
      <w:r w:rsidR="00B006B6" w:rsidRPr="002A68CB">
        <w:t xml:space="preserve">study </w:t>
      </w:r>
      <w:r w:rsidR="00331D72" w:rsidRPr="002A68CB">
        <w:t xml:space="preserve">similarly evaluated </w:t>
      </w:r>
      <w:r w:rsidR="00133092" w:rsidRPr="002A68CB">
        <w:t>the font</w:t>
      </w:r>
      <w:r w:rsidR="00395E08" w:rsidRPr="002A68CB">
        <w:t>-</w:t>
      </w:r>
      <w:r w:rsidR="00133092" w:rsidRPr="002A68CB">
        <w:t>size</w:t>
      </w:r>
      <w:r w:rsidR="00395E08" w:rsidRPr="002A68CB">
        <w:t xml:space="preserve"> effect</w:t>
      </w:r>
      <w:r w:rsidR="00331D72" w:rsidRPr="002A68CB">
        <w:t xml:space="preserve"> in addition to testing highlighting (vs. not highlighting) and Sans Forgetica (vs. a standard Arial) font type on JOLs and recall rates.</w:t>
      </w:r>
      <w:r w:rsidR="00133092" w:rsidRPr="002A68CB">
        <w:t xml:space="preserve"> </w:t>
      </w:r>
    </w:p>
    <w:p w14:paraId="557396BB" w14:textId="487C215B" w:rsidR="00453ED6" w:rsidRPr="002A68CB" w:rsidRDefault="003A0927" w:rsidP="00453ED6">
      <w:pPr>
        <w:spacing w:line="480" w:lineRule="auto"/>
        <w:ind w:firstLine="720"/>
        <w:contextualSpacing/>
        <w:textAlignment w:val="baseline"/>
      </w:pPr>
      <w:r w:rsidRPr="002A68CB">
        <w:t xml:space="preserve">Experiment 1A </w:t>
      </w:r>
      <w:r w:rsidR="00CF7215" w:rsidRPr="002A68CB">
        <w:t>examined</w:t>
      </w:r>
      <w:r w:rsidRPr="002A68CB">
        <w:t xml:space="preserve"> the font-size </w:t>
      </w:r>
      <w:r w:rsidR="00CF7215" w:rsidRPr="002A68CB">
        <w:t xml:space="preserve">effect </w:t>
      </w:r>
      <w:r w:rsidR="00A85CB5" w:rsidRPr="002A68CB">
        <w:t xml:space="preserve">using a set of related </w:t>
      </w:r>
      <w:r w:rsidR="00546B99" w:rsidRPr="002A68CB">
        <w:t xml:space="preserve">(i.e., forward, backward, and symmetrical paired associates) </w:t>
      </w:r>
      <w:r w:rsidR="00A85CB5" w:rsidRPr="002A68CB">
        <w:t xml:space="preserve">and unrelated </w:t>
      </w:r>
      <w:r w:rsidR="00DB2BB0" w:rsidRPr="002A68CB">
        <w:t xml:space="preserve">word </w:t>
      </w:r>
      <w:r w:rsidR="00A85CB5" w:rsidRPr="002A68CB">
        <w:t>pairs</w:t>
      </w:r>
      <w:r w:rsidR="00CF7215" w:rsidRPr="002A68CB">
        <w:t xml:space="preserve"> </w:t>
      </w:r>
      <w:r w:rsidR="00621CF1" w:rsidRPr="002A68CB">
        <w:t xml:space="preserve">presented </w:t>
      </w:r>
      <w:r w:rsidR="00CF7215" w:rsidRPr="002A68CB">
        <w:t>in the same study list</w:t>
      </w:r>
      <w:r w:rsidRPr="002A68CB">
        <w:t>.</w:t>
      </w:r>
      <w:r w:rsidR="001C6357" w:rsidRPr="002A68CB">
        <w:t xml:space="preserve"> </w:t>
      </w:r>
      <w:r w:rsidRPr="002A68CB">
        <w:t xml:space="preserve">We expected </w:t>
      </w:r>
      <w:r w:rsidR="001C6357" w:rsidRPr="002A68CB">
        <w:t>that</w:t>
      </w:r>
      <w:r w:rsidRPr="002A68CB">
        <w:t xml:space="preserve"> </w:t>
      </w:r>
      <w:r w:rsidR="001C6357" w:rsidRPr="002A68CB">
        <w:t>pairs presented using a large font</w:t>
      </w:r>
      <w:r w:rsidRPr="002A68CB">
        <w:t xml:space="preserve">, which are more perceptually </w:t>
      </w:r>
      <w:r w:rsidR="00CF7215" w:rsidRPr="002A68CB">
        <w:t xml:space="preserve">fluent </w:t>
      </w:r>
      <w:r w:rsidR="001C6357" w:rsidRPr="002A68CB">
        <w:t>and thus easier to encode</w:t>
      </w:r>
      <w:r w:rsidRPr="002A68CB">
        <w:t xml:space="preserve">, would </w:t>
      </w:r>
      <w:r w:rsidR="003B0C2D" w:rsidRPr="002A68CB">
        <w:t xml:space="preserve">have </w:t>
      </w:r>
      <w:r w:rsidRPr="002A68CB">
        <w:t xml:space="preserve">inflated JOLs relative to </w:t>
      </w:r>
      <w:r w:rsidR="00DB2BB0" w:rsidRPr="002A68CB">
        <w:t>small-</w:t>
      </w:r>
      <w:r w:rsidRPr="002A68CB">
        <w:t xml:space="preserve">font pairs without </w:t>
      </w:r>
      <w:r w:rsidR="00331D72" w:rsidRPr="002A68CB">
        <w:t xml:space="preserve">affecting </w:t>
      </w:r>
      <w:r w:rsidRPr="002A68CB">
        <w:t xml:space="preserve">recall. </w:t>
      </w:r>
      <w:r w:rsidR="00331D72" w:rsidRPr="002A68CB">
        <w:t xml:space="preserve">We also compared these </w:t>
      </w:r>
      <w:r w:rsidR="00DB2BB0" w:rsidRPr="002A68CB">
        <w:t>mixed-</w:t>
      </w:r>
      <w:r w:rsidR="00331D72" w:rsidRPr="002A68CB">
        <w:t xml:space="preserve">list font sizes to a pure-control group </w:t>
      </w:r>
      <w:r w:rsidRPr="002A68CB">
        <w:t xml:space="preserve">in which all </w:t>
      </w:r>
      <w:r w:rsidR="00A92667" w:rsidRPr="002A68CB">
        <w:t xml:space="preserve">pairs </w:t>
      </w:r>
      <w:r w:rsidRPr="002A68CB">
        <w:t xml:space="preserve">were presented </w:t>
      </w:r>
      <w:r w:rsidR="00546B99" w:rsidRPr="002A68CB">
        <w:t xml:space="preserve">using </w:t>
      </w:r>
      <w:r w:rsidR="00CF7215" w:rsidRPr="002A68CB">
        <w:t>a</w:t>
      </w:r>
      <w:r w:rsidRPr="002A68CB">
        <w:t xml:space="preserve"> standard font size</w:t>
      </w:r>
      <w:r w:rsidR="00546B99" w:rsidRPr="002A68CB">
        <w:t xml:space="preserve">. </w:t>
      </w:r>
      <w:r w:rsidR="00331D72" w:rsidRPr="002A68CB">
        <w:t xml:space="preserve">The control comparison </w:t>
      </w:r>
      <w:r w:rsidR="00746E94" w:rsidRPr="002A68CB">
        <w:t xml:space="preserve">allowed us to </w:t>
      </w:r>
      <w:r w:rsidR="00746E94" w:rsidRPr="002A68CB">
        <w:lastRenderedPageBreak/>
        <w:t>evaluate large</w:t>
      </w:r>
      <w:r w:rsidR="00AA2367" w:rsidRPr="002A68CB">
        <w:t xml:space="preserve"> </w:t>
      </w:r>
      <w:r w:rsidR="00746E94" w:rsidRPr="002A68CB">
        <w:t xml:space="preserve">and </w:t>
      </w:r>
      <w:r w:rsidR="005655DF" w:rsidRPr="002A68CB">
        <w:t>small-</w:t>
      </w:r>
      <w:r w:rsidR="00746E94" w:rsidRPr="002A68CB">
        <w:t xml:space="preserve">font size effects relative to a baseline font size. </w:t>
      </w:r>
      <w:r w:rsidR="00942619" w:rsidRPr="002A68CB">
        <w:t>While</w:t>
      </w:r>
      <w:r w:rsidR="00BE29D9" w:rsidRPr="002A68CB">
        <w:t xml:space="preserve"> </w:t>
      </w:r>
      <w:r w:rsidR="00CF7215" w:rsidRPr="002A68CB">
        <w:t xml:space="preserve">the </w:t>
      </w:r>
      <w:r w:rsidR="005655DF" w:rsidRPr="002A68CB">
        <w:t>large-</w:t>
      </w:r>
      <w:r w:rsidR="00CF7215" w:rsidRPr="002A68CB">
        <w:t>font size increased both JOLs and recall rates similarly</w:t>
      </w:r>
      <w:r w:rsidR="00746E94" w:rsidRPr="002A68CB">
        <w:t xml:space="preserve"> relative to </w:t>
      </w:r>
      <w:r w:rsidR="005655DF" w:rsidRPr="002A68CB">
        <w:t>small-</w:t>
      </w:r>
      <w:r w:rsidR="00746E94" w:rsidRPr="002A68CB">
        <w:t>font pairs</w:t>
      </w:r>
      <w:r w:rsidR="00CF7215" w:rsidRPr="002A68CB">
        <w:t xml:space="preserve">, JOLs for </w:t>
      </w:r>
      <w:r w:rsidR="005655DF" w:rsidRPr="002A68CB">
        <w:t>large-</w:t>
      </w:r>
      <w:r w:rsidR="00CF7215" w:rsidRPr="002A68CB">
        <w:t xml:space="preserve">font </w:t>
      </w:r>
      <w:r w:rsidR="00A92667" w:rsidRPr="002A68CB">
        <w:t xml:space="preserve">word pairs </w:t>
      </w:r>
      <w:r w:rsidR="00CF7215" w:rsidRPr="002A68CB">
        <w:t xml:space="preserve">did not increase at a greater rate than recall as </w:t>
      </w:r>
      <w:r w:rsidR="00B3126E" w:rsidRPr="002A68CB">
        <w:t>predicted by</w:t>
      </w:r>
      <w:r w:rsidR="00CF7215" w:rsidRPr="002A68CB">
        <w:t xml:space="preserve"> the font-size effect</w:t>
      </w:r>
      <w:r w:rsidR="004C03AE" w:rsidRPr="002A68CB">
        <w:t xml:space="preserve"> (</w:t>
      </w:r>
      <w:r w:rsidR="00392FFD" w:rsidRPr="002A68CB">
        <w:t>e.g.,</w:t>
      </w:r>
      <w:r w:rsidR="005604BA" w:rsidRPr="002A68CB">
        <w:t xml:space="preserve"> </w:t>
      </w:r>
      <w:r w:rsidR="004C03AE" w:rsidRPr="002A68CB">
        <w:t>Rhodes &amp; Castel, 2008)</w:t>
      </w:r>
      <w:r w:rsidR="00CF7215" w:rsidRPr="002A68CB">
        <w:t xml:space="preserve">. </w:t>
      </w:r>
      <w:r w:rsidR="00777079" w:rsidRPr="002A68CB">
        <w:t>Finally,</w:t>
      </w:r>
      <w:r w:rsidR="00E53591" w:rsidRPr="002A68CB">
        <w:t xml:space="preserve"> neither JOLs nor recall differed as a function of font-size </w:t>
      </w:r>
      <w:r w:rsidR="00211C6C" w:rsidRPr="002A68CB">
        <w:t>when compared to</w:t>
      </w:r>
      <w:r w:rsidR="00E53591" w:rsidRPr="002A68CB">
        <w:t xml:space="preserve"> </w:t>
      </w:r>
      <w:r w:rsidR="00D90264" w:rsidRPr="002A68CB">
        <w:t xml:space="preserve">the control group. </w:t>
      </w:r>
    </w:p>
    <w:p w14:paraId="07F48EED" w14:textId="0977222A" w:rsidR="008A706B" w:rsidRPr="002A68CB" w:rsidRDefault="008A706B" w:rsidP="00453ED6">
      <w:pPr>
        <w:spacing w:line="480" w:lineRule="auto"/>
        <w:ind w:firstLine="720"/>
        <w:textAlignment w:val="baseline"/>
      </w:pPr>
      <w:r w:rsidRPr="002A68CB">
        <w:t>Experiment 1</w:t>
      </w:r>
      <w:r w:rsidR="00453ED6" w:rsidRPr="002A68CB">
        <w:t>B</w:t>
      </w:r>
      <w:r w:rsidR="00395E08" w:rsidRPr="002A68CB">
        <w:t xml:space="preserve"> </w:t>
      </w:r>
      <w:r w:rsidR="00AE045A" w:rsidRPr="002A68CB">
        <w:t xml:space="preserve">used the same set of related and unrelated stimuli pairs to </w:t>
      </w:r>
      <w:r w:rsidR="00453ED6" w:rsidRPr="002A68CB">
        <w:t>tes</w:t>
      </w:r>
      <w:r w:rsidR="00AE045A" w:rsidRPr="002A68CB">
        <w:t>t</w:t>
      </w:r>
      <w:r w:rsidR="00453ED6" w:rsidRPr="002A68CB">
        <w:t xml:space="preserve"> whether the font-size </w:t>
      </w:r>
      <w:r w:rsidR="000801F3">
        <w:t>patterns</w:t>
      </w:r>
      <w:r w:rsidR="00453ED6" w:rsidRPr="002A68CB">
        <w:t xml:space="preserve"> extended to </w:t>
      </w:r>
      <w:r w:rsidR="00A26B02" w:rsidRPr="002A68CB">
        <w:t>highlighted pairs</w:t>
      </w:r>
      <w:r w:rsidR="00453ED6" w:rsidRPr="002A68CB">
        <w:t>.</w:t>
      </w:r>
      <w:r w:rsidR="002C1880" w:rsidRPr="002A68CB">
        <w:t xml:space="preserve"> </w:t>
      </w:r>
      <w:r w:rsidR="00CF7215" w:rsidRPr="002A68CB">
        <w:t>We similarly</w:t>
      </w:r>
      <w:r w:rsidR="00AE045A" w:rsidRPr="002A68CB">
        <w:t xml:space="preserve"> expected </w:t>
      </w:r>
      <w:r w:rsidR="00A26B02" w:rsidRPr="002A68CB">
        <w:t xml:space="preserve">highlighted pairs would be </w:t>
      </w:r>
      <w:r w:rsidR="00AE045A" w:rsidRPr="002A68CB">
        <w:t>more perceptual</w:t>
      </w:r>
      <w:r w:rsidR="00CF7215" w:rsidRPr="002A68CB">
        <w:t>ly</w:t>
      </w:r>
      <w:r w:rsidR="00AE045A" w:rsidRPr="002A68CB">
        <w:t xml:space="preserve"> </w:t>
      </w:r>
      <w:r w:rsidR="00CF7215" w:rsidRPr="002A68CB">
        <w:t>fluent</w:t>
      </w:r>
      <w:r w:rsidR="00A26B02" w:rsidRPr="002A68CB">
        <w:t>, leading to an increase in JOLs relative to</w:t>
      </w:r>
      <w:r w:rsidR="00CF7215" w:rsidRPr="002A68CB">
        <w:t xml:space="preserve"> </w:t>
      </w:r>
      <w:r w:rsidR="00196BE4" w:rsidRPr="002A68CB">
        <w:t>non-highlighted</w:t>
      </w:r>
      <w:r w:rsidR="00AE045A" w:rsidRPr="002A68CB">
        <w:t xml:space="preserve"> pairs</w:t>
      </w:r>
      <w:r w:rsidR="00746E94" w:rsidRPr="002A68CB">
        <w:t xml:space="preserve"> but have no effect on recall rates, </w:t>
      </w:r>
      <w:r w:rsidR="004E5A8F" w:rsidRPr="002A68CB">
        <w:t xml:space="preserve">a pattern </w:t>
      </w:r>
      <w:r w:rsidR="00746E94" w:rsidRPr="002A68CB">
        <w:t>consistent with font-size effect</w:t>
      </w:r>
      <w:r w:rsidR="004E5A8F" w:rsidRPr="002A68CB">
        <w:t xml:space="preserve"> as originally reported by Rhodes and Castel (2008)</w:t>
      </w:r>
      <w:r w:rsidR="00746E94" w:rsidRPr="002A68CB">
        <w:t>.</w:t>
      </w:r>
      <w:r w:rsidR="00AE045A" w:rsidRPr="002A68CB">
        <w:t xml:space="preserve"> </w:t>
      </w:r>
      <w:r w:rsidR="004E5A8F" w:rsidRPr="002A68CB">
        <w:t xml:space="preserve">Overall, </w:t>
      </w:r>
      <w:r w:rsidR="00CF7215" w:rsidRPr="002A68CB">
        <w:t>highlighted</w:t>
      </w:r>
      <w:r w:rsidR="00AE045A" w:rsidRPr="002A68CB">
        <w:t xml:space="preserve"> </w:t>
      </w:r>
      <w:r w:rsidR="00746E94" w:rsidRPr="002A68CB">
        <w:t>pairs</w:t>
      </w:r>
      <w:r w:rsidR="00EA5CAC" w:rsidRPr="002A68CB">
        <w:t xml:space="preserve"> affected neither JOLs nor recall rates when compared to </w:t>
      </w:r>
      <w:r w:rsidR="004E5A8F" w:rsidRPr="002A68CB">
        <w:t>non-highlighted pairs in</w:t>
      </w:r>
      <w:r w:rsidR="00EA5CAC" w:rsidRPr="002A68CB">
        <w:t xml:space="preserve"> either</w:t>
      </w:r>
      <w:r w:rsidR="004E5A8F" w:rsidRPr="002A68CB">
        <w:t xml:space="preserve"> the mixed </w:t>
      </w:r>
      <w:r w:rsidR="00EA5CAC" w:rsidRPr="002A68CB">
        <w:t xml:space="preserve">or </w:t>
      </w:r>
      <w:r w:rsidR="004E5A8F" w:rsidRPr="002A68CB">
        <w:t xml:space="preserve">the </w:t>
      </w:r>
      <w:r w:rsidR="00EA5CAC" w:rsidRPr="002A68CB">
        <w:t xml:space="preserve">pure </w:t>
      </w:r>
      <w:r w:rsidR="00746E94" w:rsidRPr="002A68CB">
        <w:t>control group.</w:t>
      </w:r>
      <w:r w:rsidRPr="002A68CB">
        <w:t xml:space="preserve"> </w:t>
      </w:r>
    </w:p>
    <w:p w14:paraId="6E5E9898" w14:textId="4B47345F" w:rsidR="000A79C4" w:rsidRPr="002A68CB" w:rsidRDefault="008A706B" w:rsidP="005C0F83">
      <w:pPr>
        <w:spacing w:line="480" w:lineRule="auto"/>
        <w:ind w:firstLine="720"/>
        <w:textAlignment w:val="baseline"/>
      </w:pPr>
      <w:r w:rsidRPr="002A68CB">
        <w:t xml:space="preserve">Because </w:t>
      </w:r>
      <w:r w:rsidR="00746E94" w:rsidRPr="002A68CB">
        <w:t xml:space="preserve">perceptual manipulations did not differentially affect </w:t>
      </w:r>
      <w:r w:rsidR="005655DF" w:rsidRPr="002A68CB">
        <w:t>JOLs</w:t>
      </w:r>
      <w:r w:rsidR="00A26B02" w:rsidRPr="002A68CB">
        <w:t xml:space="preserve"> versus recall rates</w:t>
      </w:r>
      <w:r w:rsidR="00CA0CAC" w:rsidRPr="002A68CB">
        <w:t xml:space="preserve"> </w:t>
      </w:r>
      <w:r w:rsidR="00746E94" w:rsidRPr="002A68CB">
        <w:t>in</w:t>
      </w:r>
      <w:r w:rsidR="00266890" w:rsidRPr="002A68CB">
        <w:t xml:space="preserve"> Experiment 1 </w:t>
      </w:r>
      <w:r w:rsidR="0021279E" w:rsidRPr="002A68CB">
        <w:t xml:space="preserve">when </w:t>
      </w:r>
      <w:r w:rsidRPr="002A68CB">
        <w:t xml:space="preserve">using </w:t>
      </w:r>
      <w:r w:rsidR="00266890" w:rsidRPr="002A68CB">
        <w:t xml:space="preserve">a mixed list of </w:t>
      </w:r>
      <w:r w:rsidRPr="002A68CB">
        <w:t>related</w:t>
      </w:r>
      <w:r w:rsidR="00266890" w:rsidRPr="002A68CB">
        <w:t xml:space="preserve"> and unrelated pairs, Experiment</w:t>
      </w:r>
      <w:r w:rsidR="00395E08" w:rsidRPr="002A68CB">
        <w:t>s</w:t>
      </w:r>
      <w:r w:rsidR="00266890" w:rsidRPr="002A68CB">
        <w:t xml:space="preserve"> 2A and 2B </w:t>
      </w:r>
      <w:r w:rsidR="00CF7215" w:rsidRPr="002A68CB">
        <w:t xml:space="preserve">provided an </w:t>
      </w:r>
      <w:r w:rsidR="00732821" w:rsidRPr="002A68CB">
        <w:t xml:space="preserve">additional test of </w:t>
      </w:r>
      <w:r w:rsidR="00CF7215" w:rsidRPr="002A68CB">
        <w:t xml:space="preserve">potential </w:t>
      </w:r>
      <w:r w:rsidR="00732821" w:rsidRPr="002A68CB">
        <w:t xml:space="preserve">font-size and highlighting </w:t>
      </w:r>
      <w:r w:rsidR="00CF7215" w:rsidRPr="002A68CB">
        <w:t xml:space="preserve">effects </w:t>
      </w:r>
      <w:r w:rsidR="00732821" w:rsidRPr="002A68CB">
        <w:t>on JOLs</w:t>
      </w:r>
      <w:r w:rsidR="00CF7215" w:rsidRPr="002A68CB">
        <w:t xml:space="preserve"> using lists that only contained</w:t>
      </w:r>
      <w:r w:rsidR="00266890" w:rsidRPr="002A68CB">
        <w:t xml:space="preserve"> </w:t>
      </w:r>
      <w:r w:rsidR="00732821" w:rsidRPr="002A68CB">
        <w:t>unrelated pairs</w:t>
      </w:r>
      <w:r w:rsidR="00746E94" w:rsidRPr="002A68CB">
        <w:t>.</w:t>
      </w:r>
      <w:r w:rsidR="00CF7215" w:rsidRPr="002A68CB">
        <w:t xml:space="preserve"> </w:t>
      </w:r>
      <w:r w:rsidR="00746E94" w:rsidRPr="002A68CB">
        <w:t xml:space="preserve">Experiment 2A again found that </w:t>
      </w:r>
      <w:r w:rsidR="005655DF" w:rsidRPr="002A68CB">
        <w:t>large-</w:t>
      </w:r>
      <w:r w:rsidR="00746E94" w:rsidRPr="002A68CB">
        <w:t xml:space="preserve">font sizes significantly increased both JOLs and recall rates relative to small-font pairs and marginally relative to control pairs, but again, </w:t>
      </w:r>
      <w:r w:rsidR="00CA0CAC" w:rsidRPr="002A68CB">
        <w:t>the</w:t>
      </w:r>
      <w:r w:rsidR="00746E94" w:rsidRPr="002A68CB">
        <w:t xml:space="preserve"> </w:t>
      </w:r>
      <w:r w:rsidR="00C938A9" w:rsidRPr="002A68CB">
        <w:t xml:space="preserve">standard </w:t>
      </w:r>
      <w:r w:rsidR="00746E94" w:rsidRPr="002A68CB">
        <w:t>font-size effect was not found</w:t>
      </w:r>
      <w:r w:rsidR="00CA0CAC" w:rsidRPr="002A68CB">
        <w:t>, as JOLs and recall both increased as a function of font-size</w:t>
      </w:r>
      <w:r w:rsidR="00746E94" w:rsidRPr="002A68CB">
        <w:t xml:space="preserve">. In Experiment 2B, </w:t>
      </w:r>
      <w:r w:rsidR="00CA0CAC" w:rsidRPr="002A68CB">
        <w:t xml:space="preserve">the </w:t>
      </w:r>
      <w:r w:rsidR="00746E94" w:rsidRPr="002A68CB">
        <w:t xml:space="preserve">highlight </w:t>
      </w:r>
      <w:r w:rsidR="00CA0CAC" w:rsidRPr="002A68CB">
        <w:t xml:space="preserve">manipulation </w:t>
      </w:r>
      <w:r w:rsidR="00746E94" w:rsidRPr="002A68CB">
        <w:t xml:space="preserve">again produced no effect on either JOLs or recall rates. Thus, font size and highlighting effects were not due to differences in the related </w:t>
      </w:r>
      <w:r w:rsidR="00A26B02" w:rsidRPr="002A68CB">
        <w:t>versus</w:t>
      </w:r>
      <w:r w:rsidR="00746E94" w:rsidRPr="002A68CB">
        <w:t xml:space="preserve"> unrelated pairs presented within the study list.</w:t>
      </w:r>
    </w:p>
    <w:p w14:paraId="1FD5EFA8" w14:textId="08B7BE5D" w:rsidR="004F4584" w:rsidRPr="002A68CB" w:rsidRDefault="004F4584" w:rsidP="00AD0990">
      <w:pPr>
        <w:spacing w:line="480" w:lineRule="auto"/>
        <w:ind w:firstLine="720"/>
        <w:textAlignment w:val="baseline"/>
      </w:pPr>
      <w:r w:rsidRPr="002A68CB">
        <w:t xml:space="preserve">Finally, Experiment 3 </w:t>
      </w:r>
      <w:r w:rsidR="00746E94" w:rsidRPr="002A68CB">
        <w:t xml:space="preserve">evaluated </w:t>
      </w:r>
      <w:r w:rsidRPr="002A68CB">
        <w:t>the effects of Sans Forgetica font on JOLs. We selected this font because</w:t>
      </w:r>
      <w:r w:rsidR="002A0632" w:rsidRPr="002A68CB">
        <w:t>,</w:t>
      </w:r>
      <w:r w:rsidRPr="002A68CB">
        <w:t xml:space="preserve"> although it is perceptually disfluent, it is </w:t>
      </w:r>
      <w:r w:rsidR="008948AD" w:rsidRPr="002A68CB">
        <w:t xml:space="preserve">suggested </w:t>
      </w:r>
      <w:r w:rsidRPr="002A68CB">
        <w:t>to enhance recall</w:t>
      </w:r>
      <w:r w:rsidR="0096500E" w:rsidRPr="002A68CB">
        <w:t xml:space="preserve"> through desirable difficulties</w:t>
      </w:r>
      <w:r w:rsidR="0028203E" w:rsidRPr="002A68CB">
        <w:t xml:space="preserve"> </w:t>
      </w:r>
      <w:r w:rsidR="005B7394" w:rsidRPr="002A68CB">
        <w:t xml:space="preserve">(Earp, 2018). </w:t>
      </w:r>
      <w:r w:rsidRPr="002A68CB">
        <w:t xml:space="preserve">While several recent studies have indicated that presenting </w:t>
      </w:r>
      <w:r w:rsidRPr="002A68CB">
        <w:lastRenderedPageBreak/>
        <w:t xml:space="preserve">study materials using Sans Forgetica does not benefit memory (e.g., Geller et al., 2020; Taylor et al., 2020), </w:t>
      </w:r>
      <w:r w:rsidR="00A26B02" w:rsidRPr="002A68CB">
        <w:t xml:space="preserve">JOLs may be sensitive to the perceptually disfluent nature of Sans Forgetica. </w:t>
      </w:r>
      <w:r w:rsidR="008948AD" w:rsidRPr="002A68CB">
        <w:t xml:space="preserve">However, we also posited that given that Sans Forgetica was developed with the purpose of enhancing memory, participants may expect Sans Forgetica to benefit memory which could increase JOLs. </w:t>
      </w:r>
      <w:r w:rsidR="00B156A4" w:rsidRPr="002A68CB">
        <w:t xml:space="preserve">Consistent with </w:t>
      </w:r>
      <w:r w:rsidR="00EE217C" w:rsidRPr="002A68CB">
        <w:t xml:space="preserve">a </w:t>
      </w:r>
      <w:r w:rsidR="00B156A4" w:rsidRPr="002A68CB">
        <w:t>fluenc</w:t>
      </w:r>
      <w:r w:rsidR="00F16F3E" w:rsidRPr="002A68CB">
        <w:t>y</w:t>
      </w:r>
      <w:r w:rsidR="008948AD" w:rsidRPr="002A68CB">
        <w:t xml:space="preserve">-based </w:t>
      </w:r>
      <w:r w:rsidR="0096500E" w:rsidRPr="002A68CB">
        <w:t>account</w:t>
      </w:r>
      <w:r w:rsidR="00B156A4" w:rsidRPr="002A68CB">
        <w:t>, Sans Forgetica was found to decrease JOLs relative to the Arial font, but only when Sans Forgetica was compared to the Arial pairs in the mixed list and not the pure Arial pairs in the control group. Recall was also impacted by font type</w:t>
      </w:r>
      <w:r w:rsidR="00027F52" w:rsidRPr="002A68CB">
        <w:t>,</w:t>
      </w:r>
      <w:r w:rsidR="00B156A4" w:rsidRPr="002A68CB">
        <w:t xml:space="preserve"> as </w:t>
      </w:r>
      <w:r w:rsidR="0096500E" w:rsidRPr="002A68CB">
        <w:t xml:space="preserve">recall of </w:t>
      </w:r>
      <w:r w:rsidR="00B156A4" w:rsidRPr="002A68CB">
        <w:t xml:space="preserve">Sans Forgetica pairs </w:t>
      </w:r>
      <w:r w:rsidR="0096500E" w:rsidRPr="002A68CB">
        <w:t>was</w:t>
      </w:r>
      <w:r w:rsidR="00B156A4" w:rsidRPr="002A68CB">
        <w:t xml:space="preserve"> </w:t>
      </w:r>
      <w:r w:rsidR="005604BA" w:rsidRPr="002A68CB">
        <w:t xml:space="preserve">lower </w:t>
      </w:r>
      <w:r w:rsidR="00B156A4" w:rsidRPr="002A68CB">
        <w:t xml:space="preserve">relative to mixed Arial pairs but not the pure Arial pairs—a Sans Forgetica cost. Interestingly, mixed Arial pairs produced greater JOLs and recall rates than Arial pairs in the pure group, suggesting that the mixed list context increased </w:t>
      </w:r>
      <w:r w:rsidR="005604BA" w:rsidRPr="002A68CB">
        <w:t xml:space="preserve">both </w:t>
      </w:r>
      <w:r w:rsidR="00B156A4" w:rsidRPr="002A68CB">
        <w:t>participants</w:t>
      </w:r>
      <w:r w:rsidR="000D6980">
        <w:t>’</w:t>
      </w:r>
      <w:r w:rsidR="00B156A4" w:rsidRPr="002A68CB">
        <w:t xml:space="preserve"> </w:t>
      </w:r>
      <w:r w:rsidR="005604BA" w:rsidRPr="002A68CB">
        <w:t>J</w:t>
      </w:r>
      <w:r w:rsidR="00B156A4" w:rsidRPr="002A68CB">
        <w:t xml:space="preserve">OLs and the encoding of Arial pairs. </w:t>
      </w:r>
      <w:r w:rsidR="005604BA" w:rsidRPr="002A68CB">
        <w:t xml:space="preserve">Thus, the disfluent nature of Sans Forgetica results in lower JOLs relative to a standard Arial control </w:t>
      </w:r>
      <w:r w:rsidR="00EA5CAC" w:rsidRPr="002A68CB">
        <w:t xml:space="preserve">pairs </w:t>
      </w:r>
      <w:r w:rsidR="005604BA" w:rsidRPr="002A68CB">
        <w:t xml:space="preserve">while </w:t>
      </w:r>
      <w:r w:rsidR="00EA5CAC" w:rsidRPr="002A68CB">
        <w:t>producing no recall benefit</w:t>
      </w:r>
      <w:r w:rsidR="005604BA" w:rsidRPr="002A68CB">
        <w:t>.</w:t>
      </w:r>
    </w:p>
    <w:p w14:paraId="00567624" w14:textId="09B02E75" w:rsidR="0042099C" w:rsidRPr="002A68CB" w:rsidRDefault="00584C5E" w:rsidP="0042099C">
      <w:pPr>
        <w:spacing w:line="480" w:lineRule="auto"/>
        <w:ind w:firstLine="720"/>
        <w:textAlignment w:val="baseline"/>
      </w:pPr>
      <w:r w:rsidRPr="002A68CB">
        <w:t xml:space="preserve">In addition to our </w:t>
      </w:r>
      <w:r w:rsidR="00C31EFE" w:rsidRPr="002A68CB">
        <w:t>use</w:t>
      </w:r>
      <w:r w:rsidRPr="002A68CB">
        <w:t xml:space="preserve"> of other perceptual manipulations beyond font-size, </w:t>
      </w:r>
      <w:r w:rsidR="004F6DFB" w:rsidRPr="002A68CB">
        <w:t xml:space="preserve">an </w:t>
      </w:r>
      <w:r w:rsidR="0042099C" w:rsidRPr="002A68CB">
        <w:t xml:space="preserve">important distinction between the current study and Rhodes and Castel (2008) is that </w:t>
      </w:r>
      <w:r w:rsidR="005E740D" w:rsidRPr="002A68CB">
        <w:t>each</w:t>
      </w:r>
      <w:r w:rsidR="0042099C" w:rsidRPr="002A68CB">
        <w:t xml:space="preserve"> of our experiments included a </w:t>
      </w:r>
      <w:r w:rsidR="005655DF" w:rsidRPr="002A68CB">
        <w:t>pure-</w:t>
      </w:r>
      <w:r w:rsidR="0042099C" w:rsidRPr="002A68CB">
        <w:t>control group</w:t>
      </w:r>
      <w:r w:rsidR="005E740D" w:rsidRPr="002A68CB">
        <w:t xml:space="preserve">, a </w:t>
      </w:r>
      <w:r w:rsidR="004F6DFB" w:rsidRPr="002A68CB">
        <w:t xml:space="preserve">novel </w:t>
      </w:r>
      <w:r w:rsidR="005E740D" w:rsidRPr="002A68CB">
        <w:t>comparison</w:t>
      </w:r>
      <w:r w:rsidR="0042099C" w:rsidRPr="002A68CB">
        <w:t xml:space="preserve"> that </w:t>
      </w:r>
      <w:r w:rsidR="005E740D" w:rsidRPr="002A68CB">
        <w:t>has</w:t>
      </w:r>
      <w:r w:rsidR="0042099C" w:rsidRPr="002A68CB">
        <w:t xml:space="preserve"> not </w:t>
      </w:r>
      <w:r w:rsidR="005E740D" w:rsidRPr="002A68CB">
        <w:t xml:space="preserve">been </w:t>
      </w:r>
      <w:r w:rsidR="0042099C" w:rsidRPr="002A68CB">
        <w:t xml:space="preserve">included in </w:t>
      </w:r>
      <w:r w:rsidR="00C31EFE" w:rsidRPr="002A68CB">
        <w:t xml:space="preserve">previous </w:t>
      </w:r>
      <w:r w:rsidR="008948AD" w:rsidRPr="002A68CB">
        <w:t>font-size experiments</w:t>
      </w:r>
      <w:r w:rsidR="003E60EA" w:rsidRPr="002A68CB">
        <w:t xml:space="preserve">. </w:t>
      </w:r>
      <w:r w:rsidR="0042099C" w:rsidRPr="002A68CB">
        <w:t>Th</w:t>
      </w:r>
      <w:r w:rsidR="004F7CBF" w:rsidRPr="002A68CB">
        <w:t>is</w:t>
      </w:r>
      <w:r w:rsidR="0042099C" w:rsidRPr="002A68CB">
        <w:t xml:space="preserve"> control </w:t>
      </w:r>
      <w:r w:rsidR="00F16F3E" w:rsidRPr="002A68CB">
        <w:t xml:space="preserve">task </w:t>
      </w:r>
      <w:r w:rsidR="0042099C" w:rsidRPr="002A68CB">
        <w:t>involved participants studying only one type of word pair rather than both perceptually fluent and disfluent word pairs like in the experimental groups.</w:t>
      </w:r>
      <w:r w:rsidR="003E60EA" w:rsidRPr="002A68CB">
        <w:t xml:space="preserve"> </w:t>
      </w:r>
      <w:r w:rsidR="00A05382" w:rsidRPr="002A68CB">
        <w:t>T</w:t>
      </w:r>
      <w:r w:rsidR="003E60EA" w:rsidRPr="002A68CB">
        <w:t>he inclusion of this task allowed us to assess</w:t>
      </w:r>
      <w:r w:rsidR="00A05382" w:rsidRPr="002A68CB">
        <w:t xml:space="preserve"> the</w:t>
      </w:r>
      <w:r w:rsidR="003E60EA" w:rsidRPr="002A68CB">
        <w:t xml:space="preserve"> effects of list presentation (e.g., mixed vs pure lists)</w:t>
      </w:r>
      <w:r w:rsidR="00871BFB" w:rsidRPr="002A68CB">
        <w:t xml:space="preserve"> and control for potential carryover effects (e.g., Huff et al., 2021)</w:t>
      </w:r>
      <w:r w:rsidR="003E60EA" w:rsidRPr="002A68CB">
        <w:t>.</w:t>
      </w:r>
      <w:r w:rsidR="004F7CBF" w:rsidRPr="002A68CB">
        <w:t xml:space="preserve"> </w:t>
      </w:r>
      <w:r w:rsidR="0042099C" w:rsidRPr="002A68CB">
        <w:t xml:space="preserve">Relative to the control group, </w:t>
      </w:r>
      <w:r w:rsidR="00CF7215" w:rsidRPr="002A68CB">
        <w:t>Experiments 1 and 2</w:t>
      </w:r>
      <w:r w:rsidR="0042099C" w:rsidRPr="002A68CB">
        <w:t xml:space="preserve"> showed no significant effect </w:t>
      </w:r>
      <w:r w:rsidR="004F7CBF" w:rsidRPr="002A68CB">
        <w:t xml:space="preserve">of font-size or highlighting </w:t>
      </w:r>
      <w:r w:rsidR="0042099C" w:rsidRPr="002A68CB">
        <w:t>on JOLs or recall</w:t>
      </w:r>
      <w:r w:rsidR="004F7CBF" w:rsidRPr="002A68CB">
        <w:t xml:space="preserve">. </w:t>
      </w:r>
      <w:r w:rsidR="00CF7215" w:rsidRPr="002A68CB">
        <w:t>Experiment 3</w:t>
      </w:r>
      <w:r w:rsidR="004F7CBF" w:rsidRPr="002A68CB">
        <w:t>, however,</w:t>
      </w:r>
      <w:r w:rsidR="0042099C" w:rsidRPr="002A68CB">
        <w:t xml:space="preserve"> showed a</w:t>
      </w:r>
      <w:r w:rsidR="008A282B" w:rsidRPr="002A68CB">
        <w:t>n</w:t>
      </w:r>
      <w:r w:rsidR="0042099C" w:rsidRPr="002A68CB">
        <w:t xml:space="preserve"> </w:t>
      </w:r>
      <w:r w:rsidR="008A282B" w:rsidRPr="002A68CB">
        <w:t xml:space="preserve">increase </w:t>
      </w:r>
      <w:r w:rsidR="0042099C" w:rsidRPr="002A68CB">
        <w:t xml:space="preserve">to both JOLs and recall for words presented </w:t>
      </w:r>
      <w:r w:rsidR="008A282B" w:rsidRPr="002A68CB">
        <w:t xml:space="preserve">for Arial pairs in the mixed list relative to the same pairs in the control group. Thus, </w:t>
      </w:r>
      <w:r w:rsidR="007A0483" w:rsidRPr="002A68CB">
        <w:lastRenderedPageBreak/>
        <w:t>our inclusion of pure list control groups allowed us to assess the effects of context on fluency effects, providing a more complete assessment of how these processes affect both JOLs and recall.</w:t>
      </w:r>
    </w:p>
    <w:p w14:paraId="00D5D27D" w14:textId="50F0CB86" w:rsidR="00CD57BE" w:rsidRPr="002A68CB" w:rsidRDefault="00E137D5" w:rsidP="0042099C">
      <w:pPr>
        <w:spacing w:line="480" w:lineRule="auto"/>
        <w:ind w:firstLine="720"/>
        <w:textAlignment w:val="baseline"/>
      </w:pPr>
      <w:r w:rsidRPr="002A68CB">
        <w:t>Finally,</w:t>
      </w:r>
      <w:r w:rsidR="00864464" w:rsidRPr="002A68CB">
        <w:t xml:space="preserve"> while not a </w:t>
      </w:r>
      <w:r w:rsidR="005C4AD3" w:rsidRPr="002A68CB">
        <w:t xml:space="preserve">primary </w:t>
      </w:r>
      <w:r w:rsidR="00864464" w:rsidRPr="002A68CB">
        <w:t xml:space="preserve">focal point of the current study, illusion of competence patterns (Koriat &amp; Bjork, 2005; Maxwell &amp; Huff, </w:t>
      </w:r>
      <w:r w:rsidR="00BD23E8" w:rsidRPr="002A68CB">
        <w:t>2021</w:t>
      </w:r>
      <w:r w:rsidR="00864464" w:rsidRPr="002A68CB">
        <w:t xml:space="preserve">) consistently </w:t>
      </w:r>
      <w:r w:rsidR="007F4288" w:rsidRPr="002A68CB">
        <w:t>emerged</w:t>
      </w:r>
      <w:r w:rsidR="00864464" w:rsidRPr="002A68CB">
        <w:t xml:space="preserve"> across experiments. In Experiment 1, JOLs overpredicted recall for backward, symmetrical, and unrelated pairs</w:t>
      </w:r>
      <w:r w:rsidRPr="002A68CB">
        <w:t xml:space="preserve">, regardless of font-size, highlights, or control group pairs. </w:t>
      </w:r>
      <w:r w:rsidR="009B70A4" w:rsidRPr="002A68CB">
        <w:t xml:space="preserve">For forward associates, however, JOLs and recall were well calibrated. </w:t>
      </w:r>
      <w:r w:rsidRPr="002A68CB">
        <w:t xml:space="preserve">This </w:t>
      </w:r>
      <w:r w:rsidR="00864464" w:rsidRPr="002A68CB">
        <w:t>replicat</w:t>
      </w:r>
      <w:r w:rsidRPr="002A68CB">
        <w:t>ed</w:t>
      </w:r>
      <w:r w:rsidR="00864464" w:rsidRPr="002A68CB">
        <w:t xml:space="preserve"> findings by Maxwell and Huff (</w:t>
      </w:r>
      <w:r w:rsidR="00BD23E8" w:rsidRPr="002A68CB">
        <w:t>2021</w:t>
      </w:r>
      <w:r w:rsidR="00864464" w:rsidRPr="002A68CB">
        <w:t>)</w:t>
      </w:r>
      <w:r w:rsidRPr="002A68CB">
        <w:t>,</w:t>
      </w:r>
      <w:r w:rsidR="00864464" w:rsidRPr="002A68CB">
        <w:t xml:space="preserve"> who showed that JOLs consistently overpredicted correct recal</w:t>
      </w:r>
      <w:r w:rsidR="009B70A4" w:rsidRPr="002A68CB">
        <w:t>l for study pairs in which the cue was not predictive of the target</w:t>
      </w:r>
      <w:r w:rsidR="00864464" w:rsidRPr="002A68CB">
        <w:t xml:space="preserve">. </w:t>
      </w:r>
      <w:r w:rsidR="00983390" w:rsidRPr="002A68CB">
        <w:t>Additionally, t</w:t>
      </w:r>
      <w:r w:rsidRPr="002A68CB">
        <w:t>he illusion of competence</w:t>
      </w:r>
      <w:r w:rsidR="00864464" w:rsidRPr="002A68CB">
        <w:t xml:space="preserve"> pattern extended to unrelated pairs in Experiment 2 and 3</w:t>
      </w:r>
      <w:r w:rsidRPr="002A68CB">
        <w:t xml:space="preserve">, such that JOLs again overpredicted recall, regardless of </w:t>
      </w:r>
      <w:r w:rsidR="00983390" w:rsidRPr="002A68CB">
        <w:t>perceptual fluency</w:t>
      </w:r>
      <w:r w:rsidRPr="002A68CB">
        <w:t xml:space="preserve"> or encoding group</w:t>
      </w:r>
      <w:r w:rsidR="00983390" w:rsidRPr="002A68CB">
        <w:t xml:space="preserve"> (e.g., mixed lists or control)</w:t>
      </w:r>
      <w:r w:rsidRPr="002A68CB">
        <w:t>.</w:t>
      </w:r>
    </w:p>
    <w:p w14:paraId="4DE9BB25" w14:textId="28C2898D" w:rsidR="00E76E9D" w:rsidRPr="002A68CB" w:rsidRDefault="005E740D" w:rsidP="005655DF">
      <w:pPr>
        <w:pStyle w:val="CommentText"/>
        <w:spacing w:line="480" w:lineRule="auto"/>
        <w:ind w:firstLine="720"/>
        <w:rPr>
          <w:sz w:val="24"/>
          <w:szCs w:val="24"/>
        </w:rPr>
      </w:pPr>
      <w:r w:rsidRPr="002A68CB">
        <w:rPr>
          <w:sz w:val="24"/>
          <w:szCs w:val="24"/>
        </w:rPr>
        <w:t xml:space="preserve">Taken together, </w:t>
      </w:r>
      <w:r w:rsidR="00CF7215" w:rsidRPr="002A68CB">
        <w:rPr>
          <w:sz w:val="24"/>
          <w:szCs w:val="24"/>
        </w:rPr>
        <w:t xml:space="preserve">our </w:t>
      </w:r>
      <w:r w:rsidR="00536901" w:rsidRPr="002A68CB">
        <w:rPr>
          <w:sz w:val="24"/>
          <w:szCs w:val="24"/>
        </w:rPr>
        <w:t xml:space="preserve">experiments showed that </w:t>
      </w:r>
      <w:r w:rsidR="0052789D" w:rsidRPr="002A68CB">
        <w:rPr>
          <w:sz w:val="24"/>
          <w:szCs w:val="24"/>
        </w:rPr>
        <w:t>memory predictions were largely unaffected by</w:t>
      </w:r>
      <w:r w:rsidR="002A190E" w:rsidRPr="002A68CB">
        <w:rPr>
          <w:sz w:val="24"/>
          <w:szCs w:val="24"/>
        </w:rPr>
        <w:t xml:space="preserve"> manipulations designed to affect</w:t>
      </w:r>
      <w:r w:rsidR="0052789D" w:rsidRPr="002A68CB">
        <w:rPr>
          <w:sz w:val="24"/>
          <w:szCs w:val="24"/>
        </w:rPr>
        <w:t xml:space="preserve"> perceptual </w:t>
      </w:r>
      <w:r w:rsidR="00CF7215" w:rsidRPr="002A68CB">
        <w:rPr>
          <w:sz w:val="24"/>
          <w:szCs w:val="24"/>
        </w:rPr>
        <w:t>fluency</w:t>
      </w:r>
      <w:r w:rsidR="0015002E" w:rsidRPr="002A68CB">
        <w:rPr>
          <w:sz w:val="24"/>
          <w:szCs w:val="24"/>
        </w:rPr>
        <w:t xml:space="preserve">. This finding was surprising given that the font-size effect has been shown to be robust and has </w:t>
      </w:r>
      <w:r w:rsidR="000D6980">
        <w:rPr>
          <w:sz w:val="24"/>
          <w:szCs w:val="24"/>
        </w:rPr>
        <w:t xml:space="preserve">a </w:t>
      </w:r>
      <w:r w:rsidR="008948AD" w:rsidRPr="002A68CB">
        <w:rPr>
          <w:sz w:val="24"/>
          <w:szCs w:val="24"/>
        </w:rPr>
        <w:t>replicable pattern</w:t>
      </w:r>
      <w:r w:rsidR="0015002E" w:rsidRPr="002A68CB">
        <w:rPr>
          <w:sz w:val="24"/>
          <w:szCs w:val="24"/>
        </w:rPr>
        <w:t xml:space="preserve"> </w:t>
      </w:r>
      <w:r w:rsidR="00AF0C01" w:rsidRPr="002A68CB">
        <w:rPr>
          <w:sz w:val="24"/>
          <w:szCs w:val="24"/>
        </w:rPr>
        <w:t xml:space="preserve">(see </w:t>
      </w:r>
      <w:r w:rsidR="00FC48A7" w:rsidRPr="002A68CB">
        <w:rPr>
          <w:sz w:val="24"/>
          <w:szCs w:val="24"/>
        </w:rPr>
        <w:t>Halamish, Nachman, and Katzir, 2018</w:t>
      </w:r>
      <w:r w:rsidR="00AF0C01" w:rsidRPr="002A68CB">
        <w:rPr>
          <w:sz w:val="24"/>
          <w:szCs w:val="24"/>
        </w:rPr>
        <w:t>)</w:t>
      </w:r>
      <w:r w:rsidR="0015002E" w:rsidRPr="002A68CB">
        <w:rPr>
          <w:sz w:val="24"/>
          <w:szCs w:val="24"/>
        </w:rPr>
        <w:t xml:space="preserve">. However, even though we used large sample sizes and tested across a variety of modalities, the expected increase in JOLs </w:t>
      </w:r>
      <w:r w:rsidR="008948AD" w:rsidRPr="002A68CB">
        <w:rPr>
          <w:sz w:val="24"/>
          <w:szCs w:val="24"/>
        </w:rPr>
        <w:t xml:space="preserve">while having no effect on </w:t>
      </w:r>
      <w:r w:rsidR="007E29DE" w:rsidRPr="002A68CB">
        <w:rPr>
          <w:sz w:val="24"/>
          <w:szCs w:val="24"/>
        </w:rPr>
        <w:t>recall</w:t>
      </w:r>
      <w:r w:rsidR="008948AD" w:rsidRPr="002A68CB">
        <w:rPr>
          <w:sz w:val="24"/>
          <w:szCs w:val="24"/>
        </w:rPr>
        <w:t xml:space="preserve"> did not occur</w:t>
      </w:r>
      <w:r w:rsidR="0015002E" w:rsidRPr="002A68CB">
        <w:rPr>
          <w:sz w:val="24"/>
          <w:szCs w:val="24"/>
        </w:rPr>
        <w:t xml:space="preserve">. </w:t>
      </w:r>
      <w:r w:rsidR="00D6295E" w:rsidRPr="002A68CB">
        <w:rPr>
          <w:sz w:val="24"/>
          <w:szCs w:val="24"/>
        </w:rPr>
        <w:t>A</w:t>
      </w:r>
      <w:r w:rsidR="0015002E" w:rsidRPr="002A68CB">
        <w:rPr>
          <w:sz w:val="24"/>
          <w:szCs w:val="24"/>
        </w:rPr>
        <w:t xml:space="preserve">lthough the </w:t>
      </w:r>
      <w:r w:rsidR="00660C84" w:rsidRPr="002A68CB">
        <w:rPr>
          <w:sz w:val="24"/>
          <w:szCs w:val="24"/>
        </w:rPr>
        <w:t>same</w:t>
      </w:r>
      <w:r w:rsidR="008948AD" w:rsidRPr="002A68CB">
        <w:rPr>
          <w:sz w:val="24"/>
          <w:szCs w:val="24"/>
        </w:rPr>
        <w:t xml:space="preserve"> </w:t>
      </w:r>
      <w:r w:rsidR="0015002E" w:rsidRPr="002A68CB">
        <w:rPr>
          <w:sz w:val="24"/>
          <w:szCs w:val="24"/>
        </w:rPr>
        <w:t xml:space="preserve">font-size </w:t>
      </w:r>
      <w:r w:rsidR="00660C84" w:rsidRPr="002A68CB">
        <w:rPr>
          <w:sz w:val="24"/>
          <w:szCs w:val="24"/>
        </w:rPr>
        <w:t xml:space="preserve">pattern </w:t>
      </w:r>
      <w:r w:rsidR="0015002E" w:rsidRPr="002A68CB">
        <w:rPr>
          <w:sz w:val="24"/>
          <w:szCs w:val="24"/>
        </w:rPr>
        <w:t>as reported by Rhodes and Castel</w:t>
      </w:r>
      <w:r w:rsidR="00B42B80" w:rsidRPr="002A68CB">
        <w:rPr>
          <w:sz w:val="24"/>
          <w:szCs w:val="24"/>
        </w:rPr>
        <w:t xml:space="preserve"> (2008)</w:t>
      </w:r>
      <w:r w:rsidR="0015002E" w:rsidRPr="002A68CB">
        <w:rPr>
          <w:sz w:val="24"/>
          <w:szCs w:val="24"/>
        </w:rPr>
        <w:t xml:space="preserve"> </w:t>
      </w:r>
      <w:r w:rsidR="00B42B80" w:rsidRPr="002A68CB">
        <w:rPr>
          <w:sz w:val="24"/>
          <w:szCs w:val="24"/>
        </w:rPr>
        <w:t xml:space="preserve">did not </w:t>
      </w:r>
      <w:r w:rsidR="0015002E" w:rsidRPr="002A68CB">
        <w:rPr>
          <w:sz w:val="24"/>
          <w:szCs w:val="24"/>
        </w:rPr>
        <w:t xml:space="preserve">emerge, </w:t>
      </w:r>
      <w:r w:rsidR="008948AD" w:rsidRPr="002A68CB">
        <w:rPr>
          <w:sz w:val="24"/>
          <w:szCs w:val="24"/>
        </w:rPr>
        <w:t xml:space="preserve">we note that </w:t>
      </w:r>
      <w:r w:rsidR="002A190E" w:rsidRPr="002A68CB">
        <w:rPr>
          <w:sz w:val="24"/>
          <w:szCs w:val="24"/>
        </w:rPr>
        <w:t>Experiments 1A and 2A</w:t>
      </w:r>
      <w:r w:rsidR="0015002E" w:rsidRPr="002A68CB">
        <w:rPr>
          <w:sz w:val="24"/>
          <w:szCs w:val="24"/>
        </w:rPr>
        <w:t xml:space="preserve"> did show that</w:t>
      </w:r>
      <w:r w:rsidR="008948AD" w:rsidRPr="002A68CB">
        <w:rPr>
          <w:sz w:val="24"/>
          <w:szCs w:val="24"/>
        </w:rPr>
        <w:t xml:space="preserve"> large</w:t>
      </w:r>
      <w:r w:rsidR="0015002E" w:rsidRPr="002A68CB">
        <w:rPr>
          <w:sz w:val="24"/>
          <w:szCs w:val="24"/>
        </w:rPr>
        <w:t xml:space="preserve"> font-size </w:t>
      </w:r>
      <w:r w:rsidR="008948AD" w:rsidRPr="002A68CB">
        <w:rPr>
          <w:sz w:val="24"/>
          <w:szCs w:val="24"/>
        </w:rPr>
        <w:t>increase</w:t>
      </w:r>
      <w:r w:rsidR="007E29DE" w:rsidRPr="002A68CB">
        <w:rPr>
          <w:sz w:val="24"/>
          <w:szCs w:val="24"/>
        </w:rPr>
        <w:t>d</w:t>
      </w:r>
      <w:r w:rsidR="008948AD" w:rsidRPr="002A68CB">
        <w:rPr>
          <w:sz w:val="24"/>
          <w:szCs w:val="24"/>
        </w:rPr>
        <w:t xml:space="preserve"> JOLs</w:t>
      </w:r>
      <w:r w:rsidR="00B42B80" w:rsidRPr="002A68CB">
        <w:rPr>
          <w:sz w:val="24"/>
          <w:szCs w:val="24"/>
        </w:rPr>
        <w:t>.</w:t>
      </w:r>
      <w:r w:rsidR="00E826CB" w:rsidRPr="002A68CB">
        <w:rPr>
          <w:sz w:val="24"/>
          <w:szCs w:val="24"/>
        </w:rPr>
        <w:t xml:space="preserve"> </w:t>
      </w:r>
      <w:r w:rsidR="00B42B80" w:rsidRPr="002A68CB">
        <w:rPr>
          <w:sz w:val="24"/>
          <w:szCs w:val="24"/>
        </w:rPr>
        <w:t xml:space="preserve">Our </w:t>
      </w:r>
      <w:r w:rsidR="00E94976" w:rsidRPr="002A68CB">
        <w:rPr>
          <w:sz w:val="24"/>
          <w:szCs w:val="24"/>
        </w:rPr>
        <w:t>effect of large font on JOLs</w:t>
      </w:r>
      <w:r w:rsidR="008948AD" w:rsidRPr="002A68CB">
        <w:rPr>
          <w:sz w:val="24"/>
          <w:szCs w:val="24"/>
        </w:rPr>
        <w:t xml:space="preserve"> </w:t>
      </w:r>
      <w:r w:rsidR="00E94976" w:rsidRPr="002A68CB">
        <w:rPr>
          <w:sz w:val="24"/>
          <w:szCs w:val="24"/>
        </w:rPr>
        <w:t>was smaller</w:t>
      </w:r>
      <w:r w:rsidR="008948AD" w:rsidRPr="002A68CB">
        <w:rPr>
          <w:sz w:val="24"/>
          <w:szCs w:val="24"/>
        </w:rPr>
        <w:t xml:space="preserve"> however</w:t>
      </w:r>
      <w:r w:rsidR="00E94976" w:rsidRPr="002A68CB">
        <w:rPr>
          <w:sz w:val="24"/>
          <w:szCs w:val="24"/>
        </w:rPr>
        <w:t xml:space="preserve"> than </w:t>
      </w:r>
      <w:r w:rsidR="00B42B80" w:rsidRPr="002A68CB">
        <w:rPr>
          <w:sz w:val="24"/>
          <w:szCs w:val="24"/>
        </w:rPr>
        <w:t>that</w:t>
      </w:r>
      <w:r w:rsidR="00142068" w:rsidRPr="002A68CB">
        <w:rPr>
          <w:sz w:val="24"/>
          <w:szCs w:val="24"/>
        </w:rPr>
        <w:t xml:space="preserve"> </w:t>
      </w:r>
      <w:r w:rsidR="00E94976" w:rsidRPr="002A68CB">
        <w:rPr>
          <w:sz w:val="24"/>
          <w:szCs w:val="24"/>
        </w:rPr>
        <w:t>reported by Rhodes and Castel</w:t>
      </w:r>
      <w:r w:rsidR="002A190E" w:rsidRPr="002A68CB">
        <w:rPr>
          <w:sz w:val="24"/>
          <w:szCs w:val="24"/>
        </w:rPr>
        <w:t xml:space="preserve">, </w:t>
      </w:r>
      <w:r w:rsidR="008948AD" w:rsidRPr="002A68CB">
        <w:rPr>
          <w:sz w:val="24"/>
          <w:szCs w:val="24"/>
        </w:rPr>
        <w:t xml:space="preserve">despite a greater size difference </w:t>
      </w:r>
      <w:r w:rsidR="002A190E" w:rsidRPr="002A68CB">
        <w:rPr>
          <w:sz w:val="24"/>
          <w:szCs w:val="24"/>
        </w:rPr>
        <w:t>between pairs in our experiment (12</w:t>
      </w:r>
      <w:r w:rsidR="007A4485" w:rsidRPr="002A68CB">
        <w:rPr>
          <w:sz w:val="24"/>
          <w:szCs w:val="24"/>
        </w:rPr>
        <w:t>-</w:t>
      </w:r>
      <w:r w:rsidR="002A190E" w:rsidRPr="002A68CB">
        <w:rPr>
          <w:sz w:val="24"/>
          <w:szCs w:val="24"/>
        </w:rPr>
        <w:t>pt. vs. 54</w:t>
      </w:r>
      <w:r w:rsidR="007A4485" w:rsidRPr="002A68CB">
        <w:rPr>
          <w:sz w:val="24"/>
          <w:szCs w:val="24"/>
        </w:rPr>
        <w:t>-</w:t>
      </w:r>
      <w:r w:rsidR="002A190E" w:rsidRPr="002A68CB">
        <w:rPr>
          <w:sz w:val="24"/>
          <w:szCs w:val="24"/>
        </w:rPr>
        <w:t xml:space="preserve">pt.) than those used </w:t>
      </w:r>
      <w:r w:rsidR="008948AD" w:rsidRPr="002A68CB">
        <w:rPr>
          <w:sz w:val="24"/>
          <w:szCs w:val="24"/>
        </w:rPr>
        <w:t>previous</w:t>
      </w:r>
      <w:r w:rsidR="002A190E" w:rsidRPr="002A68CB">
        <w:rPr>
          <w:sz w:val="24"/>
          <w:szCs w:val="24"/>
        </w:rPr>
        <w:t xml:space="preserve"> (18</w:t>
      </w:r>
      <w:r w:rsidR="007A4485" w:rsidRPr="002A68CB">
        <w:rPr>
          <w:sz w:val="24"/>
          <w:szCs w:val="24"/>
        </w:rPr>
        <w:t>-</w:t>
      </w:r>
      <w:r w:rsidR="002A190E" w:rsidRPr="002A68CB">
        <w:rPr>
          <w:sz w:val="24"/>
          <w:szCs w:val="24"/>
        </w:rPr>
        <w:t>pt. vs. 48</w:t>
      </w:r>
      <w:r w:rsidR="007A4485" w:rsidRPr="002A68CB">
        <w:rPr>
          <w:sz w:val="24"/>
          <w:szCs w:val="24"/>
        </w:rPr>
        <w:t>-</w:t>
      </w:r>
      <w:r w:rsidR="002A190E" w:rsidRPr="002A68CB">
        <w:rPr>
          <w:sz w:val="24"/>
          <w:szCs w:val="24"/>
        </w:rPr>
        <w:t xml:space="preserve">pt.). </w:t>
      </w:r>
      <w:r w:rsidR="00660C84" w:rsidRPr="002A68CB">
        <w:rPr>
          <w:sz w:val="24"/>
          <w:szCs w:val="24"/>
        </w:rPr>
        <w:t>Regardless however</w:t>
      </w:r>
      <w:r w:rsidR="008948AD" w:rsidRPr="002A68CB">
        <w:rPr>
          <w:sz w:val="24"/>
          <w:szCs w:val="24"/>
        </w:rPr>
        <w:t xml:space="preserve">, </w:t>
      </w:r>
      <w:r w:rsidR="00660C84" w:rsidRPr="002A68CB">
        <w:rPr>
          <w:sz w:val="24"/>
          <w:szCs w:val="24"/>
        </w:rPr>
        <w:t>the</w:t>
      </w:r>
      <w:r w:rsidR="008948AD" w:rsidRPr="002A68CB">
        <w:rPr>
          <w:sz w:val="24"/>
          <w:szCs w:val="24"/>
        </w:rPr>
        <w:t xml:space="preserve"> </w:t>
      </w:r>
      <w:r w:rsidR="00660C84" w:rsidRPr="002A68CB">
        <w:rPr>
          <w:sz w:val="24"/>
          <w:szCs w:val="24"/>
        </w:rPr>
        <w:t xml:space="preserve">increase in both </w:t>
      </w:r>
      <w:r w:rsidR="00660C84" w:rsidRPr="002A68CB">
        <w:rPr>
          <w:sz w:val="24"/>
          <w:szCs w:val="24"/>
        </w:rPr>
        <w:lastRenderedPageBreak/>
        <w:t xml:space="preserve">JOLs and recall rates for larger pairs is </w:t>
      </w:r>
      <w:r w:rsidR="00142068" w:rsidRPr="002A68CB">
        <w:rPr>
          <w:sz w:val="24"/>
          <w:szCs w:val="24"/>
        </w:rPr>
        <w:t>consistent with other studies</w:t>
      </w:r>
      <w:r w:rsidR="0015002E" w:rsidRPr="002A68CB">
        <w:rPr>
          <w:sz w:val="24"/>
          <w:szCs w:val="24"/>
        </w:rPr>
        <w:t xml:space="preserve"> </w:t>
      </w:r>
      <w:r w:rsidR="00142068" w:rsidRPr="002A68CB">
        <w:rPr>
          <w:sz w:val="24"/>
          <w:szCs w:val="24"/>
        </w:rPr>
        <w:t xml:space="preserve">(e.g., </w:t>
      </w:r>
      <w:r w:rsidR="00A54991" w:rsidRPr="002A68CB">
        <w:rPr>
          <w:sz w:val="24"/>
          <w:szCs w:val="24"/>
        </w:rPr>
        <w:t>Miel</w:t>
      </w:r>
      <w:r w:rsidR="0099010B" w:rsidRPr="002A68CB">
        <w:rPr>
          <w:sz w:val="24"/>
          <w:szCs w:val="24"/>
        </w:rPr>
        <w:t>e, Finn, &amp; Molden</w:t>
      </w:r>
      <w:r w:rsidR="00A54991" w:rsidRPr="002A68CB">
        <w:rPr>
          <w:sz w:val="24"/>
          <w:szCs w:val="24"/>
        </w:rPr>
        <w:t>, 2011</w:t>
      </w:r>
      <w:r w:rsidR="00142068" w:rsidRPr="002A68CB">
        <w:rPr>
          <w:sz w:val="24"/>
          <w:szCs w:val="24"/>
        </w:rPr>
        <w:t>; Susser</w:t>
      </w:r>
      <w:r w:rsidR="00A07ACB" w:rsidRPr="002A68CB">
        <w:rPr>
          <w:sz w:val="24"/>
          <w:szCs w:val="24"/>
        </w:rPr>
        <w:t>, Mulligan, &amp; Besken</w:t>
      </w:r>
      <w:r w:rsidR="00142068" w:rsidRPr="002A68CB">
        <w:rPr>
          <w:sz w:val="24"/>
          <w:szCs w:val="24"/>
        </w:rPr>
        <w:t>., 2013; Undorf</w:t>
      </w:r>
      <w:r w:rsidR="00A07ACB" w:rsidRPr="002A68CB">
        <w:rPr>
          <w:sz w:val="24"/>
          <w:szCs w:val="24"/>
        </w:rPr>
        <w:t xml:space="preserve"> et al., </w:t>
      </w:r>
      <w:r w:rsidR="00142068" w:rsidRPr="002A68CB">
        <w:rPr>
          <w:sz w:val="24"/>
          <w:szCs w:val="24"/>
        </w:rPr>
        <w:t>2017</w:t>
      </w:r>
      <w:r w:rsidR="00372235" w:rsidRPr="002A68CB">
        <w:rPr>
          <w:sz w:val="24"/>
          <w:szCs w:val="24"/>
        </w:rPr>
        <w:t>; Yang et al., 2018</w:t>
      </w:r>
      <w:r w:rsidR="00142068" w:rsidRPr="002A68CB">
        <w:rPr>
          <w:sz w:val="24"/>
          <w:szCs w:val="24"/>
        </w:rPr>
        <w:t>)</w:t>
      </w:r>
      <w:r w:rsidR="0015002E" w:rsidRPr="002A68CB">
        <w:rPr>
          <w:sz w:val="24"/>
          <w:szCs w:val="24"/>
        </w:rPr>
        <w:t>.</w:t>
      </w:r>
    </w:p>
    <w:p w14:paraId="793DAE18" w14:textId="30F7C4F5" w:rsidR="00E76E9D" w:rsidRPr="002A68CB" w:rsidRDefault="008D022E" w:rsidP="00E76E9D">
      <w:pPr>
        <w:pStyle w:val="CommentText"/>
        <w:spacing w:line="480" w:lineRule="auto"/>
        <w:ind w:firstLine="720"/>
        <w:rPr>
          <w:sz w:val="24"/>
          <w:szCs w:val="24"/>
        </w:rPr>
      </w:pPr>
      <w:r w:rsidRPr="002A68CB">
        <w:rPr>
          <w:sz w:val="24"/>
          <w:szCs w:val="24"/>
        </w:rPr>
        <w:t>While</w:t>
      </w:r>
      <w:r w:rsidR="00142068" w:rsidRPr="002A68CB">
        <w:rPr>
          <w:sz w:val="24"/>
          <w:szCs w:val="24"/>
        </w:rPr>
        <w:t xml:space="preserve"> font-size produced a small benefit to </w:t>
      </w:r>
      <w:r w:rsidR="00E76E9D" w:rsidRPr="002A68CB">
        <w:rPr>
          <w:sz w:val="24"/>
          <w:szCs w:val="24"/>
        </w:rPr>
        <w:t xml:space="preserve">both </w:t>
      </w:r>
      <w:r w:rsidR="00142068" w:rsidRPr="002A68CB">
        <w:rPr>
          <w:sz w:val="24"/>
          <w:szCs w:val="24"/>
        </w:rPr>
        <w:t>JOLs</w:t>
      </w:r>
      <w:r w:rsidR="00E76E9D" w:rsidRPr="002A68CB">
        <w:rPr>
          <w:sz w:val="24"/>
          <w:szCs w:val="24"/>
        </w:rPr>
        <w:t xml:space="preserve"> and recall</w:t>
      </w:r>
      <w:r w:rsidR="00142068" w:rsidRPr="002A68CB">
        <w:rPr>
          <w:sz w:val="24"/>
          <w:szCs w:val="24"/>
        </w:rPr>
        <w:t xml:space="preserve">, </w:t>
      </w:r>
      <w:r w:rsidR="002A190E" w:rsidRPr="002A68CB">
        <w:rPr>
          <w:sz w:val="24"/>
          <w:szCs w:val="24"/>
        </w:rPr>
        <w:t>neither</w:t>
      </w:r>
      <w:r w:rsidR="00142068" w:rsidRPr="002A68CB">
        <w:rPr>
          <w:sz w:val="24"/>
          <w:szCs w:val="24"/>
        </w:rPr>
        <w:t xml:space="preserve"> highlighting </w:t>
      </w:r>
      <w:r w:rsidR="008919C2" w:rsidRPr="002A68CB">
        <w:rPr>
          <w:sz w:val="24"/>
          <w:szCs w:val="24"/>
        </w:rPr>
        <w:t>n</w:t>
      </w:r>
      <w:r w:rsidR="00142068" w:rsidRPr="002A68CB">
        <w:rPr>
          <w:sz w:val="24"/>
          <w:szCs w:val="24"/>
        </w:rPr>
        <w:t>or Sans Forgetica</w:t>
      </w:r>
      <w:r w:rsidR="002A190E" w:rsidRPr="002A68CB">
        <w:rPr>
          <w:sz w:val="24"/>
          <w:szCs w:val="24"/>
        </w:rPr>
        <w:t xml:space="preserve"> font type produced a similar increase to JOLs or recall</w:t>
      </w:r>
      <w:r w:rsidR="00142068" w:rsidRPr="002A68CB">
        <w:rPr>
          <w:sz w:val="24"/>
          <w:szCs w:val="24"/>
        </w:rPr>
        <w:t>.</w:t>
      </w:r>
      <w:r w:rsidR="00126CC5" w:rsidRPr="002A68CB">
        <w:rPr>
          <w:sz w:val="24"/>
          <w:szCs w:val="24"/>
        </w:rPr>
        <w:t xml:space="preserve"> </w:t>
      </w:r>
      <w:r w:rsidR="002A190E" w:rsidRPr="002A68CB">
        <w:rPr>
          <w:sz w:val="24"/>
          <w:szCs w:val="24"/>
        </w:rPr>
        <w:t>Indeed</w:t>
      </w:r>
      <w:r w:rsidR="007D1331" w:rsidRPr="002A68CB">
        <w:rPr>
          <w:sz w:val="24"/>
          <w:szCs w:val="24"/>
        </w:rPr>
        <w:t xml:space="preserve">, Sans Forgetica </w:t>
      </w:r>
      <w:r w:rsidR="002A190E" w:rsidRPr="002A68CB">
        <w:rPr>
          <w:sz w:val="24"/>
          <w:szCs w:val="24"/>
        </w:rPr>
        <w:t xml:space="preserve">produce </w:t>
      </w:r>
      <w:r w:rsidR="007D1331" w:rsidRPr="002A68CB">
        <w:rPr>
          <w:sz w:val="24"/>
          <w:szCs w:val="24"/>
        </w:rPr>
        <w:t xml:space="preserve">a </w:t>
      </w:r>
      <w:r w:rsidR="002A190E" w:rsidRPr="002A68CB">
        <w:rPr>
          <w:sz w:val="24"/>
          <w:szCs w:val="24"/>
        </w:rPr>
        <w:t xml:space="preserve">mixed-list </w:t>
      </w:r>
      <w:r w:rsidR="007D1331" w:rsidRPr="002A68CB">
        <w:rPr>
          <w:sz w:val="24"/>
          <w:szCs w:val="24"/>
        </w:rPr>
        <w:t>cost to memory</w:t>
      </w:r>
      <w:r w:rsidR="002A190E" w:rsidRPr="002A68CB">
        <w:rPr>
          <w:sz w:val="24"/>
          <w:szCs w:val="24"/>
        </w:rPr>
        <w:t xml:space="preserve"> relative to</w:t>
      </w:r>
      <w:r w:rsidR="007D1331" w:rsidRPr="002A68CB">
        <w:rPr>
          <w:sz w:val="24"/>
          <w:szCs w:val="24"/>
        </w:rPr>
        <w:t xml:space="preserve"> Arial font. This finding lends support to a growing body of literature suggesting that Sans Forgetica </w:t>
      </w:r>
      <w:r w:rsidR="002A190E" w:rsidRPr="002A68CB">
        <w:rPr>
          <w:sz w:val="24"/>
          <w:szCs w:val="24"/>
        </w:rPr>
        <w:t>may not be</w:t>
      </w:r>
      <w:r w:rsidR="003F5AFA" w:rsidRPr="002A68CB">
        <w:rPr>
          <w:sz w:val="24"/>
          <w:szCs w:val="24"/>
        </w:rPr>
        <w:t xml:space="preserve"> an effective tool for </w:t>
      </w:r>
      <w:r w:rsidR="002A190E" w:rsidRPr="002A68CB">
        <w:rPr>
          <w:sz w:val="24"/>
          <w:szCs w:val="24"/>
        </w:rPr>
        <w:t xml:space="preserve">improving </w:t>
      </w:r>
      <w:r w:rsidR="003F5AFA" w:rsidRPr="002A68CB">
        <w:rPr>
          <w:sz w:val="24"/>
          <w:szCs w:val="24"/>
        </w:rPr>
        <w:t>retention</w:t>
      </w:r>
      <w:r w:rsidR="004D4384" w:rsidRPr="002A68CB">
        <w:rPr>
          <w:sz w:val="24"/>
          <w:szCs w:val="24"/>
        </w:rPr>
        <w:t xml:space="preserve"> (</w:t>
      </w:r>
      <w:r w:rsidR="006C791D" w:rsidRPr="002A68CB">
        <w:rPr>
          <w:sz w:val="24"/>
          <w:szCs w:val="24"/>
        </w:rPr>
        <w:t xml:space="preserve">e.g., </w:t>
      </w:r>
      <w:r w:rsidR="004D4384" w:rsidRPr="002A68CB">
        <w:rPr>
          <w:sz w:val="24"/>
          <w:szCs w:val="24"/>
        </w:rPr>
        <w:t xml:space="preserve">Geller et al., 2020; </w:t>
      </w:r>
      <w:r w:rsidR="00B42B80" w:rsidRPr="002A68CB">
        <w:rPr>
          <w:sz w:val="24"/>
          <w:szCs w:val="24"/>
        </w:rPr>
        <w:t xml:space="preserve">Taylor </w:t>
      </w:r>
      <w:r w:rsidR="004D4384" w:rsidRPr="002A68CB">
        <w:rPr>
          <w:sz w:val="24"/>
          <w:szCs w:val="24"/>
        </w:rPr>
        <w:t>et al., 2020)</w:t>
      </w:r>
      <w:r w:rsidR="003F5AFA" w:rsidRPr="002A68CB">
        <w:rPr>
          <w:sz w:val="24"/>
          <w:szCs w:val="24"/>
        </w:rPr>
        <w:t xml:space="preserve">. </w:t>
      </w:r>
      <w:r w:rsidR="006C791D" w:rsidRPr="002A68CB">
        <w:rPr>
          <w:sz w:val="24"/>
          <w:szCs w:val="24"/>
        </w:rPr>
        <w:t xml:space="preserve">Although Sans Forgetica was designed to improve retention through desirable difficulties, which have been </w:t>
      </w:r>
      <w:r w:rsidR="00B42B80" w:rsidRPr="002A68CB">
        <w:rPr>
          <w:sz w:val="24"/>
          <w:szCs w:val="24"/>
        </w:rPr>
        <w:t>suggested to contribute to other memory benefits (e.g., spacing and retrieval-practice effects;</w:t>
      </w:r>
      <w:r w:rsidR="00B031DE" w:rsidRPr="002A68CB">
        <w:rPr>
          <w:sz w:val="24"/>
          <w:szCs w:val="24"/>
        </w:rPr>
        <w:t xml:space="preserve"> see</w:t>
      </w:r>
      <w:r w:rsidR="00B42B80" w:rsidRPr="002A68CB">
        <w:rPr>
          <w:sz w:val="24"/>
          <w:szCs w:val="24"/>
        </w:rPr>
        <w:t xml:space="preserve"> Maddox, 2016</w:t>
      </w:r>
      <w:r w:rsidR="005655DF" w:rsidRPr="002A68CB">
        <w:rPr>
          <w:sz w:val="24"/>
          <w:szCs w:val="24"/>
        </w:rPr>
        <w:t>,</w:t>
      </w:r>
      <w:r w:rsidR="00B42B80" w:rsidRPr="002A68CB">
        <w:rPr>
          <w:sz w:val="24"/>
          <w:szCs w:val="24"/>
        </w:rPr>
        <w:t xml:space="preserve"> and Rowland, 2014, for reviews), </w:t>
      </w:r>
      <w:r w:rsidR="002A190E" w:rsidRPr="002A68CB">
        <w:rPr>
          <w:sz w:val="24"/>
          <w:szCs w:val="24"/>
        </w:rPr>
        <w:t>it is not always clear</w:t>
      </w:r>
      <w:r w:rsidR="00EB5EEF" w:rsidRPr="002A68CB">
        <w:rPr>
          <w:sz w:val="24"/>
          <w:szCs w:val="24"/>
        </w:rPr>
        <w:t xml:space="preserve"> </w:t>
      </w:r>
      <w:r w:rsidR="006C791D" w:rsidRPr="002A68CB">
        <w:rPr>
          <w:sz w:val="24"/>
          <w:szCs w:val="24"/>
        </w:rPr>
        <w:t xml:space="preserve">what constitutes </w:t>
      </w:r>
      <w:r w:rsidR="002A190E" w:rsidRPr="002A68CB">
        <w:rPr>
          <w:sz w:val="24"/>
          <w:szCs w:val="24"/>
        </w:rPr>
        <w:t>a sufficient level of difficulty to promote memory</w:t>
      </w:r>
      <w:r w:rsidR="006C791D" w:rsidRPr="002A68CB">
        <w:rPr>
          <w:sz w:val="24"/>
          <w:szCs w:val="24"/>
        </w:rPr>
        <w:t xml:space="preserve"> </w:t>
      </w:r>
      <w:r w:rsidR="00A44D21" w:rsidRPr="002A68CB">
        <w:rPr>
          <w:sz w:val="24"/>
          <w:szCs w:val="24"/>
        </w:rPr>
        <w:t>(</w:t>
      </w:r>
      <w:r w:rsidR="002A190E" w:rsidRPr="002A68CB">
        <w:rPr>
          <w:sz w:val="24"/>
          <w:szCs w:val="24"/>
        </w:rPr>
        <w:t xml:space="preserve">e.g., </w:t>
      </w:r>
      <w:r w:rsidR="00A44D21" w:rsidRPr="002A68CB">
        <w:rPr>
          <w:sz w:val="24"/>
          <w:szCs w:val="24"/>
        </w:rPr>
        <w:t>McDaniel &amp; Butler, 2010)</w:t>
      </w:r>
      <w:r w:rsidR="006C791D" w:rsidRPr="002A68CB">
        <w:rPr>
          <w:sz w:val="24"/>
          <w:szCs w:val="24"/>
        </w:rPr>
        <w:t xml:space="preserve">. </w:t>
      </w:r>
      <w:r w:rsidR="00B9351E" w:rsidRPr="002A68CB">
        <w:rPr>
          <w:sz w:val="24"/>
          <w:szCs w:val="24"/>
        </w:rPr>
        <w:t>Regarding the desirable difficulty of</w:t>
      </w:r>
      <w:r w:rsidR="006C791D" w:rsidRPr="002A68CB">
        <w:rPr>
          <w:sz w:val="24"/>
          <w:szCs w:val="24"/>
        </w:rPr>
        <w:t xml:space="preserve"> Sans Forgetica, recent work by Eskenazi and Nix (2021) has shown that within the context of learning, </w:t>
      </w:r>
      <w:r w:rsidR="00D108FC" w:rsidRPr="002A68CB">
        <w:rPr>
          <w:sz w:val="24"/>
          <w:szCs w:val="24"/>
        </w:rPr>
        <w:t>any</w:t>
      </w:r>
      <w:r w:rsidR="006C791D" w:rsidRPr="002A68CB">
        <w:rPr>
          <w:sz w:val="24"/>
          <w:szCs w:val="24"/>
        </w:rPr>
        <w:t xml:space="preserve"> benefits of this font </w:t>
      </w:r>
      <w:r w:rsidR="00B42B80" w:rsidRPr="002A68CB">
        <w:rPr>
          <w:sz w:val="24"/>
          <w:szCs w:val="24"/>
        </w:rPr>
        <w:t>may be</w:t>
      </w:r>
      <w:r w:rsidR="006C791D" w:rsidRPr="002A68CB">
        <w:rPr>
          <w:sz w:val="24"/>
          <w:szCs w:val="24"/>
        </w:rPr>
        <w:t xml:space="preserve"> moderated by individual differences</w:t>
      </w:r>
      <w:r w:rsidR="00D108FC" w:rsidRPr="002A68CB">
        <w:rPr>
          <w:sz w:val="24"/>
          <w:szCs w:val="24"/>
        </w:rPr>
        <w:t>, such as</w:t>
      </w:r>
      <w:r w:rsidR="006C791D" w:rsidRPr="002A68CB">
        <w:rPr>
          <w:sz w:val="24"/>
          <w:szCs w:val="24"/>
        </w:rPr>
        <w:t xml:space="preserve"> spelling and reading level. </w:t>
      </w:r>
      <w:r w:rsidR="00B42B80" w:rsidRPr="002A68CB">
        <w:rPr>
          <w:sz w:val="24"/>
          <w:szCs w:val="24"/>
        </w:rPr>
        <w:t>However</w:t>
      </w:r>
      <w:r w:rsidR="004F4584" w:rsidRPr="002A68CB">
        <w:rPr>
          <w:sz w:val="24"/>
          <w:szCs w:val="24"/>
        </w:rPr>
        <w:t>,</w:t>
      </w:r>
      <w:r w:rsidR="00A44D21" w:rsidRPr="002A68CB">
        <w:rPr>
          <w:sz w:val="24"/>
          <w:szCs w:val="24"/>
        </w:rPr>
        <w:t xml:space="preserve"> </w:t>
      </w:r>
      <w:r w:rsidR="002A190E" w:rsidRPr="002A68CB">
        <w:rPr>
          <w:sz w:val="24"/>
          <w:szCs w:val="24"/>
        </w:rPr>
        <w:t xml:space="preserve">a trend is emerging in which </w:t>
      </w:r>
      <w:r w:rsidR="00A44D21" w:rsidRPr="002A68CB">
        <w:rPr>
          <w:sz w:val="24"/>
          <w:szCs w:val="24"/>
        </w:rPr>
        <w:t xml:space="preserve">Sans Forgetica </w:t>
      </w:r>
      <w:r w:rsidR="00B42B80" w:rsidRPr="002A68CB">
        <w:rPr>
          <w:sz w:val="24"/>
          <w:szCs w:val="24"/>
        </w:rPr>
        <w:t xml:space="preserve">may be more appropriately </w:t>
      </w:r>
      <w:r w:rsidR="002A190E" w:rsidRPr="002A68CB">
        <w:rPr>
          <w:sz w:val="24"/>
          <w:szCs w:val="24"/>
        </w:rPr>
        <w:t xml:space="preserve">termed </w:t>
      </w:r>
      <w:r w:rsidR="009036EA" w:rsidRPr="002A68CB">
        <w:rPr>
          <w:sz w:val="24"/>
          <w:szCs w:val="24"/>
        </w:rPr>
        <w:t>“</w:t>
      </w:r>
      <w:r w:rsidR="005655DF" w:rsidRPr="002A68CB">
        <w:rPr>
          <w:sz w:val="24"/>
          <w:szCs w:val="24"/>
        </w:rPr>
        <w:t>Sans Remembrica</w:t>
      </w:r>
      <w:r w:rsidR="009036EA" w:rsidRPr="002A68CB">
        <w:rPr>
          <w:sz w:val="24"/>
          <w:szCs w:val="24"/>
        </w:rPr>
        <w:t>”</w:t>
      </w:r>
      <w:r w:rsidR="00A44D21" w:rsidRPr="002A68CB">
        <w:rPr>
          <w:sz w:val="24"/>
          <w:szCs w:val="24"/>
        </w:rPr>
        <w:t xml:space="preserve"> </w:t>
      </w:r>
      <w:r w:rsidR="002A190E" w:rsidRPr="002A68CB">
        <w:rPr>
          <w:sz w:val="24"/>
          <w:szCs w:val="24"/>
        </w:rPr>
        <w:t xml:space="preserve">due to </w:t>
      </w:r>
      <w:r w:rsidR="00225E7B" w:rsidRPr="002A68CB">
        <w:rPr>
          <w:sz w:val="24"/>
          <w:szCs w:val="24"/>
        </w:rPr>
        <w:t xml:space="preserve">its </w:t>
      </w:r>
      <w:r w:rsidR="00660C84" w:rsidRPr="002A68CB">
        <w:rPr>
          <w:sz w:val="24"/>
          <w:szCs w:val="24"/>
        </w:rPr>
        <w:t xml:space="preserve">potential </w:t>
      </w:r>
      <w:r w:rsidR="002A190E" w:rsidRPr="002A68CB">
        <w:rPr>
          <w:sz w:val="24"/>
          <w:szCs w:val="24"/>
        </w:rPr>
        <w:t>memory costs</w:t>
      </w:r>
      <w:r w:rsidR="00476963" w:rsidRPr="002A68CB">
        <w:rPr>
          <w:sz w:val="24"/>
          <w:szCs w:val="24"/>
        </w:rPr>
        <w:t>.</w:t>
      </w:r>
    </w:p>
    <w:p w14:paraId="14F930FB" w14:textId="7103ABB5" w:rsidR="005B5E28" w:rsidRPr="002A68CB" w:rsidRDefault="009036EA" w:rsidP="00B77D0D">
      <w:pPr>
        <w:spacing w:line="480" w:lineRule="auto"/>
        <w:ind w:firstLine="720"/>
        <w:textAlignment w:val="baseline"/>
      </w:pPr>
      <w:r w:rsidRPr="002A68CB">
        <w:t xml:space="preserve">Though </w:t>
      </w:r>
      <w:r w:rsidR="00017F62" w:rsidRPr="002A68CB">
        <w:t xml:space="preserve">the </w:t>
      </w:r>
      <w:r w:rsidR="00476963" w:rsidRPr="002A68CB">
        <w:t xml:space="preserve">expected </w:t>
      </w:r>
      <w:r w:rsidRPr="002A68CB">
        <w:t>font-size effect</w:t>
      </w:r>
      <w:r w:rsidR="00017F62" w:rsidRPr="002A68CB">
        <w:t xml:space="preserve"> </w:t>
      </w:r>
      <w:r w:rsidR="00476963" w:rsidRPr="002A68CB">
        <w:t>patterns were</w:t>
      </w:r>
      <w:r w:rsidR="00040324" w:rsidRPr="002A68CB">
        <w:t xml:space="preserve"> not found</w:t>
      </w:r>
      <w:r w:rsidR="00017F62" w:rsidRPr="002A68CB">
        <w:t xml:space="preserve"> and the increases to JOLs </w:t>
      </w:r>
      <w:r w:rsidR="00FD1405" w:rsidRPr="002A68CB">
        <w:t xml:space="preserve">and recall observed for large font </w:t>
      </w:r>
      <w:r w:rsidR="0010196D" w:rsidRPr="002A68CB">
        <w:t xml:space="preserve">in Experiments 1A and 2A </w:t>
      </w:r>
      <w:r w:rsidR="00017F62" w:rsidRPr="002A68CB">
        <w:t>did not extend to the other perceptual manipulations</w:t>
      </w:r>
      <w:r w:rsidRPr="002A68CB">
        <w:t xml:space="preserve">, we note </w:t>
      </w:r>
      <w:r w:rsidR="0084168F">
        <w:t>a few methodological</w:t>
      </w:r>
      <w:r w:rsidR="00966F48" w:rsidRPr="002A68CB">
        <w:t xml:space="preserve"> </w:t>
      </w:r>
      <w:r w:rsidR="00B9351E" w:rsidRPr="002A68CB">
        <w:t>departure</w:t>
      </w:r>
      <w:r w:rsidR="00966F48">
        <w:t>s</w:t>
      </w:r>
      <w:r w:rsidR="00B9351E" w:rsidRPr="002A68CB">
        <w:t xml:space="preserve"> within our study </w:t>
      </w:r>
      <w:r w:rsidRPr="002A68CB">
        <w:t>that meri</w:t>
      </w:r>
      <w:r w:rsidR="0084168F">
        <w:t>t</w:t>
      </w:r>
      <w:r w:rsidR="00B9351E" w:rsidRPr="002A68CB">
        <w:t xml:space="preserve"> further</w:t>
      </w:r>
      <w:r w:rsidRPr="002A68CB">
        <w:t xml:space="preserve"> discussion. </w:t>
      </w:r>
      <w:r w:rsidR="00966F48">
        <w:t>First, a</w:t>
      </w:r>
      <w:r w:rsidR="00966F48" w:rsidRPr="002A68CB">
        <w:t xml:space="preserve">cross </w:t>
      </w:r>
      <w:r w:rsidR="00B9351E" w:rsidRPr="002A68CB">
        <w:t>experiments, participants studied cue-target pairs</w:t>
      </w:r>
      <w:r w:rsidR="002B4FA3">
        <w:t xml:space="preserve"> followed by a cue-recall test</w:t>
      </w:r>
      <w:r w:rsidR="00B9351E" w:rsidRPr="002A68CB">
        <w:t xml:space="preserve">. </w:t>
      </w:r>
      <w:r w:rsidR="004F4584" w:rsidRPr="002A68CB">
        <w:t>Rhodes and Castel (2008)</w:t>
      </w:r>
      <w:r w:rsidR="00B9351E" w:rsidRPr="002A68CB">
        <w:t xml:space="preserve"> initially</w:t>
      </w:r>
      <w:r w:rsidR="0041653A" w:rsidRPr="002A68CB">
        <w:t xml:space="preserve"> found the font-size effect </w:t>
      </w:r>
      <w:r w:rsidR="00056ACF" w:rsidRPr="002A68CB">
        <w:t xml:space="preserve">by having participants study individual words </w:t>
      </w:r>
      <w:r w:rsidR="00252FD5">
        <w:t xml:space="preserve">(vs. word pairs) followed by free-recall testing—a pattern that has been reported by others </w:t>
      </w:r>
      <w:r w:rsidR="00056ACF" w:rsidRPr="002A68CB">
        <w:t>(e.g., Mueller et al., 2014; Yang et al.</w:t>
      </w:r>
      <w:r w:rsidR="00F463BF" w:rsidRPr="002A68CB">
        <w:t>,</w:t>
      </w:r>
      <w:r w:rsidR="00056ACF" w:rsidRPr="002A68CB">
        <w:t xml:space="preserve"> 2018)</w:t>
      </w:r>
      <w:r w:rsidR="00252FD5">
        <w:t>. However,</w:t>
      </w:r>
      <w:r w:rsidR="002B4FA3">
        <w:t xml:space="preserve"> we </w:t>
      </w:r>
      <w:r w:rsidR="00252FD5">
        <w:t xml:space="preserve">also </w:t>
      </w:r>
      <w:r w:rsidR="002B4FA3">
        <w:t xml:space="preserve">note that </w:t>
      </w:r>
      <w:r w:rsidR="00252FD5">
        <w:t>the font-size effect has been found on cued-recall of word pairs (</w:t>
      </w:r>
      <w:r w:rsidR="00BB1F5B" w:rsidRPr="002A68CB">
        <w:t>Price et al.</w:t>
      </w:r>
      <w:r w:rsidR="00BB1F5B">
        <w:t>,</w:t>
      </w:r>
      <w:r w:rsidR="00BB1F5B" w:rsidRPr="002A68CB">
        <w:t xml:space="preserve"> </w:t>
      </w:r>
      <w:r w:rsidR="00BB1F5B" w:rsidRPr="004D2D67">
        <w:t>2016</w:t>
      </w:r>
      <w:r w:rsidR="00BB1F5B">
        <w:t xml:space="preserve">; </w:t>
      </w:r>
      <w:r w:rsidR="002B4FA3">
        <w:t xml:space="preserve">Rhodes </w:t>
      </w:r>
      <w:r w:rsidR="00252FD5">
        <w:t>&amp;</w:t>
      </w:r>
      <w:r w:rsidR="002B4FA3">
        <w:t xml:space="preserve"> Castel</w:t>
      </w:r>
      <w:r w:rsidR="00BB1F5B">
        <w:t xml:space="preserve">, </w:t>
      </w:r>
      <w:r w:rsidR="002B4FA3">
        <w:t>2008; Experiment 3</w:t>
      </w:r>
      <w:r w:rsidR="00107D18" w:rsidRPr="004D2D67">
        <w:t>)</w:t>
      </w:r>
      <w:r w:rsidR="002B4FA3">
        <w:t>, indicating that the presence versus absence of a font-size effect is likely not due to differences in study and test formats.</w:t>
      </w:r>
      <w:r w:rsidR="00B9351E" w:rsidRPr="002A68CB">
        <w:t xml:space="preserve"> </w:t>
      </w:r>
      <w:r w:rsidR="00252FD5">
        <w:t>A second</w:t>
      </w:r>
      <w:r w:rsidR="00966F48">
        <w:t xml:space="preserve"> </w:t>
      </w:r>
      <w:r w:rsidR="0084168F">
        <w:t xml:space="preserve">possibility is that </w:t>
      </w:r>
      <w:r w:rsidR="00703819">
        <w:t xml:space="preserve">whereas </w:t>
      </w:r>
      <w:r w:rsidR="00BB1F5B">
        <w:t>Price et al. and Rhodes and Castel</w:t>
      </w:r>
      <w:r w:rsidR="00B77D0D">
        <w:t xml:space="preserve"> </w:t>
      </w:r>
      <w:r w:rsidR="0084168F">
        <w:t>used experimenter-paced encoding</w:t>
      </w:r>
      <w:r w:rsidR="00703819">
        <w:t xml:space="preserve">, our participants self-paced their study. </w:t>
      </w:r>
      <w:r w:rsidR="00BB1F5B">
        <w:t>But again</w:t>
      </w:r>
      <w:r w:rsidR="0084168F">
        <w:t xml:space="preserve">, the font-size effect has also been </w:t>
      </w:r>
      <w:r w:rsidR="00BB1F5B">
        <w:t>found</w:t>
      </w:r>
      <w:r w:rsidR="0084168F">
        <w:t xml:space="preserve"> using participant-paced encoding </w:t>
      </w:r>
      <w:r w:rsidR="00B77D0D">
        <w:t xml:space="preserve">(Su, Li, Zheng, Hu, Fan, &amp; Luo, 2018), </w:t>
      </w:r>
      <w:r w:rsidR="0084168F">
        <w:t xml:space="preserve">suggesting that the font-size effect cannot be chalked up to differences in encoding </w:t>
      </w:r>
      <w:r w:rsidR="00497F01">
        <w:t>type</w:t>
      </w:r>
      <w:r w:rsidR="0084168F">
        <w:t xml:space="preserve">. Finally, </w:t>
      </w:r>
      <w:r w:rsidR="00497F01">
        <w:t>when generating related and unrelated study materials in our study, we were careful to match all pair types on various lexical and semantic characteristics which may affect cued</w:t>
      </w:r>
      <w:r w:rsidR="00BB1F5B">
        <w:t>-</w:t>
      </w:r>
      <w:r w:rsidR="00497F01">
        <w:t>recall rates</w:t>
      </w:r>
      <w:r w:rsidR="005C26A6">
        <w:t xml:space="preserve"> (see Table A3)</w:t>
      </w:r>
      <w:r w:rsidR="00497F01">
        <w:t xml:space="preserve">. Previous font-size effect studies that found the font size memory enhancement for related by not unrelated materials, </w:t>
      </w:r>
      <w:r w:rsidR="005C26A6">
        <w:t>only controlled for a subset of these characteristics (e.g., word frequency) and it was unclear whether these characteristics were matched across counterbalances</w:t>
      </w:r>
      <w:r w:rsidR="00497F01">
        <w:t>. It is possible that lexical and semantic differences may have covaried with the relatedness between the study materials contributing to the font-size effect. Of course, evaluating the interaction between item characteristics and the memory benefits of large fonts is outside the scope of our study, but we highlight this discrepancy to be focal for future research.</w:t>
      </w:r>
    </w:p>
    <w:p w14:paraId="17EBE05D" w14:textId="1C8684A0" w:rsidR="00AA5ECB" w:rsidRPr="002A68CB" w:rsidRDefault="00AA5ECB" w:rsidP="00AA5ECB">
      <w:pPr>
        <w:spacing w:line="480" w:lineRule="auto"/>
        <w:contextualSpacing/>
        <w:jc w:val="center"/>
        <w:textAlignment w:val="baseline"/>
        <w:rPr>
          <w:b/>
          <w:bCs/>
        </w:rPr>
      </w:pPr>
      <w:r w:rsidRPr="002A68CB">
        <w:rPr>
          <w:b/>
          <w:bCs/>
        </w:rPr>
        <w:t>Conclusion</w:t>
      </w:r>
    </w:p>
    <w:p w14:paraId="0A7AAC5B" w14:textId="1335F17F" w:rsidR="00647564" w:rsidRPr="002A68CB" w:rsidRDefault="00D108FC" w:rsidP="00790B5B">
      <w:pPr>
        <w:spacing w:line="480" w:lineRule="auto"/>
        <w:ind w:firstLine="720"/>
        <w:contextualSpacing/>
        <w:textAlignment w:val="baseline"/>
      </w:pPr>
      <w:r w:rsidRPr="002A68CB">
        <w:t xml:space="preserve">The present study investigated the effects of perceptual </w:t>
      </w:r>
      <w:r w:rsidR="00B42B80" w:rsidRPr="002A68CB">
        <w:t xml:space="preserve">fluency </w:t>
      </w:r>
      <w:r w:rsidRPr="002A68CB">
        <w:t xml:space="preserve">on JOLs and recall by </w:t>
      </w:r>
      <w:r w:rsidR="00647564" w:rsidRPr="002A68CB">
        <w:t xml:space="preserve">(1) </w:t>
      </w:r>
      <w:r w:rsidR="002A190E" w:rsidRPr="002A68CB">
        <w:t>evaluating</w:t>
      </w:r>
      <w:r w:rsidRPr="002A68CB">
        <w:t xml:space="preserve"> the font-size effect and </w:t>
      </w:r>
      <w:r w:rsidR="00647564" w:rsidRPr="002A68CB">
        <w:t xml:space="preserve">(2) testing whether </w:t>
      </w:r>
      <w:r w:rsidRPr="002A68CB">
        <w:t>highlighted pairs</w:t>
      </w:r>
      <w:r w:rsidR="002A190E" w:rsidRPr="002A68CB">
        <w:t xml:space="preserve"> and perceptually disfluent Sans Forgetica font would affect JOLs and subsequent cued-recall.</w:t>
      </w:r>
      <w:r w:rsidRPr="002A68CB">
        <w:t xml:space="preserve"> </w:t>
      </w:r>
      <w:r w:rsidR="00647564" w:rsidRPr="002A68CB">
        <w:t>While</w:t>
      </w:r>
      <w:r w:rsidR="001C2D31" w:rsidRPr="002A68CB">
        <w:t xml:space="preserve"> font-size </w:t>
      </w:r>
      <w:r w:rsidR="002A190E" w:rsidRPr="002A68CB">
        <w:t xml:space="preserve">increased both JOLs and recall rates similarly </w:t>
      </w:r>
      <w:r w:rsidR="004F7CBF" w:rsidRPr="002A68CB">
        <w:t>for</w:t>
      </w:r>
      <w:r w:rsidR="002A190E" w:rsidRPr="002A68CB">
        <w:t xml:space="preserve"> lists with both related and unrelated pairs and in lists with only unrelated pairs, JOLs were not overly inflated</w:t>
      </w:r>
      <w:r w:rsidR="00AB58AB" w:rsidRPr="002A68CB">
        <w:t xml:space="preserve"> relative to recall</w:t>
      </w:r>
      <w:r w:rsidR="002A190E" w:rsidRPr="002A68CB">
        <w:t>.</w:t>
      </w:r>
      <w:r w:rsidR="00874539" w:rsidRPr="002A68CB">
        <w:t xml:space="preserve"> The highlighting manipulation, however, produced no effect on JOLs </w:t>
      </w:r>
      <w:r w:rsidR="0085674B" w:rsidRPr="002A68CB">
        <w:t>or</w:t>
      </w:r>
      <w:r w:rsidR="00874539" w:rsidRPr="002A68CB">
        <w:t xml:space="preserve"> recall</w:t>
      </w:r>
      <w:r w:rsidR="004F7CBF" w:rsidRPr="002A68CB">
        <w:t xml:space="preserve">, regardless </w:t>
      </w:r>
      <w:r w:rsidR="004B3FE0" w:rsidRPr="002A68CB">
        <w:t xml:space="preserve">of </w:t>
      </w:r>
      <w:r w:rsidR="004F7CBF" w:rsidRPr="002A68CB">
        <w:t>list type</w:t>
      </w:r>
      <w:r w:rsidR="00874539" w:rsidRPr="002A68CB">
        <w:t>.</w:t>
      </w:r>
      <w:r w:rsidR="00F16F3E" w:rsidRPr="002A68CB">
        <w:t xml:space="preserve"> </w:t>
      </w:r>
      <w:r w:rsidR="001C2D31" w:rsidRPr="002A68CB">
        <w:t>Furthermore, Experiment 3 showed that Sans Forgetica font, which was designed to improve retention, can induce a memory cost under certain circumstances.</w:t>
      </w:r>
      <w:r w:rsidR="00647564" w:rsidRPr="002A68CB">
        <w:t xml:space="preserve"> Finally, our inclusion of </w:t>
      </w:r>
      <w:r w:rsidR="00647564" w:rsidRPr="002A68CB">
        <w:lastRenderedPageBreak/>
        <w:t xml:space="preserve">control groups </w:t>
      </w:r>
      <w:r w:rsidR="00FB0CBB" w:rsidRPr="002A68CB">
        <w:t xml:space="preserve">within each experiment </w:t>
      </w:r>
      <w:r w:rsidR="002A190E" w:rsidRPr="002A68CB">
        <w:t>provided a baseline comparison group given possible mixed-list carryover effects</w:t>
      </w:r>
      <w:r w:rsidR="00647564" w:rsidRPr="002A68CB">
        <w:t xml:space="preserve"> that have previously been </w:t>
      </w:r>
      <w:r w:rsidR="00232D81" w:rsidRPr="002A68CB">
        <w:t>unaccounted for within this context</w:t>
      </w:r>
      <w:r w:rsidR="00647564" w:rsidRPr="002A68CB">
        <w:t>. Collectively, this set of experiments provides a greater understanding of how perceptual features influence JOLs and recall, particularly within the context of cued-recall</w:t>
      </w:r>
      <w:r w:rsidR="00C3082A" w:rsidRPr="002A68CB">
        <w:t xml:space="preserve"> testing</w:t>
      </w:r>
      <w:r w:rsidR="00647564" w:rsidRPr="002A68CB">
        <w:t xml:space="preserve">. </w:t>
      </w:r>
    </w:p>
    <w:p w14:paraId="173AF130" w14:textId="77777777" w:rsidR="00343462" w:rsidRPr="002A68CB" w:rsidRDefault="00343462">
      <w:pPr>
        <w:spacing w:after="160" w:line="259" w:lineRule="auto"/>
      </w:pPr>
      <w:r w:rsidRPr="002A68CB">
        <w:br w:type="page"/>
      </w:r>
    </w:p>
    <w:p w14:paraId="68AF128A" w14:textId="4603B4C6" w:rsidR="00AA5ECB" w:rsidRPr="002A68CB" w:rsidRDefault="00AA5ECB" w:rsidP="00647564">
      <w:pPr>
        <w:spacing w:line="480" w:lineRule="auto"/>
        <w:contextualSpacing/>
        <w:jc w:val="center"/>
        <w:textAlignment w:val="baseline"/>
      </w:pPr>
      <w:r w:rsidRPr="002A68CB">
        <w:lastRenderedPageBreak/>
        <w:t>References</w:t>
      </w:r>
    </w:p>
    <w:p w14:paraId="49366686" w14:textId="77777777" w:rsidR="00382267" w:rsidRPr="002A68CB" w:rsidRDefault="00382267" w:rsidP="00382267">
      <w:pPr>
        <w:spacing w:line="480" w:lineRule="auto"/>
      </w:pPr>
      <w:r w:rsidRPr="002A68CB">
        <w:t xml:space="preserve">Ball, B. H., Klein, K. N., &amp; Brewer, G. A. (2014). Processing fluency mediates the influence of </w:t>
      </w:r>
    </w:p>
    <w:p w14:paraId="47080523" w14:textId="77777777" w:rsidR="00382267" w:rsidRPr="002A68CB" w:rsidRDefault="00382267" w:rsidP="00382267">
      <w:pPr>
        <w:spacing w:line="480" w:lineRule="auto"/>
        <w:ind w:firstLine="720"/>
      </w:pPr>
      <w:r w:rsidRPr="002A68CB">
        <w:t xml:space="preserve">perceptual information on monitoring learning of educationally relevant materials. </w:t>
      </w:r>
    </w:p>
    <w:p w14:paraId="19B9DD1E" w14:textId="77777777" w:rsidR="00382267" w:rsidRPr="002A68CB" w:rsidRDefault="00382267" w:rsidP="00382267">
      <w:pPr>
        <w:spacing w:line="480" w:lineRule="auto"/>
        <w:ind w:firstLine="720"/>
      </w:pPr>
      <w:r w:rsidRPr="002A68CB">
        <w:rPr>
          <w:i/>
          <w:iCs/>
        </w:rPr>
        <w:t>Journal of Experimental Psychology: Applied</w:t>
      </w:r>
      <w:r w:rsidRPr="002A68CB">
        <w:t xml:space="preserve">, </w:t>
      </w:r>
      <w:r w:rsidRPr="002A68CB">
        <w:rPr>
          <w:i/>
          <w:iCs/>
        </w:rPr>
        <w:t>20</w:t>
      </w:r>
      <w:r w:rsidRPr="002A68CB">
        <w:t>(4), 336.</w:t>
      </w:r>
    </w:p>
    <w:p w14:paraId="0A6493BB" w14:textId="77777777" w:rsidR="00382267" w:rsidRPr="002A68CB" w:rsidRDefault="00382267" w:rsidP="00382267">
      <w:pPr>
        <w:spacing w:line="480" w:lineRule="auto"/>
        <w:ind w:left="720" w:right="500" w:hanging="719"/>
        <w:contextualSpacing/>
        <w:rPr>
          <w:rFonts w:eastAsia="Arial"/>
        </w:rPr>
      </w:pPr>
      <w:r w:rsidRPr="002A68CB">
        <w:rPr>
          <w:rFonts w:eastAsia="Arial"/>
        </w:rPr>
        <w:t xml:space="preserve">Balota, D. A., Yap, M. J., Hutchison, K. A., Cortese, M. J., Kessler, B., Loftis, B., Neely, J. H., Nelson, D. L., Simpson, G. B, &amp; Treiman, R. (2007). The English lexicon project. </w:t>
      </w:r>
      <w:r w:rsidRPr="002A68CB">
        <w:rPr>
          <w:rFonts w:eastAsia="Arial"/>
          <w:i/>
          <w:iCs/>
        </w:rPr>
        <w:t xml:space="preserve">Behavior Research Methods, 39 </w:t>
      </w:r>
      <w:r w:rsidRPr="002A68CB">
        <w:rPr>
          <w:rFonts w:eastAsia="Arial"/>
        </w:rPr>
        <w:t>(3), 445-459.</w:t>
      </w:r>
    </w:p>
    <w:p w14:paraId="0A97B9A0" w14:textId="1F3942E5" w:rsidR="002F7721" w:rsidRPr="002A68CB" w:rsidRDefault="00382267" w:rsidP="00034279">
      <w:pPr>
        <w:spacing w:line="480" w:lineRule="auto"/>
        <w:ind w:left="720" w:hanging="720"/>
      </w:pPr>
      <w:r w:rsidRPr="002A68CB">
        <w:t xml:space="preserve">Besken, M. (2016). Picture-perfect is not perfect for metamemory: Testing the perceptual fluency hypothesis with degraded images. </w:t>
      </w:r>
      <w:r w:rsidRPr="002A68CB">
        <w:rPr>
          <w:i/>
          <w:iCs/>
        </w:rPr>
        <w:t>Journal of Experimental Psychology: Learning, Memory, and Cognition</w:t>
      </w:r>
      <w:r w:rsidRPr="002A68CB">
        <w:t xml:space="preserve">, </w:t>
      </w:r>
      <w:r w:rsidRPr="002A68CB">
        <w:rPr>
          <w:i/>
          <w:iCs/>
        </w:rPr>
        <w:t>42</w:t>
      </w:r>
      <w:r w:rsidRPr="002A68CB">
        <w:t>(9), 1417.</w:t>
      </w:r>
    </w:p>
    <w:p w14:paraId="10321300" w14:textId="77777777" w:rsidR="00382267" w:rsidRPr="002A68CB" w:rsidRDefault="00382267" w:rsidP="00382267">
      <w:pPr>
        <w:spacing w:line="480" w:lineRule="auto"/>
      </w:pPr>
      <w:r w:rsidRPr="002A68CB">
        <w:t xml:space="preserve">Bjork, E. L., &amp; Bjork, R. A. (2011). Making things hard on yourself, but in a good way: Creating </w:t>
      </w:r>
    </w:p>
    <w:p w14:paraId="6C0F9D78" w14:textId="3815486A" w:rsidR="00382267" w:rsidRPr="002A68CB" w:rsidRDefault="00382267" w:rsidP="00382267">
      <w:pPr>
        <w:spacing w:line="480" w:lineRule="auto"/>
        <w:ind w:left="720"/>
      </w:pPr>
      <w:r w:rsidRPr="002A68CB">
        <w:t xml:space="preserve">desirable difficulties to enhance learning. </w:t>
      </w:r>
      <w:r w:rsidRPr="002A68CB">
        <w:rPr>
          <w:i/>
          <w:iCs/>
        </w:rPr>
        <w:t>Psychology and the real world: Essays illustrating fundamental contributions to society</w:t>
      </w:r>
      <w:r w:rsidRPr="002A68CB">
        <w:t xml:space="preserve">, </w:t>
      </w:r>
      <w:r w:rsidRPr="002A68CB">
        <w:rPr>
          <w:i/>
          <w:iCs/>
        </w:rPr>
        <w:t>2</w:t>
      </w:r>
      <w:r w:rsidRPr="002A68CB">
        <w:t>(59-68).</w:t>
      </w:r>
    </w:p>
    <w:p w14:paraId="2387DCDB" w14:textId="17022EB0" w:rsidR="00777601" w:rsidRPr="002A68CB" w:rsidRDefault="00777601" w:rsidP="00777601">
      <w:pPr>
        <w:spacing w:line="480" w:lineRule="auto"/>
        <w:ind w:left="720" w:hanging="720"/>
      </w:pPr>
      <w:r w:rsidRPr="002A68CB">
        <w:t xml:space="preserve">Bjork, R. A. (1994). Memory and metamemory considerations in the training of human beings. In J. Metcalfe &amp; A. Shimamura (Eds.), </w:t>
      </w:r>
      <w:r w:rsidRPr="002A68CB">
        <w:rPr>
          <w:i/>
          <w:iCs/>
        </w:rPr>
        <w:t>Metacognition: Knowing about knowing</w:t>
      </w:r>
      <w:r w:rsidRPr="002A68CB">
        <w:t xml:space="preserve"> (pp. 185–205). Cambridge, MA, MIT Press.</w:t>
      </w:r>
    </w:p>
    <w:p w14:paraId="1CEC6480" w14:textId="77777777" w:rsidR="002F7721" w:rsidRPr="002A68CB" w:rsidRDefault="002F7721" w:rsidP="00BE2FBD">
      <w:pPr>
        <w:spacing w:line="480" w:lineRule="auto"/>
      </w:pPr>
      <w:r w:rsidRPr="002A68CB">
        <w:t xml:space="preserve">Bodner, G. E., Taikh, A., &amp; Fawcett, J. M. (2014). Assessing the costs and benefits of production </w:t>
      </w:r>
    </w:p>
    <w:p w14:paraId="666943CF" w14:textId="2D6942B0" w:rsidR="002F7721" w:rsidRPr="002A68CB" w:rsidRDefault="002F7721" w:rsidP="00BE2FBD">
      <w:pPr>
        <w:spacing w:line="480" w:lineRule="auto"/>
        <w:ind w:firstLine="720"/>
      </w:pPr>
      <w:r w:rsidRPr="002A68CB">
        <w:t xml:space="preserve">in recognition. </w:t>
      </w:r>
      <w:r w:rsidRPr="002A68CB">
        <w:rPr>
          <w:i/>
          <w:iCs/>
        </w:rPr>
        <w:t>Psychonomic Bulletin &amp; Review</w:t>
      </w:r>
      <w:r w:rsidRPr="002A68CB">
        <w:t xml:space="preserve">, </w:t>
      </w:r>
      <w:r w:rsidRPr="002A68CB">
        <w:rPr>
          <w:i/>
          <w:iCs/>
        </w:rPr>
        <w:t>21</w:t>
      </w:r>
      <w:r w:rsidRPr="002A68CB">
        <w:t>(1), 149-154.</w:t>
      </w:r>
    </w:p>
    <w:p w14:paraId="0B19ACC9" w14:textId="77777777" w:rsidR="002F7721" w:rsidRPr="002A68CB" w:rsidRDefault="00382267" w:rsidP="002F7721">
      <w:pPr>
        <w:spacing w:line="480" w:lineRule="auto"/>
        <w:contextualSpacing/>
        <w:rPr>
          <w:rFonts w:eastAsia="Calibri"/>
        </w:rPr>
      </w:pPr>
      <w:r w:rsidRPr="002A68CB">
        <w:rPr>
          <w:rFonts w:eastAsia="Calibri"/>
        </w:rPr>
        <w:t xml:space="preserve">Brysbaert, M., &amp; New, B. (2009). Moving beyond Kučera and Francis: A critical evaluation of </w:t>
      </w:r>
    </w:p>
    <w:p w14:paraId="2E1906D2" w14:textId="33D8469C" w:rsidR="00382267" w:rsidRPr="002A68CB" w:rsidRDefault="00382267" w:rsidP="00BE2FBD">
      <w:pPr>
        <w:spacing w:line="480" w:lineRule="auto"/>
        <w:ind w:left="700"/>
        <w:contextualSpacing/>
        <w:rPr>
          <w:rFonts w:eastAsia="Calibri"/>
        </w:rPr>
      </w:pPr>
      <w:r w:rsidRPr="002A68CB">
        <w:rPr>
          <w:rFonts w:eastAsia="Calibri"/>
        </w:rPr>
        <w:t xml:space="preserve">current word frequency norms and the introduction of a new and improved word frequency measure for American English. </w:t>
      </w:r>
      <w:r w:rsidRPr="002A68CB">
        <w:rPr>
          <w:rFonts w:eastAsia="Calibri"/>
          <w:i/>
          <w:iCs/>
        </w:rPr>
        <w:t>Behavior Research Methods, 41</w:t>
      </w:r>
      <w:r w:rsidRPr="002A68CB">
        <w:rPr>
          <w:rFonts w:eastAsia="Calibri"/>
        </w:rPr>
        <w:t>, 977–990.</w:t>
      </w:r>
    </w:p>
    <w:p w14:paraId="11277471" w14:textId="72A3EE2A" w:rsidR="00382267" w:rsidRPr="002A68CB" w:rsidRDefault="00382267" w:rsidP="00382267">
      <w:pPr>
        <w:spacing w:line="480" w:lineRule="auto"/>
        <w:ind w:left="700" w:hanging="702"/>
        <w:contextualSpacing/>
        <w:rPr>
          <w:rFonts w:eastAsia="Arial"/>
        </w:rPr>
      </w:pPr>
      <w:r w:rsidRPr="002A68CB">
        <w:rPr>
          <w:rFonts w:eastAsia="Arial"/>
        </w:rPr>
        <w:lastRenderedPageBreak/>
        <w:t xml:space="preserve">Castel, A. D., McCabe, D. P., &amp; Roediger, H. L. (2007). Illusions of competence and overestimation of associative memory for identical items: evidence from judgments of learning. </w:t>
      </w:r>
      <w:r w:rsidRPr="002A68CB">
        <w:rPr>
          <w:rFonts w:eastAsia="Arial"/>
          <w:i/>
          <w:iCs/>
        </w:rPr>
        <w:t>Psychonomic Bulletin &amp; Review</w:t>
      </w:r>
      <w:r w:rsidRPr="002A68CB">
        <w:rPr>
          <w:rFonts w:eastAsia="Arial"/>
        </w:rPr>
        <w:t xml:space="preserve">, </w:t>
      </w:r>
      <w:r w:rsidRPr="002A68CB">
        <w:rPr>
          <w:rFonts w:eastAsia="Arial"/>
          <w:i/>
          <w:iCs/>
        </w:rPr>
        <w:t>14</w:t>
      </w:r>
      <w:r w:rsidRPr="002A68CB">
        <w:rPr>
          <w:rFonts w:eastAsia="Arial"/>
        </w:rPr>
        <w:t xml:space="preserve"> (1), 107–111.</w:t>
      </w:r>
    </w:p>
    <w:p w14:paraId="27006A4C" w14:textId="55FABED9" w:rsidR="00FB5D93" w:rsidRPr="002A68CB" w:rsidRDefault="00FB5D93" w:rsidP="00382267">
      <w:pPr>
        <w:spacing w:line="480" w:lineRule="auto"/>
        <w:ind w:left="700" w:hanging="702"/>
        <w:contextualSpacing/>
        <w:rPr>
          <w:rFonts w:eastAsia="Arial"/>
        </w:rPr>
      </w:pPr>
      <w:r w:rsidRPr="002A68CB">
        <w:rPr>
          <w:rFonts w:eastAsiaTheme="minorHAnsi"/>
        </w:rPr>
        <w:t>Earp, J. (2018). Q&amp;A: Designing a font to help students remember key information.</w:t>
      </w:r>
    </w:p>
    <w:p w14:paraId="6F9E3B1C" w14:textId="26945187" w:rsidR="006C791D" w:rsidRPr="002A68CB" w:rsidRDefault="006C791D" w:rsidP="00FB5D93">
      <w:pPr>
        <w:spacing w:line="480" w:lineRule="auto"/>
        <w:ind w:left="700" w:hanging="702"/>
        <w:contextualSpacing/>
        <w:rPr>
          <w:rFonts w:eastAsia="Arial"/>
        </w:rPr>
      </w:pPr>
      <w:r w:rsidRPr="002A68CB">
        <w:rPr>
          <w:rFonts w:eastAsia="Arial"/>
        </w:rPr>
        <w:t xml:space="preserve">Eskenazi, M. A., &amp; Nix, B. (2021). Individual differences in the desirable difficulty effect during lexical acquisition. </w:t>
      </w:r>
      <w:r w:rsidRPr="002A68CB">
        <w:rPr>
          <w:rFonts w:eastAsia="Arial"/>
          <w:i/>
          <w:iCs/>
        </w:rPr>
        <w:t>Journal of Experimental Psychology: Learning, Memory, and Cognition</w:t>
      </w:r>
      <w:r w:rsidR="004131F3" w:rsidRPr="002A68CB">
        <w:rPr>
          <w:rFonts w:eastAsia="Arial"/>
          <w:i/>
          <w:iCs/>
        </w:rPr>
        <w:t>, 47</w:t>
      </w:r>
      <w:r w:rsidR="004131F3" w:rsidRPr="002A68CB">
        <w:rPr>
          <w:rFonts w:eastAsia="Arial"/>
        </w:rPr>
        <w:t>(1), 45-52.</w:t>
      </w:r>
    </w:p>
    <w:p w14:paraId="056CFC66" w14:textId="77777777" w:rsidR="00CC0EB4" w:rsidRPr="002A68CB" w:rsidRDefault="00CC0EB4" w:rsidP="00BE2FBD">
      <w:pPr>
        <w:spacing w:line="480" w:lineRule="auto"/>
      </w:pPr>
      <w:r w:rsidRPr="002A68CB">
        <w:t xml:space="preserve">Fowler, R. L., &amp; Barker, A. S. (1974). Effectiveness of highlighting for retention of text material. </w:t>
      </w:r>
    </w:p>
    <w:p w14:paraId="64FB67D0" w14:textId="5A54E1F3" w:rsidR="00CC0EB4" w:rsidRPr="002A68CB" w:rsidRDefault="00CC0EB4" w:rsidP="00BE2FBD">
      <w:pPr>
        <w:spacing w:line="480" w:lineRule="auto"/>
        <w:ind w:firstLine="700"/>
      </w:pPr>
      <w:r w:rsidRPr="002A68CB">
        <w:rPr>
          <w:i/>
          <w:iCs/>
        </w:rPr>
        <w:t>Journal of Applied Psychology</w:t>
      </w:r>
      <w:r w:rsidRPr="002A68CB">
        <w:t xml:space="preserve">, </w:t>
      </w:r>
      <w:r w:rsidRPr="002A68CB">
        <w:rPr>
          <w:i/>
          <w:iCs/>
        </w:rPr>
        <w:t>59</w:t>
      </w:r>
      <w:r w:rsidRPr="002A68CB">
        <w:t>(3), 358.</w:t>
      </w:r>
    </w:p>
    <w:p w14:paraId="54CD267F" w14:textId="77777777" w:rsidR="002F7721" w:rsidRPr="002A68CB" w:rsidRDefault="00382267" w:rsidP="002F7721">
      <w:pPr>
        <w:spacing w:line="480" w:lineRule="auto"/>
        <w:contextualSpacing/>
        <w:rPr>
          <w:rFonts w:eastAsia="Arial"/>
        </w:rPr>
      </w:pPr>
      <w:r w:rsidRPr="002A68CB">
        <w:rPr>
          <w:rFonts w:eastAsia="Arial"/>
        </w:rPr>
        <w:t>Garcia, M. &amp; Kornell, N. (2015). Collector [Computer software]. Retrieved April 3</w:t>
      </w:r>
      <w:r w:rsidRPr="002A68CB">
        <w:rPr>
          <w:rFonts w:eastAsia="Arial"/>
          <w:vertAlign w:val="superscript"/>
        </w:rPr>
        <w:t>rd</w:t>
      </w:r>
      <w:r w:rsidRPr="002A68CB">
        <w:rPr>
          <w:rFonts w:eastAsia="Arial"/>
        </w:rPr>
        <w:t xml:space="preserve">, 2020 from </w:t>
      </w:r>
    </w:p>
    <w:p w14:paraId="31AAD7D6" w14:textId="5E8C9D97" w:rsidR="00382267" w:rsidRPr="002A68CB" w:rsidRDefault="0036427B" w:rsidP="00BE2FBD">
      <w:pPr>
        <w:spacing w:line="480" w:lineRule="auto"/>
        <w:ind w:firstLine="720"/>
        <w:contextualSpacing/>
        <w:rPr>
          <w:rFonts w:eastAsia="Arial"/>
        </w:rPr>
      </w:pPr>
      <w:r w:rsidRPr="002A68CB">
        <w:rPr>
          <w:rFonts w:eastAsia="Arial"/>
        </w:rPr>
        <w:t>https://github.com/gikeymarica/Collector</w:t>
      </w:r>
      <w:r w:rsidR="00382267" w:rsidRPr="002A68CB">
        <w:rPr>
          <w:rFonts w:eastAsia="Arial"/>
        </w:rPr>
        <w:t>.</w:t>
      </w:r>
    </w:p>
    <w:p w14:paraId="0226FCD8" w14:textId="77777777" w:rsidR="00382267" w:rsidRPr="002A68CB" w:rsidRDefault="00382267" w:rsidP="002F7721">
      <w:pPr>
        <w:spacing w:line="480" w:lineRule="auto"/>
      </w:pPr>
      <w:r w:rsidRPr="002A68CB">
        <w:t xml:space="preserve">Geller, J., Davis, S. D., &amp; Peterson, D. J. (2020). Sans forgetica is not desirable for learning. </w:t>
      </w:r>
    </w:p>
    <w:p w14:paraId="2CBEA49D" w14:textId="38D55EAB" w:rsidR="00382267" w:rsidRPr="002A68CB" w:rsidRDefault="00382267" w:rsidP="00FB5D93">
      <w:pPr>
        <w:spacing w:line="480" w:lineRule="auto"/>
        <w:ind w:firstLine="706"/>
      </w:pPr>
      <w:r w:rsidRPr="002A68CB">
        <w:rPr>
          <w:i/>
          <w:iCs/>
        </w:rPr>
        <w:t>Memory</w:t>
      </w:r>
      <w:r w:rsidRPr="002A68CB">
        <w:t xml:space="preserve">, </w:t>
      </w:r>
      <w:r w:rsidRPr="002A68CB">
        <w:rPr>
          <w:i/>
          <w:iCs/>
        </w:rPr>
        <w:t>28</w:t>
      </w:r>
      <w:r w:rsidRPr="002A68CB">
        <w:t>(8), 957-967.</w:t>
      </w:r>
    </w:p>
    <w:p w14:paraId="6C9D8D4D" w14:textId="7BCD4CED" w:rsidR="00FC48A7" w:rsidRPr="002A68CB" w:rsidRDefault="00FC48A7" w:rsidP="005256AD">
      <w:pPr>
        <w:spacing w:line="480" w:lineRule="auto"/>
        <w:ind w:left="720" w:hanging="720"/>
      </w:pPr>
      <w:r w:rsidRPr="002A68CB">
        <w:t xml:space="preserve">Halamish, V., Nachman, H., &amp; Katzir, T. (2018). The effect of font size on children’s memory and metamemory. </w:t>
      </w:r>
      <w:r w:rsidRPr="002A68CB">
        <w:rPr>
          <w:i/>
          <w:iCs/>
        </w:rPr>
        <w:t>Frontiers in Psychology</w:t>
      </w:r>
      <w:r w:rsidR="005256AD" w:rsidRPr="002A68CB">
        <w:rPr>
          <w:i/>
          <w:iCs/>
        </w:rPr>
        <w:t>, 9</w:t>
      </w:r>
      <w:r w:rsidR="005256AD" w:rsidRPr="002A68CB">
        <w:t>, 1577.</w:t>
      </w:r>
    </w:p>
    <w:p w14:paraId="28BDF314" w14:textId="3D1042AA" w:rsidR="00382267" w:rsidRPr="002A68CB" w:rsidRDefault="00382267" w:rsidP="00382267">
      <w:pPr>
        <w:spacing w:line="480" w:lineRule="auto"/>
        <w:ind w:left="706" w:hanging="706"/>
        <w:contextualSpacing/>
        <w:rPr>
          <w:rFonts w:eastAsia="Arial"/>
        </w:rPr>
      </w:pPr>
      <w:r w:rsidRPr="002A68CB">
        <w:rPr>
          <w:rFonts w:eastAsia="Arial"/>
        </w:rPr>
        <w:t xml:space="preserve">Hanczakowski, M., Zawadzka, K., Pasek, T., &amp; Higham, P. A. (2013). Calibration of metacognitive judgments: Insights from the underconfidence-with-practice effect. </w:t>
      </w:r>
      <w:r w:rsidRPr="002A68CB">
        <w:rPr>
          <w:rFonts w:eastAsia="Arial"/>
          <w:i/>
          <w:iCs/>
        </w:rPr>
        <w:t>Journal of Memory and Language, 69</w:t>
      </w:r>
      <w:r w:rsidRPr="002A68CB">
        <w:rPr>
          <w:rFonts w:eastAsia="Arial"/>
        </w:rPr>
        <w:t>(3), 429–444. doi: 10.1016/j.jml.2013.05.003</w:t>
      </w:r>
    </w:p>
    <w:p w14:paraId="1A232128" w14:textId="77777777" w:rsidR="00382267" w:rsidRPr="002A68CB" w:rsidRDefault="00382267" w:rsidP="00382267">
      <w:pPr>
        <w:spacing w:line="480" w:lineRule="auto"/>
      </w:pPr>
      <w:r w:rsidRPr="002A68CB">
        <w:t xml:space="preserve">Hu, X., Li, T., Zheng, J., Su, N., Liu, Z., &amp; Luo, L. (2015). How much do metamemory beliefs </w:t>
      </w:r>
    </w:p>
    <w:p w14:paraId="50BBBBAB" w14:textId="5C86C73A" w:rsidR="00382267" w:rsidRPr="002A68CB" w:rsidRDefault="00382267" w:rsidP="00382267">
      <w:pPr>
        <w:spacing w:line="480" w:lineRule="auto"/>
        <w:ind w:firstLine="700"/>
      </w:pPr>
      <w:r w:rsidRPr="002A68CB">
        <w:t xml:space="preserve">contribute to the font-size effect in judgments of learning? </w:t>
      </w:r>
      <w:r w:rsidRPr="002A68CB">
        <w:rPr>
          <w:i/>
          <w:iCs/>
        </w:rPr>
        <w:t>PloS one</w:t>
      </w:r>
      <w:r w:rsidRPr="002A68CB">
        <w:t xml:space="preserve">, </w:t>
      </w:r>
      <w:r w:rsidRPr="002A68CB">
        <w:rPr>
          <w:i/>
          <w:iCs/>
        </w:rPr>
        <w:t>10</w:t>
      </w:r>
      <w:r w:rsidRPr="002A68CB">
        <w:t>(11)</w:t>
      </w:r>
      <w:r w:rsidR="00DF1D9A" w:rsidRPr="002A68CB">
        <w:t xml:space="preserve">, </w:t>
      </w:r>
      <w:r w:rsidR="00D108FC" w:rsidRPr="002A68CB">
        <w:t>p. e0142351</w:t>
      </w:r>
      <w:r w:rsidRPr="002A68CB">
        <w:t>.</w:t>
      </w:r>
    </w:p>
    <w:p w14:paraId="4D1B7B8B" w14:textId="6805E0EB" w:rsidR="00382267" w:rsidRPr="002A68CB" w:rsidRDefault="00382267" w:rsidP="00382267">
      <w:pPr>
        <w:spacing w:line="480" w:lineRule="auto"/>
        <w:ind w:left="700" w:hanging="706"/>
        <w:contextualSpacing/>
        <w:rPr>
          <w:rFonts w:eastAsia="Arial"/>
        </w:rPr>
      </w:pPr>
      <w:r w:rsidRPr="002A68CB">
        <w:rPr>
          <w:rFonts w:eastAsia="Arial"/>
        </w:rPr>
        <w:t>Huff, M. J., Bodner, G. E., &amp; Gretz, M. R. (</w:t>
      </w:r>
      <w:r w:rsidR="003E60EA" w:rsidRPr="002A68CB">
        <w:rPr>
          <w:rFonts w:eastAsia="Arial"/>
        </w:rPr>
        <w:t>2021</w:t>
      </w:r>
      <w:r w:rsidRPr="002A68CB">
        <w:rPr>
          <w:rFonts w:eastAsia="Arial"/>
        </w:rPr>
        <w:t xml:space="preserve">). Distinctive encoding of a subset of DRM lists yields not only benefits, but also costs and spillovers. </w:t>
      </w:r>
      <w:r w:rsidRPr="002A68CB">
        <w:rPr>
          <w:rFonts w:eastAsia="Arial"/>
          <w:i/>
          <w:iCs/>
        </w:rPr>
        <w:t>Psychological Research</w:t>
      </w:r>
      <w:r w:rsidR="003E60EA" w:rsidRPr="002A68CB">
        <w:rPr>
          <w:rFonts w:eastAsia="Arial"/>
          <w:i/>
          <w:iCs/>
        </w:rPr>
        <w:t>, 85</w:t>
      </w:r>
      <w:r w:rsidR="003E60EA" w:rsidRPr="002A68CB">
        <w:rPr>
          <w:rFonts w:eastAsia="Arial"/>
        </w:rPr>
        <w:t>, 280-290.</w:t>
      </w:r>
    </w:p>
    <w:p w14:paraId="44928FB5" w14:textId="1F0059BB" w:rsidR="00FD526F" w:rsidRPr="002A68CB" w:rsidRDefault="00FD526F" w:rsidP="00382267">
      <w:pPr>
        <w:spacing w:line="480" w:lineRule="auto"/>
        <w:ind w:left="700" w:hanging="706"/>
        <w:contextualSpacing/>
        <w:rPr>
          <w:rFonts w:eastAsia="Arial"/>
          <w:i/>
          <w:iCs/>
        </w:rPr>
      </w:pPr>
      <w:r w:rsidRPr="002A68CB">
        <w:rPr>
          <w:rStyle w:val="authors"/>
        </w:rPr>
        <w:lastRenderedPageBreak/>
        <w:t>Jemstedt, A., Schwartz, B. L., &amp; Jönsson, F. U.</w:t>
      </w:r>
      <w:r w:rsidRPr="002A68CB">
        <w:t xml:space="preserve"> </w:t>
      </w:r>
      <w:r w:rsidRPr="002A68CB">
        <w:rPr>
          <w:rStyle w:val="Date1"/>
        </w:rPr>
        <w:t>(2018)</w:t>
      </w:r>
      <w:r w:rsidRPr="002A68CB">
        <w:t xml:space="preserve"> </w:t>
      </w:r>
      <w:r w:rsidRPr="002A68CB">
        <w:rPr>
          <w:rStyle w:val="arttitle"/>
        </w:rPr>
        <w:t>Ease-of-learning judgments are based on both processing fluency and beliefs,</w:t>
      </w:r>
      <w:r w:rsidRPr="002A68CB">
        <w:t xml:space="preserve"> </w:t>
      </w:r>
      <w:r w:rsidRPr="002A68CB">
        <w:rPr>
          <w:rStyle w:val="serialtitle"/>
          <w:i/>
          <w:iCs/>
        </w:rPr>
        <w:t>Memory,</w:t>
      </w:r>
      <w:r w:rsidRPr="002A68CB">
        <w:rPr>
          <w:i/>
          <w:iCs/>
        </w:rPr>
        <w:t xml:space="preserve"> </w:t>
      </w:r>
      <w:r w:rsidRPr="002A68CB">
        <w:rPr>
          <w:rStyle w:val="volumeissue"/>
          <w:i/>
          <w:iCs/>
        </w:rPr>
        <w:t>26</w:t>
      </w:r>
      <w:r w:rsidRPr="002A68CB">
        <w:rPr>
          <w:rStyle w:val="volumeissue"/>
        </w:rPr>
        <w:t>(6),</w:t>
      </w:r>
      <w:r w:rsidRPr="002A68CB">
        <w:t xml:space="preserve"> </w:t>
      </w:r>
      <w:r w:rsidRPr="002A68CB">
        <w:rPr>
          <w:rStyle w:val="pagerange"/>
        </w:rPr>
        <w:t>807-815.</w:t>
      </w:r>
    </w:p>
    <w:p w14:paraId="325F56F8" w14:textId="77777777" w:rsidR="00382267" w:rsidRPr="002A68CB" w:rsidRDefault="00382267" w:rsidP="00382267">
      <w:pPr>
        <w:spacing w:line="480" w:lineRule="auto"/>
        <w:ind w:left="700" w:hanging="702"/>
        <w:contextualSpacing/>
        <w:rPr>
          <w:rFonts w:eastAsia="Arial"/>
        </w:rPr>
      </w:pPr>
      <w:r w:rsidRPr="002A68CB">
        <w:rPr>
          <w:rFonts w:eastAsia="Arial"/>
        </w:rPr>
        <w:t xml:space="preserve">Koriat, A., &amp; Bjork, R. A. (2005). Illusions of competence in monitoring one’s knowledge during study. </w:t>
      </w:r>
      <w:r w:rsidRPr="002A68CB">
        <w:rPr>
          <w:rFonts w:eastAsia="Arial"/>
          <w:i/>
          <w:iCs/>
        </w:rPr>
        <w:t>Journal of Experimental Psychology: Learning, Memory, and Cognition</w:t>
      </w:r>
      <w:r w:rsidRPr="002A68CB">
        <w:rPr>
          <w:rFonts w:eastAsia="Arial"/>
        </w:rPr>
        <w:t xml:space="preserve">, </w:t>
      </w:r>
      <w:r w:rsidRPr="002A68CB">
        <w:rPr>
          <w:rFonts w:eastAsia="Arial"/>
          <w:i/>
          <w:iCs/>
        </w:rPr>
        <w:t xml:space="preserve">31 </w:t>
      </w:r>
      <w:r w:rsidRPr="002A68CB">
        <w:rPr>
          <w:rFonts w:eastAsia="Arial"/>
        </w:rPr>
        <w:t>(2), 187–194.</w:t>
      </w:r>
    </w:p>
    <w:p w14:paraId="0E9828E9" w14:textId="77777777" w:rsidR="00382267" w:rsidRPr="002A68CB" w:rsidRDefault="00382267" w:rsidP="00382267">
      <w:pPr>
        <w:spacing w:line="480" w:lineRule="auto"/>
      </w:pPr>
      <w:r w:rsidRPr="002A68CB">
        <w:t xml:space="preserve">Kornell, N., Rhodes, M. G., Castel, A. D., &amp; Tauber, S. K. (2011). The ease-of-processing </w:t>
      </w:r>
    </w:p>
    <w:p w14:paraId="7E662AB0" w14:textId="1DBA25D8" w:rsidR="00382267" w:rsidRPr="002A68CB" w:rsidRDefault="00382267" w:rsidP="00382267">
      <w:pPr>
        <w:spacing w:line="480" w:lineRule="auto"/>
        <w:ind w:left="706"/>
      </w:pPr>
      <w:r w:rsidRPr="002A68CB">
        <w:t xml:space="preserve">heuristic and the stability bias: Dissociating memory, memory beliefs, and memory judgments. </w:t>
      </w:r>
      <w:r w:rsidRPr="002A68CB">
        <w:rPr>
          <w:i/>
          <w:iCs/>
        </w:rPr>
        <w:t>Psychological Science</w:t>
      </w:r>
      <w:r w:rsidRPr="002A68CB">
        <w:t xml:space="preserve">, </w:t>
      </w:r>
      <w:r w:rsidRPr="002A68CB">
        <w:rPr>
          <w:i/>
          <w:iCs/>
        </w:rPr>
        <w:t>22</w:t>
      </w:r>
      <w:r w:rsidRPr="002A68CB">
        <w:t>(6), 787-794.</w:t>
      </w:r>
    </w:p>
    <w:p w14:paraId="7678347F" w14:textId="77777777" w:rsidR="00965D8C" w:rsidRPr="002A68CB" w:rsidRDefault="00965D8C" w:rsidP="00965D8C">
      <w:pPr>
        <w:spacing w:line="480" w:lineRule="auto"/>
      </w:pPr>
      <w:r w:rsidRPr="002A68CB">
        <w:t xml:space="preserve">Maddox, G. B. (2016). Understanding the underlying mechanism of the spacing effect in verbal </w:t>
      </w:r>
    </w:p>
    <w:p w14:paraId="2C8D934A" w14:textId="02D31278" w:rsidR="00965D8C" w:rsidRPr="002A68CB" w:rsidRDefault="00965D8C" w:rsidP="00BE2FBD">
      <w:pPr>
        <w:spacing w:line="480" w:lineRule="auto"/>
        <w:ind w:left="720"/>
      </w:pPr>
      <w:r w:rsidRPr="002A68CB">
        <w:t xml:space="preserve">learning: A case for encoding variability and study-phase retrieval. </w:t>
      </w:r>
      <w:r w:rsidRPr="002A68CB">
        <w:rPr>
          <w:i/>
          <w:iCs/>
        </w:rPr>
        <w:t>Journal of Cognitive Psychology</w:t>
      </w:r>
      <w:r w:rsidRPr="002A68CB">
        <w:t xml:space="preserve">, </w:t>
      </w:r>
      <w:r w:rsidRPr="002A68CB">
        <w:rPr>
          <w:i/>
          <w:iCs/>
        </w:rPr>
        <w:t>28</w:t>
      </w:r>
      <w:r w:rsidRPr="002A68CB">
        <w:t>(6), 684-706.</w:t>
      </w:r>
    </w:p>
    <w:p w14:paraId="2C137DEF" w14:textId="77777777" w:rsidR="00965D8C" w:rsidRPr="002A68CB" w:rsidRDefault="00382267" w:rsidP="00965D8C">
      <w:pPr>
        <w:spacing w:line="480" w:lineRule="auto"/>
        <w:contextualSpacing/>
        <w:rPr>
          <w:rFonts w:eastAsia="Arial"/>
        </w:rPr>
      </w:pPr>
      <w:r w:rsidRPr="002A68CB">
        <w:rPr>
          <w:rFonts w:eastAsia="Arial"/>
        </w:rPr>
        <w:t xml:space="preserve">Masson, M. E. (2011). A tutorial on a practical Bayesian alternative to null-hypothesis </w:t>
      </w:r>
    </w:p>
    <w:p w14:paraId="30809D0C" w14:textId="4E5849C9" w:rsidR="00382267" w:rsidRPr="002A68CB" w:rsidRDefault="00382267" w:rsidP="00BE2FBD">
      <w:pPr>
        <w:spacing w:line="480" w:lineRule="auto"/>
        <w:ind w:firstLine="720"/>
        <w:contextualSpacing/>
        <w:rPr>
          <w:rFonts w:eastAsia="Arial"/>
        </w:rPr>
      </w:pPr>
      <w:r w:rsidRPr="002A68CB">
        <w:rPr>
          <w:rFonts w:eastAsia="Arial"/>
        </w:rPr>
        <w:t xml:space="preserve">significance testing. </w:t>
      </w:r>
      <w:r w:rsidRPr="002A68CB">
        <w:rPr>
          <w:rFonts w:eastAsia="Arial"/>
          <w:i/>
          <w:iCs/>
        </w:rPr>
        <w:t>Behavior Research Methods,</w:t>
      </w:r>
      <w:r w:rsidRPr="002A68CB">
        <w:rPr>
          <w:rFonts w:eastAsia="Arial"/>
        </w:rPr>
        <w:t xml:space="preserve"> </w:t>
      </w:r>
      <w:r w:rsidRPr="002A68CB">
        <w:rPr>
          <w:rFonts w:eastAsia="Arial"/>
          <w:i/>
          <w:iCs/>
        </w:rPr>
        <w:t>43</w:t>
      </w:r>
      <w:r w:rsidRPr="002A68CB">
        <w:rPr>
          <w:rFonts w:eastAsia="Arial"/>
        </w:rPr>
        <w:t>(3), 679-690.</w:t>
      </w:r>
    </w:p>
    <w:p w14:paraId="5115999E" w14:textId="74758D91" w:rsidR="00382267" w:rsidRPr="002A68CB" w:rsidRDefault="00382267" w:rsidP="00382267">
      <w:pPr>
        <w:spacing w:line="480" w:lineRule="auto"/>
        <w:ind w:left="720" w:hanging="719"/>
        <w:contextualSpacing/>
        <w:rPr>
          <w:rFonts w:eastAsia="Arial"/>
        </w:rPr>
      </w:pPr>
      <w:r w:rsidRPr="002A68CB">
        <w:rPr>
          <w:rFonts w:eastAsia="Arial"/>
        </w:rPr>
        <w:t>Maxwell, N. P., &amp; Huff, M. J. (</w:t>
      </w:r>
      <w:r w:rsidR="00BD23E8" w:rsidRPr="002A68CB">
        <w:rPr>
          <w:rFonts w:eastAsia="Arial"/>
        </w:rPr>
        <w:t>2021</w:t>
      </w:r>
      <w:r w:rsidRPr="002A68CB">
        <w:rPr>
          <w:rFonts w:eastAsia="Arial"/>
        </w:rPr>
        <w:t xml:space="preserve">). The deceptive nature of associative word pairs: Effects of associative direction on judgments of learning. </w:t>
      </w:r>
      <w:r w:rsidRPr="002A68CB">
        <w:rPr>
          <w:rFonts w:eastAsia="Arial"/>
          <w:i/>
          <w:iCs/>
        </w:rPr>
        <w:t>Psychological Research</w:t>
      </w:r>
      <w:r w:rsidR="00BD23E8" w:rsidRPr="002A68CB">
        <w:rPr>
          <w:rFonts w:eastAsia="Arial"/>
          <w:i/>
          <w:iCs/>
        </w:rPr>
        <w:t>, 85</w:t>
      </w:r>
      <w:r w:rsidR="00BD23E8" w:rsidRPr="002A68CB">
        <w:rPr>
          <w:rFonts w:eastAsia="Arial"/>
        </w:rPr>
        <w:t>(4),</w:t>
      </w:r>
      <w:r w:rsidRPr="002A68CB">
        <w:rPr>
          <w:rFonts w:eastAsia="Arial"/>
        </w:rPr>
        <w:t xml:space="preserve"> </w:t>
      </w:r>
      <w:r w:rsidR="00BD23E8" w:rsidRPr="002A68CB">
        <w:rPr>
          <w:rFonts w:eastAsia="Arial"/>
        </w:rPr>
        <w:t>1757</w:t>
      </w:r>
      <w:r w:rsidRPr="002A68CB">
        <w:rPr>
          <w:rFonts w:eastAsia="Arial"/>
        </w:rPr>
        <w:t>-</w:t>
      </w:r>
      <w:r w:rsidR="00BD23E8" w:rsidRPr="002A68CB">
        <w:rPr>
          <w:rFonts w:eastAsia="Arial"/>
        </w:rPr>
        <w:t>1775</w:t>
      </w:r>
      <w:r w:rsidRPr="002A68CB">
        <w:rPr>
          <w:rFonts w:eastAsia="Arial"/>
        </w:rPr>
        <w:t>.</w:t>
      </w:r>
    </w:p>
    <w:p w14:paraId="5F024B2C" w14:textId="14F28BA2" w:rsidR="008919C2" w:rsidRPr="002A68CB" w:rsidRDefault="008919C2" w:rsidP="00382267">
      <w:pPr>
        <w:spacing w:line="480" w:lineRule="auto"/>
        <w:ind w:left="720" w:hanging="719"/>
        <w:contextualSpacing/>
        <w:rPr>
          <w:rFonts w:eastAsia="Arial"/>
        </w:rPr>
      </w:pPr>
      <w:r w:rsidRPr="002A68CB">
        <w:rPr>
          <w:rFonts w:eastAsia="Arial"/>
        </w:rPr>
        <w:t xml:space="preserve">McDaniel, M. A., &amp; Butler, A. C. (2010). A contextual framework for understanding when difficulties are desirable. In A. S. Benjamin (Ed.), </w:t>
      </w:r>
      <w:r w:rsidRPr="002A68CB">
        <w:rPr>
          <w:rFonts w:eastAsia="Arial"/>
          <w:i/>
          <w:iCs/>
        </w:rPr>
        <w:t xml:space="preserve">Successful remembering and successful forgetting: A festschrift in honor of Robert A. Bjork </w:t>
      </w:r>
      <w:r w:rsidRPr="002A68CB">
        <w:rPr>
          <w:rFonts w:eastAsia="Arial"/>
        </w:rPr>
        <w:t>(pp. 175-198)</w:t>
      </w:r>
      <w:r w:rsidR="00F33BDF" w:rsidRPr="002A68CB">
        <w:rPr>
          <w:rFonts w:eastAsia="Arial"/>
        </w:rPr>
        <w:t>. New York, NY: Psychology Press.</w:t>
      </w:r>
    </w:p>
    <w:p w14:paraId="37E36FE3" w14:textId="26249D65" w:rsidR="0099010B" w:rsidRPr="002A68CB" w:rsidRDefault="0099010B" w:rsidP="00382267">
      <w:pPr>
        <w:spacing w:line="480" w:lineRule="auto"/>
        <w:ind w:left="720" w:hanging="719"/>
        <w:contextualSpacing/>
        <w:rPr>
          <w:rFonts w:eastAsia="Arial"/>
        </w:rPr>
      </w:pPr>
      <w:r w:rsidRPr="002A68CB">
        <w:rPr>
          <w:rFonts w:eastAsia="Arial"/>
        </w:rPr>
        <w:t xml:space="preserve">Miele, D. B., Finn, B., &amp; Molden, D. C. (2011). Does easily learned mean easily remembered?: It depends on your beliefs about intelligence. </w:t>
      </w:r>
      <w:r w:rsidRPr="002A68CB">
        <w:rPr>
          <w:rFonts w:eastAsia="Arial"/>
          <w:i/>
          <w:iCs/>
        </w:rPr>
        <w:t>Psychological Science, 22</w:t>
      </w:r>
      <w:r w:rsidRPr="002A68CB">
        <w:rPr>
          <w:rFonts w:eastAsia="Arial"/>
        </w:rPr>
        <w:t>(3), 320-324.</w:t>
      </w:r>
    </w:p>
    <w:p w14:paraId="44B32E72" w14:textId="77777777" w:rsidR="00382267" w:rsidRPr="002A68CB" w:rsidRDefault="00382267" w:rsidP="00382267">
      <w:pPr>
        <w:spacing w:line="480" w:lineRule="auto"/>
      </w:pPr>
      <w:r w:rsidRPr="002A68CB">
        <w:t xml:space="preserve">Mueller, M. L., Dunlosky, J., Tauber, S. K., &amp; Rhodes, M. G. (2014). The font-size effect on </w:t>
      </w:r>
    </w:p>
    <w:p w14:paraId="2909A268" w14:textId="77777777" w:rsidR="00382267" w:rsidRPr="002A68CB" w:rsidRDefault="00382267" w:rsidP="00382267">
      <w:pPr>
        <w:spacing w:line="480" w:lineRule="auto"/>
        <w:ind w:firstLine="700"/>
      </w:pPr>
      <w:r w:rsidRPr="002A68CB">
        <w:lastRenderedPageBreak/>
        <w:t xml:space="preserve">judgments of learning: Does it exemplify fluency effects or reflect people’s beliefs about </w:t>
      </w:r>
    </w:p>
    <w:p w14:paraId="71A84532" w14:textId="2D24F178" w:rsidR="00382267" w:rsidRPr="002A68CB" w:rsidRDefault="00382267" w:rsidP="00382267">
      <w:pPr>
        <w:spacing w:line="480" w:lineRule="auto"/>
        <w:ind w:firstLine="700"/>
      </w:pPr>
      <w:r w:rsidRPr="002A68CB">
        <w:t xml:space="preserve">memory? </w:t>
      </w:r>
      <w:r w:rsidRPr="002A68CB">
        <w:rPr>
          <w:i/>
          <w:iCs/>
        </w:rPr>
        <w:t>Journal of Memory and Language</w:t>
      </w:r>
      <w:r w:rsidRPr="002A68CB">
        <w:t xml:space="preserve">, </w:t>
      </w:r>
      <w:r w:rsidRPr="002A68CB">
        <w:rPr>
          <w:i/>
          <w:iCs/>
        </w:rPr>
        <w:t>70</w:t>
      </w:r>
      <w:r w:rsidRPr="002A68CB">
        <w:t>, 1-12.</w:t>
      </w:r>
    </w:p>
    <w:p w14:paraId="5F739210" w14:textId="77777777" w:rsidR="00382267" w:rsidRPr="002A68CB" w:rsidRDefault="00382267" w:rsidP="00382267">
      <w:pPr>
        <w:spacing w:line="480" w:lineRule="auto"/>
        <w:ind w:left="700" w:right="180" w:hanging="706"/>
        <w:contextualSpacing/>
        <w:rPr>
          <w:rFonts w:eastAsia="Arial"/>
        </w:rPr>
      </w:pPr>
      <w:r w:rsidRPr="002A68CB">
        <w:rPr>
          <w:rFonts w:eastAsia="Arial"/>
        </w:rPr>
        <w:t xml:space="preserve">Nelson, D. L., McEvoy, C. L., &amp; Schreiber, T. A. (2004). The University of South Florida free association, rhyme, and word fragment norms. </w:t>
      </w:r>
      <w:r w:rsidRPr="002A68CB">
        <w:rPr>
          <w:rFonts w:eastAsia="Arial"/>
          <w:i/>
          <w:iCs/>
        </w:rPr>
        <w:t>Behavior Research Methods,</w:t>
      </w:r>
      <w:r w:rsidRPr="002A68CB">
        <w:rPr>
          <w:rFonts w:eastAsia="Arial"/>
        </w:rPr>
        <w:t xml:space="preserve"> </w:t>
      </w:r>
      <w:r w:rsidRPr="002A68CB">
        <w:rPr>
          <w:rFonts w:eastAsia="Arial"/>
          <w:i/>
          <w:iCs/>
        </w:rPr>
        <w:t>Instruments, &amp; Computers</w:t>
      </w:r>
      <w:r w:rsidRPr="002A68CB">
        <w:rPr>
          <w:rFonts w:eastAsia="Arial"/>
        </w:rPr>
        <w:t>,</w:t>
      </w:r>
      <w:r w:rsidRPr="002A68CB">
        <w:rPr>
          <w:rFonts w:eastAsia="Arial"/>
          <w:i/>
          <w:iCs/>
        </w:rPr>
        <w:t xml:space="preserve"> 36 </w:t>
      </w:r>
      <w:r w:rsidRPr="002A68CB">
        <w:rPr>
          <w:rFonts w:eastAsia="Arial"/>
        </w:rPr>
        <w:t>(3), 402–407.</w:t>
      </w:r>
    </w:p>
    <w:p w14:paraId="6FB7563D" w14:textId="77777777" w:rsidR="00382267" w:rsidRPr="002A68CB" w:rsidRDefault="00382267" w:rsidP="00382267">
      <w:pPr>
        <w:spacing w:line="480" w:lineRule="auto"/>
        <w:ind w:left="720" w:hanging="720"/>
        <w:contextualSpacing/>
      </w:pPr>
      <w:r w:rsidRPr="002A68CB">
        <w:t xml:space="preserve">Nelson, T. O., &amp; Dunlosky, J. (1991). When people’s judgments of learning (JOLs) are extremely accurate at predicting subsequent recall: The delayed-JOL eﬀect. </w:t>
      </w:r>
      <w:r w:rsidRPr="002A68CB">
        <w:rPr>
          <w:i/>
        </w:rPr>
        <w:t>Psychological Science, 2</w:t>
      </w:r>
      <w:r w:rsidRPr="002A68CB">
        <w:t>, 267–270.</w:t>
      </w:r>
    </w:p>
    <w:p w14:paraId="6774479C" w14:textId="77777777" w:rsidR="00382267" w:rsidRPr="002A68CB" w:rsidRDefault="00382267" w:rsidP="00382267">
      <w:pPr>
        <w:spacing w:line="480" w:lineRule="auto"/>
        <w:ind w:left="720" w:hanging="720"/>
        <w:contextualSpacing/>
      </w:pPr>
      <w:r w:rsidRPr="002A68CB">
        <w:t xml:space="preserve">Nelson, T. O., &amp; Narens, L. (1990). Metamemory: A theoretical framework and new findings. </w:t>
      </w:r>
      <w:r w:rsidRPr="002A68CB">
        <w:rPr>
          <w:i/>
          <w:iCs/>
        </w:rPr>
        <w:t>Psychology of Learning and Motivation,</w:t>
      </w:r>
      <w:r w:rsidRPr="002A68CB">
        <w:t xml:space="preserve"> </w:t>
      </w:r>
      <w:r w:rsidRPr="002A68CB">
        <w:rPr>
          <w:i/>
          <w:iCs/>
        </w:rPr>
        <w:t>26</w:t>
      </w:r>
      <w:r w:rsidRPr="002A68CB">
        <w:t>, 125-173.</w:t>
      </w:r>
    </w:p>
    <w:p w14:paraId="72EC29C6" w14:textId="77777777" w:rsidR="00382267" w:rsidRPr="002A68CB" w:rsidRDefault="00382267" w:rsidP="00382267">
      <w:pPr>
        <w:spacing w:line="480" w:lineRule="auto"/>
      </w:pPr>
      <w:r w:rsidRPr="002A68CB">
        <w:t xml:space="preserve">Price, J., &amp; Harrison, A. (2017). Examining what prestudy and immediate judgments of learning </w:t>
      </w:r>
    </w:p>
    <w:p w14:paraId="690B85AA" w14:textId="76DA0BF1" w:rsidR="00382267" w:rsidRPr="002A68CB" w:rsidRDefault="00382267" w:rsidP="00382267">
      <w:pPr>
        <w:spacing w:line="480" w:lineRule="auto"/>
        <w:ind w:left="720"/>
      </w:pPr>
      <w:r w:rsidRPr="002A68CB">
        <w:t xml:space="preserve">reveal about the bases of metamemory judgments. </w:t>
      </w:r>
      <w:r w:rsidRPr="002A68CB">
        <w:rPr>
          <w:i/>
          <w:iCs/>
        </w:rPr>
        <w:t>Journal of Memory and Language</w:t>
      </w:r>
      <w:r w:rsidRPr="002A68CB">
        <w:t xml:space="preserve">, </w:t>
      </w:r>
      <w:r w:rsidRPr="002A68CB">
        <w:rPr>
          <w:i/>
          <w:iCs/>
        </w:rPr>
        <w:t>94</w:t>
      </w:r>
      <w:r w:rsidRPr="002A68CB">
        <w:t>, 177-194.</w:t>
      </w:r>
    </w:p>
    <w:p w14:paraId="26091B2E" w14:textId="6C05023F" w:rsidR="00107D18" w:rsidRPr="002A68CB" w:rsidRDefault="00107D18" w:rsidP="00107D18">
      <w:pPr>
        <w:spacing w:line="480" w:lineRule="auto"/>
        <w:ind w:left="720" w:hanging="720"/>
      </w:pPr>
      <w:r w:rsidRPr="002A68CB">
        <w:t xml:space="preserve">Price. J., McElroy, K., &amp; Martin, N. J. (2016). The role of font size and font style in younger and older adults’ predicted and actual recall performance. </w:t>
      </w:r>
      <w:r w:rsidRPr="002A68CB">
        <w:rPr>
          <w:i/>
          <w:iCs/>
        </w:rPr>
        <w:t>Aging, Neuropsychology, and Cognition, 23</w:t>
      </w:r>
      <w:r w:rsidRPr="002A68CB">
        <w:t>(3), 366-388</w:t>
      </w:r>
    </w:p>
    <w:p w14:paraId="7A13CAF5" w14:textId="77777777" w:rsidR="00382267" w:rsidRPr="002A68CB" w:rsidRDefault="00382267" w:rsidP="00382267">
      <w:pPr>
        <w:spacing w:line="480" w:lineRule="auto"/>
      </w:pPr>
      <w:r w:rsidRPr="002A68CB">
        <w:t xml:space="preserve">Reber, R., &amp; Schwarz, N. (1999). Effects of perceptual fluency on judgments of truth. </w:t>
      </w:r>
    </w:p>
    <w:p w14:paraId="645E110A" w14:textId="77777777" w:rsidR="00382267" w:rsidRPr="002A68CB" w:rsidRDefault="00382267" w:rsidP="00382267">
      <w:pPr>
        <w:spacing w:line="480" w:lineRule="auto"/>
        <w:ind w:firstLine="720"/>
      </w:pPr>
      <w:r w:rsidRPr="002A68CB">
        <w:rPr>
          <w:i/>
          <w:iCs/>
        </w:rPr>
        <w:t>Consciousness and cognition</w:t>
      </w:r>
      <w:r w:rsidRPr="002A68CB">
        <w:t xml:space="preserve">, </w:t>
      </w:r>
      <w:r w:rsidRPr="002A68CB">
        <w:rPr>
          <w:i/>
          <w:iCs/>
        </w:rPr>
        <w:t>8</w:t>
      </w:r>
      <w:r w:rsidRPr="002A68CB">
        <w:t>(3), 338-342.</w:t>
      </w:r>
    </w:p>
    <w:p w14:paraId="07C0862D" w14:textId="77777777" w:rsidR="00382267" w:rsidRPr="002A68CB" w:rsidRDefault="00382267" w:rsidP="00382267">
      <w:pPr>
        <w:spacing w:line="480" w:lineRule="auto"/>
      </w:pPr>
      <w:r w:rsidRPr="002A68CB">
        <w:t xml:space="preserve">Reber, R., Winkielman, P., &amp; Schwarz, N. (1998). Effects of perceptual fluency on affective </w:t>
      </w:r>
    </w:p>
    <w:p w14:paraId="7FE82225" w14:textId="30BE769E" w:rsidR="00382267" w:rsidRPr="002A68CB" w:rsidRDefault="00382267" w:rsidP="00382267">
      <w:pPr>
        <w:spacing w:line="480" w:lineRule="auto"/>
        <w:ind w:firstLine="720"/>
      </w:pPr>
      <w:r w:rsidRPr="002A68CB">
        <w:t xml:space="preserve">judgments. </w:t>
      </w:r>
      <w:r w:rsidRPr="002A68CB">
        <w:rPr>
          <w:i/>
          <w:iCs/>
        </w:rPr>
        <w:t>Psychological science</w:t>
      </w:r>
      <w:r w:rsidRPr="002A68CB">
        <w:t xml:space="preserve">, </w:t>
      </w:r>
      <w:r w:rsidRPr="002A68CB">
        <w:rPr>
          <w:i/>
          <w:iCs/>
        </w:rPr>
        <w:t>9</w:t>
      </w:r>
      <w:r w:rsidRPr="002A68CB">
        <w:t>(1), 45-48.</w:t>
      </w:r>
    </w:p>
    <w:p w14:paraId="15D95641" w14:textId="68366684" w:rsidR="00621135" w:rsidRPr="002A68CB" w:rsidRDefault="00621135" w:rsidP="00621135">
      <w:pPr>
        <w:spacing w:line="480" w:lineRule="auto"/>
        <w:ind w:left="720" w:hanging="720"/>
      </w:pPr>
      <w:bookmarkStart w:id="9" w:name="_Hlk71207903"/>
      <w:r w:rsidRPr="002A68CB">
        <w:t xml:space="preserve">Rhodes, M. G., &amp; Castel, A. D. (2008). Memory predictions are influenced by perceptual information: Evidence for metacognitive illusions: </w:t>
      </w:r>
      <w:r w:rsidRPr="002A68CB">
        <w:rPr>
          <w:i/>
          <w:iCs/>
        </w:rPr>
        <w:t>Journal of Experimental Psychology: General, 137</w:t>
      </w:r>
      <w:r w:rsidRPr="002A68CB">
        <w:t>(4), 615-625.</w:t>
      </w:r>
    </w:p>
    <w:bookmarkEnd w:id="9"/>
    <w:p w14:paraId="1F9004CA" w14:textId="77777777" w:rsidR="00965D8C" w:rsidRPr="002A68CB" w:rsidRDefault="00965D8C" w:rsidP="00965D8C">
      <w:pPr>
        <w:spacing w:line="480" w:lineRule="auto"/>
      </w:pPr>
      <w:r w:rsidRPr="002A68CB">
        <w:lastRenderedPageBreak/>
        <w:t xml:space="preserve">Rowland, C. A. (2014). The effect of testing versus restudy on retention: a meta-analytic review </w:t>
      </w:r>
    </w:p>
    <w:p w14:paraId="440281AE" w14:textId="7A6F6C05" w:rsidR="00965D8C" w:rsidRPr="002A68CB" w:rsidRDefault="00965D8C" w:rsidP="00965D8C">
      <w:pPr>
        <w:spacing w:line="480" w:lineRule="auto"/>
        <w:ind w:firstLine="720"/>
      </w:pPr>
      <w:r w:rsidRPr="002A68CB">
        <w:t xml:space="preserve">of the testing effect. </w:t>
      </w:r>
      <w:r w:rsidRPr="002A68CB">
        <w:rPr>
          <w:i/>
          <w:iCs/>
        </w:rPr>
        <w:t>Psychological Bulletin</w:t>
      </w:r>
      <w:r w:rsidRPr="002A68CB">
        <w:t xml:space="preserve">, </w:t>
      </w:r>
      <w:r w:rsidRPr="002A68CB">
        <w:rPr>
          <w:i/>
          <w:iCs/>
        </w:rPr>
        <w:t>140</w:t>
      </w:r>
      <w:r w:rsidRPr="002A68CB">
        <w:t>(6), 1432.</w:t>
      </w:r>
    </w:p>
    <w:p w14:paraId="0772CF52" w14:textId="77777777" w:rsidR="00382267" w:rsidRPr="002A68CB" w:rsidRDefault="00382267" w:rsidP="00382267">
      <w:pPr>
        <w:spacing w:line="480" w:lineRule="auto"/>
      </w:pPr>
      <w:r w:rsidRPr="002A68CB">
        <w:t xml:space="preserve">Schwarz, N. (2004). Metacognitive experiences in consumer judgment and decision making. </w:t>
      </w:r>
    </w:p>
    <w:p w14:paraId="5A88233A" w14:textId="61C2C05F" w:rsidR="00382267" w:rsidRPr="002A68CB" w:rsidRDefault="00382267" w:rsidP="00382267">
      <w:pPr>
        <w:spacing w:line="480" w:lineRule="auto"/>
        <w:ind w:firstLine="720"/>
      </w:pPr>
      <w:r w:rsidRPr="002A68CB">
        <w:rPr>
          <w:i/>
          <w:iCs/>
        </w:rPr>
        <w:t>Journal of Consumer Psychology</w:t>
      </w:r>
      <w:r w:rsidRPr="002A68CB">
        <w:t xml:space="preserve">, </w:t>
      </w:r>
      <w:r w:rsidRPr="002A68CB">
        <w:rPr>
          <w:i/>
          <w:iCs/>
        </w:rPr>
        <w:t>14</w:t>
      </w:r>
      <w:r w:rsidRPr="002A68CB">
        <w:t>(4), 332-348.</w:t>
      </w:r>
    </w:p>
    <w:p w14:paraId="075AD7C7" w14:textId="13EB8030" w:rsidR="00AC3720" w:rsidRPr="002A68CB" w:rsidRDefault="00AC3720" w:rsidP="00AC3720">
      <w:pPr>
        <w:spacing w:line="480" w:lineRule="auto"/>
        <w:ind w:left="720" w:hanging="720"/>
        <w:contextualSpacing/>
        <w:rPr>
          <w:rFonts w:eastAsia="Calibri"/>
        </w:rPr>
      </w:pPr>
      <w:r w:rsidRPr="002A68CB">
        <w:rPr>
          <w:rFonts w:eastAsia="Calibri"/>
        </w:rPr>
        <w:t xml:space="preserve">Slamecka, N. J., &amp; Graf, P. (1978). The generation effect: Delineation of a phenomenon. </w:t>
      </w:r>
      <w:r w:rsidRPr="002A68CB">
        <w:rPr>
          <w:rFonts w:eastAsia="Calibri"/>
          <w:i/>
          <w:iCs/>
        </w:rPr>
        <w:t>Journal of Experimental Psychology: Human Learning and Memory, 4</w:t>
      </w:r>
      <w:r w:rsidRPr="002A68CB">
        <w:rPr>
          <w:rFonts w:eastAsia="Calibri"/>
        </w:rPr>
        <w:t>(6), 592-604.</w:t>
      </w:r>
    </w:p>
    <w:p w14:paraId="4D8378B8" w14:textId="6BF48B2C" w:rsidR="00FE6BB2" w:rsidRPr="002A68CB" w:rsidRDefault="00FE6BB2" w:rsidP="00FE6BB2">
      <w:pPr>
        <w:spacing w:line="480" w:lineRule="auto"/>
        <w:ind w:left="720" w:hanging="720"/>
      </w:pPr>
      <w:r w:rsidRPr="002A68CB">
        <w:t xml:space="preserve">Soderstrom, N. C., Clark, C. T., Halamish, V., &amp; Bjork, E. L. (2015). Judgments of learning as memory modifiers. </w:t>
      </w:r>
      <w:r w:rsidRPr="002A68CB">
        <w:rPr>
          <w:i/>
          <w:iCs/>
        </w:rPr>
        <w:t>Journal of Experimental Psychology: Learning, Memory, and Cognition, 41</w:t>
      </w:r>
      <w:r w:rsidRPr="002A68CB">
        <w:t>(2), 553-558.</w:t>
      </w:r>
    </w:p>
    <w:p w14:paraId="1F8C164A" w14:textId="09C6033A" w:rsidR="00CC386C" w:rsidRPr="002A68CB" w:rsidRDefault="00CC386C" w:rsidP="00FE6BB2">
      <w:pPr>
        <w:spacing w:line="480" w:lineRule="auto"/>
        <w:ind w:left="720" w:hanging="720"/>
      </w:pPr>
      <w:r w:rsidRPr="002A68CB">
        <w:t xml:space="preserve">Sungkhassettee, V. W., Friedman, M. C., &amp; Castel, A. D. (2011). Memory and metamemory for inverted words: Illusions of competency and desirable difficulties. </w:t>
      </w:r>
      <w:r w:rsidRPr="002A68CB">
        <w:rPr>
          <w:i/>
          <w:iCs/>
        </w:rPr>
        <w:t>Psychonomic Bulletin &amp; Review, 18</w:t>
      </w:r>
      <w:r w:rsidRPr="002A68CB">
        <w:t>,</w:t>
      </w:r>
      <w:r w:rsidR="0049571C" w:rsidRPr="002A68CB">
        <w:t xml:space="preserve"> 973-978</w:t>
      </w:r>
      <w:r w:rsidRPr="002A68CB">
        <w:t>.</w:t>
      </w:r>
    </w:p>
    <w:p w14:paraId="77CB017E" w14:textId="51FB7875" w:rsidR="00A07ACB" w:rsidRDefault="00A07ACB" w:rsidP="00FE6BB2">
      <w:pPr>
        <w:spacing w:line="480" w:lineRule="auto"/>
        <w:ind w:left="720" w:hanging="720"/>
      </w:pPr>
      <w:r w:rsidRPr="002A68CB">
        <w:t xml:space="preserve">Susser, J. A., Mulligan, N. W., &amp; Besken, M. (2013). The effects of list composition and perceptual fluency on judgments of learning (JOLs). </w:t>
      </w:r>
      <w:r w:rsidRPr="002A68CB">
        <w:rPr>
          <w:i/>
          <w:iCs/>
        </w:rPr>
        <w:t>Memory &amp; Cognition, 41</w:t>
      </w:r>
      <w:r w:rsidRPr="002A68CB">
        <w:t>, 1000-1011.</w:t>
      </w:r>
    </w:p>
    <w:p w14:paraId="37490668" w14:textId="7CBA6382" w:rsidR="00BF38D0" w:rsidRPr="008F1DBC" w:rsidRDefault="00BF38D0" w:rsidP="00FE6BB2">
      <w:pPr>
        <w:spacing w:line="480" w:lineRule="auto"/>
        <w:ind w:left="720" w:hanging="720"/>
      </w:pPr>
      <w:r>
        <w:t xml:space="preserve">Su, N., Tongtong, L., Zheng, J., Hu, X., Fan, T., &amp; Luo, L. (2018). </w:t>
      </w:r>
      <w:r w:rsidRPr="00BF38D0">
        <w:t>How font size affects judgments of learning: Simultaneous mediating effect of item-specific beliefs about fluency and moderating effect of beliefs about font size and memory</w:t>
      </w:r>
      <w:r>
        <w:t xml:space="preserve">. </w:t>
      </w:r>
      <w:r>
        <w:rPr>
          <w:i/>
          <w:iCs/>
        </w:rPr>
        <w:t>P</w:t>
      </w:r>
      <w:r w:rsidR="008F1DBC">
        <w:rPr>
          <w:i/>
          <w:iCs/>
        </w:rPr>
        <w:t>L</w:t>
      </w:r>
      <w:r>
        <w:rPr>
          <w:i/>
          <w:iCs/>
        </w:rPr>
        <w:t>o</w:t>
      </w:r>
      <w:r w:rsidR="008F1DBC">
        <w:rPr>
          <w:i/>
          <w:iCs/>
        </w:rPr>
        <w:t xml:space="preserve">S </w:t>
      </w:r>
      <w:r>
        <w:rPr>
          <w:i/>
          <w:iCs/>
        </w:rPr>
        <w:t>O</w:t>
      </w:r>
      <w:r w:rsidR="008F1DBC">
        <w:rPr>
          <w:i/>
          <w:iCs/>
        </w:rPr>
        <w:t>NE, 13</w:t>
      </w:r>
      <w:r w:rsidR="008F1DBC">
        <w:t>, e0200888:1–14.</w:t>
      </w:r>
    </w:p>
    <w:p w14:paraId="33BC48E1" w14:textId="77777777" w:rsidR="00382267" w:rsidRPr="002A68CB" w:rsidRDefault="00382267" w:rsidP="00382267">
      <w:pPr>
        <w:spacing w:line="480" w:lineRule="auto"/>
      </w:pPr>
      <w:r w:rsidRPr="002A68CB">
        <w:t xml:space="preserve">Taylor, A., Sanson, M., Burnell, R., Wade, K. A., &amp; Garry, M. (2020). Disfluent difficulties are </w:t>
      </w:r>
    </w:p>
    <w:p w14:paraId="5944AD4A" w14:textId="77777777" w:rsidR="00382267" w:rsidRPr="002A68CB" w:rsidRDefault="00382267" w:rsidP="00382267">
      <w:pPr>
        <w:spacing w:line="480" w:lineRule="auto"/>
        <w:ind w:left="720"/>
      </w:pPr>
      <w:r w:rsidRPr="002A68CB">
        <w:t xml:space="preserve">not desirable difficulties: the (lack of) effect of Sans Forgetica on memory. </w:t>
      </w:r>
      <w:r w:rsidRPr="002A68CB">
        <w:rPr>
          <w:i/>
          <w:iCs/>
        </w:rPr>
        <w:t>Memory</w:t>
      </w:r>
      <w:r w:rsidRPr="002A68CB">
        <w:t xml:space="preserve">, </w:t>
      </w:r>
      <w:r w:rsidRPr="002A68CB">
        <w:rPr>
          <w:i/>
          <w:iCs/>
        </w:rPr>
        <w:t>28</w:t>
      </w:r>
      <w:r w:rsidRPr="002A68CB">
        <w:t>(7), 850-857.</w:t>
      </w:r>
    </w:p>
    <w:p w14:paraId="3AB8C9A6" w14:textId="77777777" w:rsidR="00382267" w:rsidRPr="002A68CB" w:rsidRDefault="00382267" w:rsidP="00382267">
      <w:pPr>
        <w:spacing w:line="480" w:lineRule="auto"/>
      </w:pPr>
      <w:r w:rsidRPr="002A68CB">
        <w:t xml:space="preserve">Undorf, M., Zimdahl, M. F., &amp; Bernstein, D. M. (2017). Perceptual fluency contributes to effects </w:t>
      </w:r>
    </w:p>
    <w:p w14:paraId="5E1CB002" w14:textId="77777777" w:rsidR="00382267" w:rsidRPr="002A68CB" w:rsidRDefault="00382267" w:rsidP="00382267">
      <w:pPr>
        <w:spacing w:line="480" w:lineRule="auto"/>
        <w:ind w:left="720"/>
      </w:pPr>
      <w:r w:rsidRPr="002A68CB">
        <w:lastRenderedPageBreak/>
        <w:t xml:space="preserve">of stimulus size on judgments of learning. </w:t>
      </w:r>
      <w:r w:rsidRPr="002A68CB">
        <w:rPr>
          <w:i/>
          <w:iCs/>
        </w:rPr>
        <w:t>Journal of Memory and Language</w:t>
      </w:r>
      <w:r w:rsidRPr="002A68CB">
        <w:t xml:space="preserve">, </w:t>
      </w:r>
      <w:r w:rsidRPr="002A68CB">
        <w:rPr>
          <w:i/>
          <w:iCs/>
        </w:rPr>
        <w:t>92</w:t>
      </w:r>
      <w:r w:rsidRPr="002A68CB">
        <w:t>, 293-304.</w:t>
      </w:r>
    </w:p>
    <w:p w14:paraId="0D991A3E" w14:textId="77777777" w:rsidR="00382267" w:rsidRPr="002A68CB" w:rsidRDefault="00382267" w:rsidP="00382267">
      <w:pPr>
        <w:spacing w:line="480" w:lineRule="auto"/>
        <w:contextualSpacing/>
      </w:pPr>
      <w:r w:rsidRPr="002A68CB">
        <w:t xml:space="preserve">Wagenmakers, E. (2007). A practical solution to the pervasive problems of </w:t>
      </w:r>
      <w:r w:rsidRPr="002A68CB">
        <w:rPr>
          <w:i/>
          <w:iCs/>
        </w:rPr>
        <w:t>p</w:t>
      </w:r>
      <w:r w:rsidRPr="002A68CB">
        <w:t xml:space="preserve"> values. </w:t>
      </w:r>
    </w:p>
    <w:p w14:paraId="45906403" w14:textId="670E6445" w:rsidR="00382267" w:rsidRPr="002A68CB" w:rsidRDefault="00382267" w:rsidP="00382267">
      <w:pPr>
        <w:spacing w:line="480" w:lineRule="auto"/>
        <w:ind w:firstLine="720"/>
        <w:contextualSpacing/>
      </w:pPr>
      <w:r w:rsidRPr="002A68CB">
        <w:rPr>
          <w:i/>
          <w:iCs/>
        </w:rPr>
        <w:t>Psychonomic Bulletin &amp; Review,</w:t>
      </w:r>
      <w:r w:rsidRPr="002A68CB">
        <w:t xml:space="preserve"> </w:t>
      </w:r>
      <w:r w:rsidRPr="002A68CB">
        <w:rPr>
          <w:i/>
          <w:iCs/>
        </w:rPr>
        <w:t>14</w:t>
      </w:r>
      <w:r w:rsidRPr="002A68CB">
        <w:t>(5), 779-804.</w:t>
      </w:r>
    </w:p>
    <w:p w14:paraId="2E299C6F" w14:textId="23282078" w:rsidR="00696C01" w:rsidRPr="002A68CB" w:rsidRDefault="00696C01" w:rsidP="00696C01">
      <w:pPr>
        <w:spacing w:line="480" w:lineRule="auto"/>
        <w:ind w:left="720" w:hanging="720"/>
        <w:contextualSpacing/>
      </w:pPr>
      <w:r w:rsidRPr="002A68CB">
        <w:t xml:space="preserve">Wehr, T., &amp; Wippich, W. (2004). Typography and color: Effects of salience and fluency on conscious recollective experience. </w:t>
      </w:r>
      <w:r w:rsidRPr="002A68CB">
        <w:rPr>
          <w:i/>
          <w:iCs/>
        </w:rPr>
        <w:t>Psychological Research, 69</w:t>
      </w:r>
      <w:r w:rsidRPr="002A68CB">
        <w:t>, 138-146.</w:t>
      </w:r>
    </w:p>
    <w:p w14:paraId="49CD4B28" w14:textId="77777777" w:rsidR="00382267" w:rsidRPr="002A68CB" w:rsidRDefault="00382267" w:rsidP="00382267">
      <w:pPr>
        <w:spacing w:line="480" w:lineRule="auto"/>
      </w:pPr>
      <w:r w:rsidRPr="002A68CB">
        <w:t xml:space="preserve">Yang, C., Huang, T. S. T., &amp; Shanks, D. R. (2018). Perceptual fluency affects judgments of </w:t>
      </w:r>
    </w:p>
    <w:p w14:paraId="63C923A8" w14:textId="411B95B8" w:rsidR="00382267" w:rsidRPr="002A68CB" w:rsidRDefault="00382267" w:rsidP="00382267">
      <w:pPr>
        <w:spacing w:line="480" w:lineRule="auto"/>
        <w:ind w:firstLine="720"/>
      </w:pPr>
      <w:r w:rsidRPr="002A68CB">
        <w:t xml:space="preserve">learning: The font size effect. </w:t>
      </w:r>
      <w:r w:rsidRPr="002A68CB">
        <w:rPr>
          <w:i/>
          <w:iCs/>
        </w:rPr>
        <w:t>Journal of Memory and Language</w:t>
      </w:r>
      <w:r w:rsidRPr="002A68CB">
        <w:t xml:space="preserve">, </w:t>
      </w:r>
      <w:r w:rsidRPr="002A68CB">
        <w:rPr>
          <w:i/>
          <w:iCs/>
        </w:rPr>
        <w:t>99</w:t>
      </w:r>
      <w:r w:rsidRPr="002A68CB">
        <w:t>, 99-110.</w:t>
      </w:r>
    </w:p>
    <w:p w14:paraId="60C27DE4" w14:textId="77777777" w:rsidR="00CC0EB4" w:rsidRPr="002A68CB" w:rsidRDefault="00CC0EB4" w:rsidP="00BE2FBD">
      <w:pPr>
        <w:spacing w:line="480" w:lineRule="auto"/>
      </w:pPr>
      <w:r w:rsidRPr="002A68CB">
        <w:t xml:space="preserve">Yue, C. L., Storm, B. C., Kornell, N., &amp; Bjork, E. L. (2015). Highlighting and its relation to </w:t>
      </w:r>
    </w:p>
    <w:p w14:paraId="79745D0C" w14:textId="131D2934" w:rsidR="00CC0EB4" w:rsidRPr="002A68CB" w:rsidRDefault="00CC0EB4" w:rsidP="00BE2FBD">
      <w:pPr>
        <w:spacing w:line="480" w:lineRule="auto"/>
        <w:ind w:left="720"/>
      </w:pPr>
      <w:r w:rsidRPr="002A68CB">
        <w:t xml:space="preserve">distributed study and students’ metacognitive beliefs. </w:t>
      </w:r>
      <w:r w:rsidRPr="002A68CB">
        <w:rPr>
          <w:i/>
          <w:iCs/>
        </w:rPr>
        <w:t>Educational Psychology Review</w:t>
      </w:r>
      <w:r w:rsidRPr="002A68CB">
        <w:t xml:space="preserve">, </w:t>
      </w:r>
      <w:r w:rsidRPr="002A68CB">
        <w:rPr>
          <w:i/>
          <w:iCs/>
        </w:rPr>
        <w:t>27</w:t>
      </w:r>
      <w:r w:rsidRPr="002A68CB">
        <w:t>(1), 69-78.</w:t>
      </w:r>
    </w:p>
    <w:p w14:paraId="0646C1D7" w14:textId="51AC6EB9" w:rsidR="00D54C68" w:rsidRPr="002A68CB" w:rsidRDefault="00D57C0E">
      <w:pPr>
        <w:spacing w:after="160" w:line="259" w:lineRule="auto"/>
        <w:rPr>
          <w:rFonts w:eastAsia="Arial"/>
        </w:rPr>
      </w:pPr>
      <w:r w:rsidRPr="002A68CB">
        <w:rPr>
          <w:rFonts w:eastAsia="Arial"/>
        </w:rPr>
        <w:br w:type="page"/>
      </w:r>
    </w:p>
    <w:p w14:paraId="6DE0DEED" w14:textId="77777777" w:rsidR="00797509" w:rsidRPr="002A68CB" w:rsidRDefault="00797509" w:rsidP="00797509">
      <w:pPr>
        <w:spacing w:after="160" w:line="259" w:lineRule="auto"/>
        <w:jc w:val="center"/>
      </w:pPr>
      <w:r w:rsidRPr="002A68CB">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Pr="002A68CB" w:rsidRDefault="00797509" w:rsidP="00797509">
      <w:pPr>
        <w:spacing w:after="160" w:line="259" w:lineRule="auto"/>
      </w:pPr>
      <w:r w:rsidRPr="002A68CB">
        <w:rPr>
          <w:i/>
          <w:iCs/>
          <w:shd w:val="clear" w:color="auto" w:fill="FFFFFF"/>
        </w:rPr>
        <w:t>Figure 1</w:t>
      </w:r>
      <w:r w:rsidRPr="002A68CB">
        <w:rPr>
          <w:shd w:val="clear" w:color="auto" w:fill="FFFFFF"/>
        </w:rPr>
        <w:t xml:space="preserve">. </w:t>
      </w:r>
      <w:r w:rsidRPr="002A68CB">
        <w:t>Mean JOL and recall rates as a function of pair type for pairs presented in small font (top panel), large font (middle panel), and the control group (bottom panel)</w:t>
      </w:r>
      <w:r w:rsidR="00884064" w:rsidRPr="002A68CB">
        <w:t xml:space="preserve"> as a function of pair direction</w:t>
      </w:r>
      <w:r w:rsidRPr="002A68CB">
        <w:t xml:space="preserve"> in Experiment 1A. Bars represent 95% confidence intervals.</w:t>
      </w:r>
    </w:p>
    <w:p w14:paraId="66BA0F7E" w14:textId="77777777" w:rsidR="00797509" w:rsidRPr="002A68CB" w:rsidRDefault="00797509">
      <w:pPr>
        <w:spacing w:after="160" w:line="259" w:lineRule="auto"/>
      </w:pPr>
      <w:r w:rsidRPr="002A68CB">
        <w:br w:type="page"/>
      </w:r>
    </w:p>
    <w:p w14:paraId="499CA45A" w14:textId="77777777" w:rsidR="00797509" w:rsidRPr="002A68CB" w:rsidRDefault="00797509" w:rsidP="00797509">
      <w:pPr>
        <w:spacing w:after="160" w:line="259" w:lineRule="auto"/>
      </w:pPr>
      <w:r w:rsidRPr="002A68CB">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Pr="002A68CB" w:rsidRDefault="00797509" w:rsidP="00797509">
      <w:pPr>
        <w:spacing w:after="160" w:line="259" w:lineRule="auto"/>
      </w:pPr>
      <w:r w:rsidRPr="002A68CB">
        <w:rPr>
          <w:i/>
          <w:iCs/>
          <w:shd w:val="clear" w:color="auto" w:fill="FFFFFF"/>
        </w:rPr>
        <w:t>Figure 2</w:t>
      </w:r>
      <w:r w:rsidRPr="002A68CB">
        <w:rPr>
          <w:shd w:val="clear" w:color="auto" w:fill="FFFFFF"/>
        </w:rPr>
        <w:t xml:space="preserve">. </w:t>
      </w:r>
      <w:r w:rsidRPr="002A68CB">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rsidRPr="002A68CB">
        <w:t xml:space="preserve">as a function of pair </w:t>
      </w:r>
      <w:r w:rsidR="00B44E39" w:rsidRPr="002A68CB">
        <w:t>direction in</w:t>
      </w:r>
      <w:r w:rsidRPr="002A68CB">
        <w:t xml:space="preserve"> Experiment </w:t>
      </w:r>
      <w:r w:rsidR="004E5AC5" w:rsidRPr="002A68CB">
        <w:t>1B</w:t>
      </w:r>
      <w:r w:rsidRPr="002A68CB">
        <w:t>. Bars represent 95% confidence intervals.</w:t>
      </w:r>
    </w:p>
    <w:p w14:paraId="57897F51" w14:textId="50E63325" w:rsidR="004E5AC5" w:rsidRPr="002A68CB" w:rsidRDefault="004E5AC5">
      <w:pPr>
        <w:spacing w:after="160" w:line="259" w:lineRule="auto"/>
      </w:pPr>
      <w:r w:rsidRPr="002A68CB">
        <w:br w:type="page"/>
      </w:r>
    </w:p>
    <w:p w14:paraId="2A4501C9" w14:textId="00ABBBD1" w:rsidR="004E5AC5" w:rsidRPr="002A68CB" w:rsidRDefault="004E5AC5" w:rsidP="00797509">
      <w:pPr>
        <w:spacing w:after="160" w:line="259" w:lineRule="auto"/>
      </w:pPr>
      <w:r w:rsidRPr="002A68CB">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Pr="002A68CB" w:rsidRDefault="004E5AC5" w:rsidP="004E5AC5">
      <w:pPr>
        <w:spacing w:after="160" w:line="259" w:lineRule="auto"/>
      </w:pPr>
      <w:r w:rsidRPr="002A68CB">
        <w:rPr>
          <w:i/>
          <w:iCs/>
          <w:shd w:val="clear" w:color="auto" w:fill="FFFFFF"/>
        </w:rPr>
        <w:t>Figure 3</w:t>
      </w:r>
      <w:r w:rsidRPr="002A68CB">
        <w:rPr>
          <w:shd w:val="clear" w:color="auto" w:fill="FFFFFF"/>
        </w:rPr>
        <w:t xml:space="preserve">. </w:t>
      </w:r>
      <w:r w:rsidRPr="002A68CB">
        <w:t>Mean JOL and recall rates as function of pair type in Experiment 2A. Bars represent 95% confidence intervals. All study pairs were unrelated.</w:t>
      </w:r>
    </w:p>
    <w:p w14:paraId="2A0D0262" w14:textId="50213953" w:rsidR="004E5AC5" w:rsidRPr="002A68CB" w:rsidRDefault="004E5AC5">
      <w:pPr>
        <w:spacing w:after="160" w:line="259" w:lineRule="auto"/>
      </w:pPr>
      <w:r w:rsidRPr="002A68CB">
        <w:br w:type="page"/>
      </w:r>
    </w:p>
    <w:p w14:paraId="25A1092F" w14:textId="5384275B" w:rsidR="004E5AC5" w:rsidRPr="002A68CB" w:rsidRDefault="004E5AC5" w:rsidP="004E5AC5">
      <w:pPr>
        <w:spacing w:after="160" w:line="259" w:lineRule="auto"/>
      </w:pPr>
      <w:r w:rsidRPr="002A68CB">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4A867EF1" w:rsidR="004E5AC5" w:rsidRPr="002A68CB" w:rsidRDefault="004E5AC5" w:rsidP="004E5AC5">
      <w:pPr>
        <w:spacing w:after="160" w:line="259" w:lineRule="auto"/>
      </w:pPr>
      <w:r w:rsidRPr="002A68CB">
        <w:rPr>
          <w:i/>
          <w:iCs/>
          <w:shd w:val="clear" w:color="auto" w:fill="FFFFFF"/>
        </w:rPr>
        <w:t>Figure 4</w:t>
      </w:r>
      <w:r w:rsidRPr="002A68CB">
        <w:rPr>
          <w:shd w:val="clear" w:color="auto" w:fill="FFFFFF"/>
        </w:rPr>
        <w:t xml:space="preserve">. </w:t>
      </w:r>
      <w:r w:rsidRPr="002A68CB">
        <w:t>Mean JOL and recall rates as function of pair type in Experiment 2B. Bars represent 95% confidence intervals. All study pairs were unrelated.</w:t>
      </w:r>
    </w:p>
    <w:p w14:paraId="24C0CB7A" w14:textId="134ADEB1" w:rsidR="00D555E0" w:rsidRPr="002A68CB" w:rsidRDefault="00D555E0">
      <w:pPr>
        <w:spacing w:after="160" w:line="259" w:lineRule="auto"/>
      </w:pPr>
      <w:r w:rsidRPr="002A68CB">
        <w:br w:type="page"/>
      </w:r>
    </w:p>
    <w:p w14:paraId="050112EC" w14:textId="77777777" w:rsidR="00DB40C1" w:rsidRPr="002A68CB" w:rsidRDefault="00DB40C1" w:rsidP="00E8503C">
      <w:pPr>
        <w:spacing w:after="160" w:line="259" w:lineRule="auto"/>
        <w:jc w:val="center"/>
        <w:rPr>
          <w:i/>
          <w:iCs/>
        </w:rPr>
      </w:pPr>
      <w:r w:rsidRPr="002A68CB">
        <w:rPr>
          <w:noProof/>
        </w:rPr>
        <w:lastRenderedPageBreak/>
        <w:drawing>
          <wp:inline distT="0" distB="0" distL="0" distR="0" wp14:anchorId="7EDD8E31" wp14:editId="326A7069">
            <wp:extent cx="5057775" cy="1076325"/>
            <wp:effectExtent l="19050" t="19050" r="28575" b="285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2"/>
                    <a:stretch>
                      <a:fillRect/>
                    </a:stretch>
                  </pic:blipFill>
                  <pic:spPr>
                    <a:xfrm>
                      <a:off x="0" y="0"/>
                      <a:ext cx="5057775" cy="1076325"/>
                    </a:xfrm>
                    <a:prstGeom prst="rect">
                      <a:avLst/>
                    </a:prstGeom>
                    <a:ln>
                      <a:solidFill>
                        <a:schemeClr val="tx1"/>
                      </a:solidFill>
                    </a:ln>
                  </pic:spPr>
                </pic:pic>
              </a:graphicData>
            </a:graphic>
          </wp:inline>
        </w:drawing>
      </w:r>
    </w:p>
    <w:p w14:paraId="669A00EA" w14:textId="09546DED" w:rsidR="00D555E0" w:rsidRPr="002A68CB" w:rsidRDefault="00D555E0" w:rsidP="004E5AC5">
      <w:pPr>
        <w:spacing w:after="160" w:line="259" w:lineRule="auto"/>
      </w:pPr>
      <w:r w:rsidRPr="002A68CB">
        <w:rPr>
          <w:i/>
          <w:iCs/>
        </w:rPr>
        <w:t>Figure 5</w:t>
      </w:r>
      <w:r w:rsidRPr="002A68CB">
        <w:t xml:space="preserve">. </w:t>
      </w:r>
      <w:r w:rsidR="00E8503C" w:rsidRPr="002A68CB">
        <w:t>Examples of u</w:t>
      </w:r>
      <w:r w:rsidR="00DB40C1" w:rsidRPr="002A68CB">
        <w:t>nrelated word pairs presented in</w:t>
      </w:r>
      <w:r w:rsidR="00E8503C" w:rsidRPr="002A68CB">
        <w:t xml:space="preserve"> Experiment 3 using</w:t>
      </w:r>
      <w:r w:rsidR="00DB40C1" w:rsidRPr="002A68CB">
        <w:t xml:space="preserve"> </w:t>
      </w:r>
      <w:r w:rsidRPr="002A68CB">
        <w:t xml:space="preserve">Sans Forgetica font (left) </w:t>
      </w:r>
      <w:r w:rsidR="00E8503C" w:rsidRPr="002A68CB">
        <w:t>and</w:t>
      </w:r>
      <w:r w:rsidRPr="002A68CB">
        <w:t xml:space="preserve"> Arial font (right)</w:t>
      </w:r>
      <w:r w:rsidR="00E8503C" w:rsidRPr="002A68CB">
        <w:t>.</w:t>
      </w:r>
    </w:p>
    <w:p w14:paraId="0FFB9993" w14:textId="423F54D3" w:rsidR="004E5AC5" w:rsidRPr="002A68CB" w:rsidRDefault="004E5AC5">
      <w:pPr>
        <w:spacing w:after="160" w:line="259" w:lineRule="auto"/>
      </w:pPr>
      <w:r w:rsidRPr="002A68CB">
        <w:br w:type="page"/>
      </w:r>
    </w:p>
    <w:p w14:paraId="12A5F3E1" w14:textId="1752612E" w:rsidR="004E5AC5" w:rsidRPr="002A68CB" w:rsidRDefault="004E5AC5" w:rsidP="004E5AC5">
      <w:pPr>
        <w:spacing w:after="160" w:line="259" w:lineRule="auto"/>
      </w:pPr>
      <w:r w:rsidRPr="002A68CB">
        <w:rPr>
          <w:noProof/>
        </w:rPr>
        <w:lastRenderedPageBreak/>
        <w:drawing>
          <wp:inline distT="0" distB="0" distL="0" distR="0" wp14:anchorId="4D8BA4EA" wp14:editId="643A3991">
            <wp:extent cx="5943600" cy="37147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3714749"/>
                    </a:xfrm>
                    <a:prstGeom prst="rect">
                      <a:avLst/>
                    </a:prstGeom>
                    <a:noFill/>
                    <a:ln>
                      <a:noFill/>
                    </a:ln>
                  </pic:spPr>
                </pic:pic>
              </a:graphicData>
            </a:graphic>
          </wp:inline>
        </w:drawing>
      </w:r>
    </w:p>
    <w:p w14:paraId="4257CBB7" w14:textId="4874F923" w:rsidR="004E5AC5" w:rsidRPr="002A68CB" w:rsidRDefault="004E5AC5" w:rsidP="004E5AC5">
      <w:pPr>
        <w:spacing w:after="160" w:line="259" w:lineRule="auto"/>
      </w:pPr>
      <w:r w:rsidRPr="002A68CB">
        <w:rPr>
          <w:i/>
          <w:iCs/>
          <w:shd w:val="clear" w:color="auto" w:fill="FFFFFF"/>
        </w:rPr>
        <w:t xml:space="preserve">Figure </w:t>
      </w:r>
      <w:r w:rsidR="00D555E0" w:rsidRPr="002A68CB">
        <w:rPr>
          <w:i/>
          <w:iCs/>
          <w:shd w:val="clear" w:color="auto" w:fill="FFFFFF"/>
        </w:rPr>
        <w:t>6</w:t>
      </w:r>
      <w:r w:rsidRPr="002A68CB">
        <w:rPr>
          <w:shd w:val="clear" w:color="auto" w:fill="FFFFFF"/>
        </w:rPr>
        <w:t xml:space="preserve">. </w:t>
      </w:r>
      <w:r w:rsidRPr="002A68CB">
        <w:t>Mean JOL and recall rates as function of pair type in Experiment 3. Bars represent 95% confidence intervals. All study pairs were unrelated.</w:t>
      </w:r>
    </w:p>
    <w:p w14:paraId="0FE6A847" w14:textId="77777777" w:rsidR="004E5AC5" w:rsidRPr="002A68CB" w:rsidRDefault="004E5AC5" w:rsidP="004E5AC5">
      <w:pPr>
        <w:spacing w:after="160" w:line="259" w:lineRule="auto"/>
      </w:pPr>
    </w:p>
    <w:p w14:paraId="3870D9E7" w14:textId="3F2A0207" w:rsidR="00797509" w:rsidRPr="002A68CB" w:rsidRDefault="00797509" w:rsidP="00797509">
      <w:pPr>
        <w:spacing w:after="160" w:line="259" w:lineRule="auto"/>
      </w:pPr>
      <w:r w:rsidRPr="002A68CB">
        <w:br w:type="page"/>
      </w:r>
    </w:p>
    <w:p w14:paraId="692046EB" w14:textId="0713A6A0" w:rsidR="00E57E8C" w:rsidRPr="002A68CB" w:rsidRDefault="00E57E8C" w:rsidP="00E57E8C">
      <w:pPr>
        <w:tabs>
          <w:tab w:val="center" w:pos="3600"/>
          <w:tab w:val="center" w:pos="5040"/>
          <w:tab w:val="center" w:pos="6480"/>
          <w:tab w:val="center" w:pos="7920"/>
        </w:tabs>
        <w:spacing w:line="480" w:lineRule="auto"/>
        <w:contextualSpacing/>
        <w:jc w:val="center"/>
        <w:rPr>
          <w:b/>
          <w:bCs/>
        </w:rPr>
      </w:pPr>
      <w:r w:rsidRPr="002A68CB">
        <w:rPr>
          <w:b/>
          <w:bCs/>
        </w:rPr>
        <w:lastRenderedPageBreak/>
        <w:t>Appendix</w:t>
      </w:r>
    </w:p>
    <w:p w14:paraId="3EFE7F16" w14:textId="77777777" w:rsidR="00153E98" w:rsidRPr="002A68CB" w:rsidRDefault="00D85460" w:rsidP="005A1F00">
      <w:pPr>
        <w:spacing w:after="160" w:line="480" w:lineRule="auto"/>
        <w:rPr>
          <w:sz w:val="22"/>
          <w:szCs w:val="22"/>
        </w:rPr>
      </w:pPr>
      <w:r w:rsidRPr="002A68CB">
        <w:rPr>
          <w:sz w:val="22"/>
          <w:szCs w:val="22"/>
        </w:rPr>
        <w:t>Table A1</w:t>
      </w:r>
    </w:p>
    <w:p w14:paraId="638B7402" w14:textId="4E1F4348" w:rsidR="00A20BDA" w:rsidRPr="00E978BE" w:rsidRDefault="00A20BDA" w:rsidP="00E978BE">
      <w:pPr>
        <w:pBdr>
          <w:bottom w:val="single" w:sz="4" w:space="1" w:color="auto"/>
        </w:pBdr>
        <w:spacing w:line="480" w:lineRule="auto"/>
        <w:contextualSpacing/>
        <w:rPr>
          <w:i/>
          <w:iCs/>
        </w:rPr>
      </w:pPr>
      <w:r w:rsidRPr="00E978BE">
        <w:rPr>
          <w:i/>
          <w:iCs/>
        </w:rPr>
        <w:t xml:space="preserve">Demographic information for participants in each encoding group </w:t>
      </w:r>
      <w:r w:rsidR="00E978BE">
        <w:rPr>
          <w:i/>
          <w:iCs/>
        </w:rPr>
        <w:t>in</w:t>
      </w:r>
      <w:r w:rsidRPr="00E978BE">
        <w:rPr>
          <w:i/>
          <w:iCs/>
        </w:rPr>
        <w:t xml:space="preserve"> Experiments 1, 2, and 3.</w:t>
      </w:r>
    </w:p>
    <w:tbl>
      <w:tblPr>
        <w:tblStyle w:val="TableGrid"/>
        <w:tblW w:w="0" w:type="auto"/>
        <w:tblLook w:val="04A0" w:firstRow="1" w:lastRow="0" w:firstColumn="1" w:lastColumn="0" w:noHBand="0" w:noVBand="1"/>
      </w:tblPr>
      <w:tblGrid>
        <w:gridCol w:w="2104"/>
        <w:gridCol w:w="1810"/>
        <w:gridCol w:w="1730"/>
        <w:gridCol w:w="1882"/>
        <w:gridCol w:w="1824"/>
      </w:tblGrid>
      <w:tr w:rsidR="002A68CB" w:rsidRPr="002A68CB" w14:paraId="780D5274" w14:textId="6A2CC477" w:rsidTr="00E978BE">
        <w:tc>
          <w:tcPr>
            <w:tcW w:w="2104" w:type="dxa"/>
            <w:tcBorders>
              <w:top w:val="single" w:sz="4" w:space="0" w:color="3494BA" w:themeColor="accent1"/>
              <w:left w:val="nil"/>
              <w:bottom w:val="single" w:sz="4" w:space="0" w:color="auto"/>
              <w:right w:val="nil"/>
            </w:tcBorders>
          </w:tcPr>
          <w:p w14:paraId="6981298F" w14:textId="707FA7C7"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Variable/Group</w:t>
            </w:r>
          </w:p>
        </w:tc>
        <w:tc>
          <w:tcPr>
            <w:tcW w:w="1810" w:type="dxa"/>
            <w:tcBorders>
              <w:top w:val="single" w:sz="4" w:space="0" w:color="3494BA" w:themeColor="accent1"/>
              <w:left w:val="nil"/>
              <w:bottom w:val="single" w:sz="4" w:space="0" w:color="auto"/>
              <w:right w:val="nil"/>
            </w:tcBorders>
          </w:tcPr>
          <w:p w14:paraId="1B243542" w14:textId="47A74D9A"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Control</w:t>
            </w:r>
          </w:p>
        </w:tc>
        <w:tc>
          <w:tcPr>
            <w:tcW w:w="1730" w:type="dxa"/>
            <w:tcBorders>
              <w:top w:val="single" w:sz="4" w:space="0" w:color="3494BA" w:themeColor="accent1"/>
              <w:left w:val="nil"/>
              <w:bottom w:val="single" w:sz="4" w:space="0" w:color="auto"/>
              <w:right w:val="nil"/>
            </w:tcBorders>
          </w:tcPr>
          <w:p w14:paraId="571BE471" w14:textId="2238BB41" w:rsidR="005A7D9B" w:rsidRPr="002A68CB" w:rsidRDefault="005A7D9B"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Font-Size</w:t>
            </w:r>
          </w:p>
        </w:tc>
        <w:tc>
          <w:tcPr>
            <w:tcW w:w="1882" w:type="dxa"/>
            <w:tcBorders>
              <w:top w:val="single" w:sz="4" w:space="0" w:color="3494BA" w:themeColor="accent1"/>
              <w:left w:val="nil"/>
              <w:bottom w:val="single" w:sz="4" w:space="0" w:color="auto"/>
              <w:right w:val="nil"/>
            </w:tcBorders>
          </w:tcPr>
          <w:p w14:paraId="6417971E" w14:textId="0083550E" w:rsidR="005A7D9B" w:rsidRPr="002A68CB" w:rsidRDefault="005A7D9B" w:rsidP="005A1F00">
            <w:pPr>
              <w:tabs>
                <w:tab w:val="right" w:pos="1716"/>
              </w:tabs>
              <w:spacing w:line="480" w:lineRule="auto"/>
              <w:contextualSpacing/>
              <w:jc w:val="center"/>
              <w:rPr>
                <w:sz w:val="22"/>
                <w:szCs w:val="22"/>
              </w:rPr>
            </w:pPr>
            <w:r w:rsidRPr="002A68CB">
              <w:rPr>
                <w:sz w:val="22"/>
                <w:szCs w:val="22"/>
              </w:rPr>
              <w:t>Highlight</w:t>
            </w:r>
          </w:p>
        </w:tc>
        <w:tc>
          <w:tcPr>
            <w:tcW w:w="1824" w:type="dxa"/>
            <w:tcBorders>
              <w:top w:val="single" w:sz="4" w:space="0" w:color="3494BA" w:themeColor="accent1"/>
              <w:left w:val="nil"/>
              <w:bottom w:val="single" w:sz="4" w:space="0" w:color="auto"/>
              <w:right w:val="nil"/>
            </w:tcBorders>
          </w:tcPr>
          <w:p w14:paraId="5279E8FD" w14:textId="56D6BB4C" w:rsidR="005A7D9B" w:rsidRPr="002A68CB" w:rsidRDefault="005A7D9B" w:rsidP="005A1F00">
            <w:pPr>
              <w:tabs>
                <w:tab w:val="right" w:pos="1716"/>
              </w:tabs>
              <w:spacing w:line="480" w:lineRule="auto"/>
              <w:contextualSpacing/>
              <w:jc w:val="center"/>
              <w:rPr>
                <w:sz w:val="22"/>
                <w:szCs w:val="22"/>
              </w:rPr>
            </w:pPr>
            <w:r w:rsidRPr="002A68CB">
              <w:rPr>
                <w:sz w:val="22"/>
                <w:szCs w:val="22"/>
              </w:rPr>
              <w:t>Sans</w:t>
            </w:r>
            <w:r w:rsidR="005932FD" w:rsidRPr="002A68CB">
              <w:rPr>
                <w:sz w:val="22"/>
                <w:szCs w:val="22"/>
              </w:rPr>
              <w:t xml:space="preserve"> </w:t>
            </w:r>
            <w:r w:rsidRPr="002A68CB">
              <w:rPr>
                <w:sz w:val="22"/>
                <w:szCs w:val="22"/>
              </w:rPr>
              <w:t>Forgetica</w:t>
            </w:r>
          </w:p>
        </w:tc>
      </w:tr>
      <w:tr w:rsidR="002A68CB" w:rsidRPr="002A68CB" w14:paraId="6747D34F" w14:textId="29EC10FF" w:rsidTr="00E978BE">
        <w:tc>
          <w:tcPr>
            <w:tcW w:w="2104" w:type="dxa"/>
            <w:tcBorders>
              <w:top w:val="single" w:sz="4" w:space="0" w:color="auto"/>
              <w:left w:val="nil"/>
              <w:bottom w:val="nil"/>
              <w:right w:val="nil"/>
            </w:tcBorders>
          </w:tcPr>
          <w:p w14:paraId="00A381AC" w14:textId="77777777" w:rsidR="009D38F0" w:rsidRPr="002A68CB" w:rsidRDefault="009D38F0" w:rsidP="005A1F00">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single" w:sz="4" w:space="0" w:color="auto"/>
              <w:left w:val="nil"/>
              <w:bottom w:val="nil"/>
              <w:right w:val="nil"/>
            </w:tcBorders>
          </w:tcPr>
          <w:p w14:paraId="6054CD5E" w14:textId="03D9E32E" w:rsidR="009D38F0"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1</w:t>
            </w:r>
          </w:p>
        </w:tc>
      </w:tr>
      <w:tr w:rsidR="002A68CB" w:rsidRPr="002A68CB" w14:paraId="4ED0CE9E" w14:textId="30577AF9" w:rsidTr="009D38F0">
        <w:tc>
          <w:tcPr>
            <w:tcW w:w="2104" w:type="dxa"/>
            <w:tcBorders>
              <w:top w:val="nil"/>
              <w:left w:val="nil"/>
              <w:bottom w:val="nil"/>
              <w:right w:val="nil"/>
            </w:tcBorders>
          </w:tcPr>
          <w:p w14:paraId="3221364F" w14:textId="347D2343" w:rsidR="005A7D9B" w:rsidRPr="002A68CB" w:rsidRDefault="005A7D9B" w:rsidP="005A1F00">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3F2D4C71" w14:textId="080AC51D"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c>
          <w:tcPr>
            <w:tcW w:w="1730" w:type="dxa"/>
            <w:tcBorders>
              <w:top w:val="nil"/>
              <w:left w:val="nil"/>
              <w:bottom w:val="nil"/>
              <w:right w:val="nil"/>
            </w:tcBorders>
          </w:tcPr>
          <w:p w14:paraId="47DA596D" w14:textId="36F4ED60"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82" w:type="dxa"/>
            <w:tcBorders>
              <w:top w:val="nil"/>
              <w:left w:val="nil"/>
              <w:bottom w:val="nil"/>
              <w:right w:val="nil"/>
            </w:tcBorders>
          </w:tcPr>
          <w:p w14:paraId="1EA5844A" w14:textId="4950954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41</w:t>
            </w:r>
          </w:p>
        </w:tc>
        <w:tc>
          <w:tcPr>
            <w:tcW w:w="1824" w:type="dxa"/>
            <w:tcBorders>
              <w:top w:val="nil"/>
              <w:left w:val="nil"/>
              <w:bottom w:val="nil"/>
              <w:right w:val="nil"/>
            </w:tcBorders>
          </w:tcPr>
          <w:p w14:paraId="2715648C" w14:textId="0620084E"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D9E76E0" w14:textId="7ABF0A46" w:rsidTr="009D38F0">
        <w:tc>
          <w:tcPr>
            <w:tcW w:w="2104" w:type="dxa"/>
            <w:tcBorders>
              <w:top w:val="nil"/>
              <w:left w:val="nil"/>
              <w:bottom w:val="nil"/>
              <w:right w:val="nil"/>
            </w:tcBorders>
          </w:tcPr>
          <w:p w14:paraId="3B936508" w14:textId="0E6E9682" w:rsidR="005A7D9B" w:rsidRPr="002A68CB" w:rsidRDefault="005A7D9B" w:rsidP="005A1F00">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2097B162" w14:textId="3E35BBE4"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26.49 (10.29)</w:t>
            </w:r>
          </w:p>
        </w:tc>
        <w:tc>
          <w:tcPr>
            <w:tcW w:w="1730" w:type="dxa"/>
            <w:tcBorders>
              <w:top w:val="nil"/>
              <w:left w:val="nil"/>
              <w:bottom w:val="nil"/>
              <w:right w:val="nil"/>
            </w:tcBorders>
          </w:tcPr>
          <w:p w14:paraId="767CCF65" w14:textId="2479A002"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32.24 (16.74)</w:t>
            </w:r>
          </w:p>
        </w:tc>
        <w:tc>
          <w:tcPr>
            <w:tcW w:w="1882" w:type="dxa"/>
            <w:tcBorders>
              <w:top w:val="nil"/>
              <w:left w:val="nil"/>
              <w:bottom w:val="nil"/>
              <w:right w:val="nil"/>
            </w:tcBorders>
          </w:tcPr>
          <w:p w14:paraId="2D2D4AE1" w14:textId="72B5A555" w:rsidR="005A7D9B" w:rsidRPr="002A68CB" w:rsidRDefault="005A1F0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25.55 (13.81)</w:t>
            </w:r>
          </w:p>
        </w:tc>
        <w:tc>
          <w:tcPr>
            <w:tcW w:w="1824" w:type="dxa"/>
            <w:tcBorders>
              <w:top w:val="nil"/>
              <w:left w:val="nil"/>
              <w:bottom w:val="nil"/>
              <w:right w:val="nil"/>
            </w:tcBorders>
          </w:tcPr>
          <w:p w14:paraId="0DFA2135" w14:textId="2D31898A" w:rsidR="005A7D9B" w:rsidRPr="002A68CB" w:rsidRDefault="009D38F0" w:rsidP="005A1F00">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8AD5C6F" w14:textId="4FD8B8CF" w:rsidTr="009D38F0">
        <w:tc>
          <w:tcPr>
            <w:tcW w:w="2104" w:type="dxa"/>
            <w:tcBorders>
              <w:top w:val="nil"/>
              <w:left w:val="nil"/>
              <w:bottom w:val="nil"/>
              <w:right w:val="nil"/>
            </w:tcBorders>
          </w:tcPr>
          <w:p w14:paraId="716F2F5D" w14:textId="54A44DEA"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17902FD" w14:textId="0DDD273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64</w:t>
            </w:r>
            <w:r w:rsidR="00806DE6" w:rsidRPr="002A68CB">
              <w:rPr>
                <w:sz w:val="22"/>
                <w:szCs w:val="22"/>
              </w:rPr>
              <w:t>%</w:t>
            </w:r>
          </w:p>
        </w:tc>
        <w:tc>
          <w:tcPr>
            <w:tcW w:w="1730" w:type="dxa"/>
            <w:tcBorders>
              <w:top w:val="nil"/>
              <w:left w:val="nil"/>
              <w:bottom w:val="nil"/>
              <w:right w:val="nil"/>
            </w:tcBorders>
          </w:tcPr>
          <w:p w14:paraId="2A7475A9" w14:textId="70D5BBC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63</w:t>
            </w:r>
            <w:r w:rsidR="00806DE6" w:rsidRPr="002A68CB">
              <w:rPr>
                <w:sz w:val="22"/>
                <w:szCs w:val="22"/>
              </w:rPr>
              <w:t>%</w:t>
            </w:r>
          </w:p>
        </w:tc>
        <w:tc>
          <w:tcPr>
            <w:tcW w:w="1882" w:type="dxa"/>
            <w:tcBorders>
              <w:top w:val="nil"/>
              <w:left w:val="nil"/>
              <w:bottom w:val="nil"/>
              <w:right w:val="nil"/>
            </w:tcBorders>
          </w:tcPr>
          <w:p w14:paraId="50D28E63" w14:textId="12876FB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61</w:t>
            </w:r>
            <w:r w:rsidR="00806DE6" w:rsidRPr="002A68CB">
              <w:rPr>
                <w:sz w:val="22"/>
                <w:szCs w:val="22"/>
              </w:rPr>
              <w:t>%</w:t>
            </w:r>
          </w:p>
        </w:tc>
        <w:tc>
          <w:tcPr>
            <w:tcW w:w="1824" w:type="dxa"/>
            <w:tcBorders>
              <w:top w:val="nil"/>
              <w:left w:val="nil"/>
              <w:bottom w:val="nil"/>
              <w:right w:val="nil"/>
            </w:tcBorders>
          </w:tcPr>
          <w:p w14:paraId="4836ACC6" w14:textId="60763EC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D8B9D33" w14:textId="748EFE05" w:rsidTr="009D38F0">
        <w:tc>
          <w:tcPr>
            <w:tcW w:w="2104" w:type="dxa"/>
            <w:tcBorders>
              <w:top w:val="nil"/>
              <w:left w:val="nil"/>
              <w:bottom w:val="nil"/>
              <w:right w:val="nil"/>
            </w:tcBorders>
          </w:tcPr>
          <w:p w14:paraId="034340C0" w14:textId="5049E98D"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4617C344" w14:textId="78364A2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87</w:t>
            </w:r>
            <w:r w:rsidR="00806DE6" w:rsidRPr="002A68CB">
              <w:rPr>
                <w:sz w:val="22"/>
                <w:szCs w:val="22"/>
              </w:rPr>
              <w:t>%</w:t>
            </w:r>
          </w:p>
        </w:tc>
        <w:tc>
          <w:tcPr>
            <w:tcW w:w="1730" w:type="dxa"/>
            <w:tcBorders>
              <w:top w:val="nil"/>
              <w:left w:val="nil"/>
              <w:bottom w:val="nil"/>
              <w:right w:val="nil"/>
            </w:tcBorders>
          </w:tcPr>
          <w:p w14:paraId="18AAE66B" w14:textId="5291F4F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78</w:t>
            </w:r>
            <w:r w:rsidR="00806DE6" w:rsidRPr="002A68CB">
              <w:rPr>
                <w:sz w:val="22"/>
                <w:szCs w:val="22"/>
              </w:rPr>
              <w:t>%</w:t>
            </w:r>
          </w:p>
        </w:tc>
        <w:tc>
          <w:tcPr>
            <w:tcW w:w="1882" w:type="dxa"/>
            <w:tcBorders>
              <w:top w:val="nil"/>
              <w:left w:val="nil"/>
              <w:bottom w:val="nil"/>
              <w:right w:val="nil"/>
            </w:tcBorders>
          </w:tcPr>
          <w:p w14:paraId="6F5651C3" w14:textId="2DCC528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68</w:t>
            </w:r>
            <w:r w:rsidR="00806DE6" w:rsidRPr="002A68CB">
              <w:rPr>
                <w:sz w:val="22"/>
                <w:szCs w:val="22"/>
              </w:rPr>
              <w:t>%</w:t>
            </w:r>
          </w:p>
        </w:tc>
        <w:tc>
          <w:tcPr>
            <w:tcW w:w="1824" w:type="dxa"/>
            <w:tcBorders>
              <w:top w:val="nil"/>
              <w:left w:val="nil"/>
              <w:bottom w:val="nil"/>
              <w:right w:val="nil"/>
            </w:tcBorders>
          </w:tcPr>
          <w:p w14:paraId="2CB3FAB5" w14:textId="3354821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C3A80D7" w14:textId="77777777" w:rsidTr="009D38F0">
        <w:tc>
          <w:tcPr>
            <w:tcW w:w="2104" w:type="dxa"/>
            <w:tcBorders>
              <w:top w:val="nil"/>
              <w:left w:val="nil"/>
              <w:bottom w:val="nil"/>
              <w:right w:val="nil"/>
            </w:tcBorders>
          </w:tcPr>
          <w:p w14:paraId="66D9505D" w14:textId="5F5457A3"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39ECE132" w14:textId="55C7F74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4F880ABD" w14:textId="446FBE1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82" w:type="dxa"/>
            <w:tcBorders>
              <w:top w:val="nil"/>
              <w:left w:val="nil"/>
              <w:bottom w:val="nil"/>
              <w:right w:val="nil"/>
            </w:tcBorders>
          </w:tcPr>
          <w:p w14:paraId="3110CAC1" w14:textId="5BAA42A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54</w:t>
            </w:r>
            <w:r w:rsidR="00806DE6" w:rsidRPr="002A68CB">
              <w:rPr>
                <w:sz w:val="22"/>
                <w:szCs w:val="22"/>
              </w:rPr>
              <w:t>%</w:t>
            </w:r>
          </w:p>
        </w:tc>
        <w:tc>
          <w:tcPr>
            <w:tcW w:w="1824" w:type="dxa"/>
            <w:tcBorders>
              <w:top w:val="nil"/>
              <w:left w:val="nil"/>
              <w:bottom w:val="nil"/>
              <w:right w:val="nil"/>
            </w:tcBorders>
          </w:tcPr>
          <w:p w14:paraId="6C3F1CA3" w14:textId="5F4B67A8"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538CC199" w14:textId="0FA5B305" w:rsidTr="009D38F0">
        <w:tc>
          <w:tcPr>
            <w:tcW w:w="2104" w:type="dxa"/>
            <w:tcBorders>
              <w:top w:val="nil"/>
              <w:left w:val="nil"/>
              <w:bottom w:val="nil"/>
              <w:right w:val="nil"/>
            </w:tcBorders>
          </w:tcPr>
          <w:p w14:paraId="501A9501" w14:textId="1B2FB5ED"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2D1824F" w14:textId="74975ED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2</w:t>
            </w:r>
          </w:p>
        </w:tc>
      </w:tr>
      <w:tr w:rsidR="002A68CB" w:rsidRPr="002A68CB" w14:paraId="641DB559" w14:textId="1A80F315" w:rsidTr="009D38F0">
        <w:tc>
          <w:tcPr>
            <w:tcW w:w="2104" w:type="dxa"/>
            <w:tcBorders>
              <w:top w:val="nil"/>
              <w:left w:val="nil"/>
              <w:bottom w:val="nil"/>
              <w:right w:val="nil"/>
            </w:tcBorders>
          </w:tcPr>
          <w:p w14:paraId="0C5E9B1D" w14:textId="332A48E2"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24714D3A" w14:textId="11DDF715"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32</w:t>
            </w:r>
          </w:p>
        </w:tc>
        <w:tc>
          <w:tcPr>
            <w:tcW w:w="1730" w:type="dxa"/>
            <w:tcBorders>
              <w:top w:val="nil"/>
              <w:left w:val="nil"/>
              <w:bottom w:val="nil"/>
              <w:right w:val="nil"/>
            </w:tcBorders>
          </w:tcPr>
          <w:p w14:paraId="29AC6B8F" w14:textId="7BBB8216"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36</w:t>
            </w:r>
          </w:p>
        </w:tc>
        <w:tc>
          <w:tcPr>
            <w:tcW w:w="1882" w:type="dxa"/>
            <w:tcBorders>
              <w:top w:val="nil"/>
              <w:left w:val="nil"/>
              <w:bottom w:val="nil"/>
              <w:right w:val="nil"/>
            </w:tcBorders>
          </w:tcPr>
          <w:p w14:paraId="56A71D59" w14:textId="57CE4DA3"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37</w:t>
            </w:r>
          </w:p>
        </w:tc>
        <w:tc>
          <w:tcPr>
            <w:tcW w:w="1824" w:type="dxa"/>
            <w:tcBorders>
              <w:top w:val="nil"/>
              <w:left w:val="nil"/>
              <w:bottom w:val="nil"/>
              <w:right w:val="nil"/>
            </w:tcBorders>
          </w:tcPr>
          <w:p w14:paraId="5FFA330F" w14:textId="4C0EE03A"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80286DD" w14:textId="1C85BCC3" w:rsidTr="009D38F0">
        <w:tc>
          <w:tcPr>
            <w:tcW w:w="2104" w:type="dxa"/>
            <w:tcBorders>
              <w:top w:val="nil"/>
              <w:left w:val="nil"/>
              <w:bottom w:val="nil"/>
              <w:right w:val="nil"/>
            </w:tcBorders>
          </w:tcPr>
          <w:p w14:paraId="350A4FFD" w14:textId="783ADE84"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67AB7459" w14:textId="6DD033EB"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25.28 (9.72)</w:t>
            </w:r>
          </w:p>
        </w:tc>
        <w:tc>
          <w:tcPr>
            <w:tcW w:w="1730" w:type="dxa"/>
            <w:tcBorders>
              <w:top w:val="nil"/>
              <w:left w:val="nil"/>
              <w:bottom w:val="nil"/>
              <w:right w:val="nil"/>
            </w:tcBorders>
          </w:tcPr>
          <w:p w14:paraId="379B7990" w14:textId="51A08B55"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24.06 (10.68)</w:t>
            </w:r>
          </w:p>
        </w:tc>
        <w:tc>
          <w:tcPr>
            <w:tcW w:w="1882" w:type="dxa"/>
            <w:tcBorders>
              <w:top w:val="nil"/>
              <w:left w:val="nil"/>
              <w:bottom w:val="nil"/>
              <w:right w:val="nil"/>
            </w:tcBorders>
          </w:tcPr>
          <w:p w14:paraId="62934D1F" w14:textId="0178561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24.35 (10.15)</w:t>
            </w:r>
          </w:p>
        </w:tc>
        <w:tc>
          <w:tcPr>
            <w:tcW w:w="1824" w:type="dxa"/>
            <w:tcBorders>
              <w:top w:val="nil"/>
              <w:left w:val="nil"/>
              <w:bottom w:val="nil"/>
              <w:right w:val="nil"/>
            </w:tcBorders>
          </w:tcPr>
          <w:p w14:paraId="51A75769" w14:textId="5D3DF999"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2BD5BF89" w14:textId="1BD1376E" w:rsidTr="009D38F0">
        <w:tc>
          <w:tcPr>
            <w:tcW w:w="2104" w:type="dxa"/>
            <w:tcBorders>
              <w:top w:val="nil"/>
              <w:left w:val="nil"/>
              <w:bottom w:val="nil"/>
              <w:right w:val="nil"/>
            </w:tcBorders>
          </w:tcPr>
          <w:p w14:paraId="4A35B9A5" w14:textId="057754AF"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0A1FC138" w14:textId="32B2D0B0" w:rsidR="00561EC1" w:rsidRPr="002A68CB" w:rsidRDefault="00303F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88</w:t>
            </w:r>
            <w:r w:rsidR="00806DE6" w:rsidRPr="002A68CB">
              <w:rPr>
                <w:sz w:val="22"/>
                <w:szCs w:val="22"/>
              </w:rPr>
              <w:t>%</w:t>
            </w:r>
          </w:p>
        </w:tc>
        <w:tc>
          <w:tcPr>
            <w:tcW w:w="1730" w:type="dxa"/>
            <w:tcBorders>
              <w:top w:val="nil"/>
              <w:left w:val="nil"/>
              <w:bottom w:val="nil"/>
              <w:right w:val="nil"/>
            </w:tcBorders>
          </w:tcPr>
          <w:p w14:paraId="7F443664" w14:textId="10FCC4FC"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76E78B3E" w14:textId="78B19782"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70</w:t>
            </w:r>
            <w:r w:rsidR="00806DE6" w:rsidRPr="002A68CB">
              <w:rPr>
                <w:sz w:val="22"/>
                <w:szCs w:val="22"/>
              </w:rPr>
              <w:t>%</w:t>
            </w:r>
          </w:p>
        </w:tc>
        <w:tc>
          <w:tcPr>
            <w:tcW w:w="1824" w:type="dxa"/>
            <w:tcBorders>
              <w:top w:val="nil"/>
              <w:left w:val="nil"/>
              <w:bottom w:val="nil"/>
              <w:right w:val="nil"/>
            </w:tcBorders>
          </w:tcPr>
          <w:p w14:paraId="44483A19" w14:textId="2D9D4903"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4FC402BA" w14:textId="21E9A155" w:rsidTr="009D38F0">
        <w:tc>
          <w:tcPr>
            <w:tcW w:w="2104" w:type="dxa"/>
            <w:tcBorders>
              <w:top w:val="nil"/>
              <w:left w:val="nil"/>
              <w:bottom w:val="nil"/>
              <w:right w:val="nil"/>
            </w:tcBorders>
          </w:tcPr>
          <w:p w14:paraId="08DC3CDA" w14:textId="4DF87240"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4171997" w14:textId="6606ECAF"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66</w:t>
            </w:r>
            <w:r w:rsidR="00806DE6" w:rsidRPr="002A68CB">
              <w:rPr>
                <w:sz w:val="22"/>
                <w:szCs w:val="22"/>
              </w:rPr>
              <w:t>%</w:t>
            </w:r>
          </w:p>
        </w:tc>
        <w:tc>
          <w:tcPr>
            <w:tcW w:w="1730" w:type="dxa"/>
            <w:tcBorders>
              <w:top w:val="nil"/>
              <w:left w:val="nil"/>
              <w:bottom w:val="nil"/>
              <w:right w:val="nil"/>
            </w:tcBorders>
          </w:tcPr>
          <w:p w14:paraId="053D77A5" w14:textId="4C1DB13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882" w:type="dxa"/>
            <w:tcBorders>
              <w:top w:val="nil"/>
              <w:left w:val="nil"/>
              <w:bottom w:val="nil"/>
              <w:right w:val="nil"/>
            </w:tcBorders>
          </w:tcPr>
          <w:p w14:paraId="2223BADA" w14:textId="500E438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57</w:t>
            </w:r>
            <w:r w:rsidR="00806DE6" w:rsidRPr="002A68CB">
              <w:rPr>
                <w:sz w:val="22"/>
                <w:szCs w:val="22"/>
              </w:rPr>
              <w:t>%</w:t>
            </w:r>
          </w:p>
        </w:tc>
        <w:tc>
          <w:tcPr>
            <w:tcW w:w="1824" w:type="dxa"/>
            <w:tcBorders>
              <w:top w:val="nil"/>
              <w:left w:val="nil"/>
              <w:bottom w:val="nil"/>
              <w:right w:val="nil"/>
            </w:tcBorders>
          </w:tcPr>
          <w:p w14:paraId="1ADF01F6" w14:textId="0606B72F"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161E3F35" w14:textId="77777777" w:rsidTr="009D38F0">
        <w:tc>
          <w:tcPr>
            <w:tcW w:w="2104" w:type="dxa"/>
            <w:tcBorders>
              <w:top w:val="nil"/>
              <w:left w:val="nil"/>
              <w:bottom w:val="nil"/>
              <w:right w:val="nil"/>
            </w:tcBorders>
          </w:tcPr>
          <w:p w14:paraId="416986EF" w14:textId="7C342B87"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nil"/>
              <w:right w:val="nil"/>
            </w:tcBorders>
          </w:tcPr>
          <w:p w14:paraId="086A45B6" w14:textId="0A151658"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69</w:t>
            </w:r>
            <w:r w:rsidR="00806DE6" w:rsidRPr="002A68CB">
              <w:rPr>
                <w:sz w:val="22"/>
                <w:szCs w:val="22"/>
              </w:rPr>
              <w:t>%</w:t>
            </w:r>
          </w:p>
        </w:tc>
        <w:tc>
          <w:tcPr>
            <w:tcW w:w="1730" w:type="dxa"/>
            <w:tcBorders>
              <w:top w:val="nil"/>
              <w:left w:val="nil"/>
              <w:bottom w:val="nil"/>
              <w:right w:val="nil"/>
            </w:tcBorders>
          </w:tcPr>
          <w:p w14:paraId="70010426" w14:textId="2A256C1E" w:rsidR="00561EC1" w:rsidRPr="002A68CB" w:rsidRDefault="00F0611E"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34</w:t>
            </w:r>
            <w:r w:rsidR="00806DE6" w:rsidRPr="002A68CB">
              <w:rPr>
                <w:sz w:val="22"/>
                <w:szCs w:val="22"/>
              </w:rPr>
              <w:t>%</w:t>
            </w:r>
          </w:p>
        </w:tc>
        <w:tc>
          <w:tcPr>
            <w:tcW w:w="1882" w:type="dxa"/>
            <w:tcBorders>
              <w:top w:val="nil"/>
              <w:left w:val="nil"/>
              <w:bottom w:val="nil"/>
              <w:right w:val="nil"/>
            </w:tcBorders>
          </w:tcPr>
          <w:p w14:paraId="72090603" w14:textId="4E422C4C" w:rsidR="00561EC1" w:rsidRPr="002A68CB" w:rsidRDefault="00C84D82"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51</w:t>
            </w:r>
            <w:r w:rsidR="00806DE6" w:rsidRPr="002A68CB">
              <w:rPr>
                <w:sz w:val="22"/>
                <w:szCs w:val="22"/>
              </w:rPr>
              <w:t>%</w:t>
            </w:r>
          </w:p>
        </w:tc>
        <w:tc>
          <w:tcPr>
            <w:tcW w:w="1824" w:type="dxa"/>
            <w:tcBorders>
              <w:top w:val="nil"/>
              <w:left w:val="nil"/>
              <w:bottom w:val="nil"/>
              <w:right w:val="nil"/>
            </w:tcBorders>
          </w:tcPr>
          <w:p w14:paraId="5F38839E" w14:textId="45A17D2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r>
      <w:tr w:rsidR="002A68CB" w:rsidRPr="002A68CB" w14:paraId="3C50BD9B" w14:textId="77777777" w:rsidTr="009D38F0">
        <w:tc>
          <w:tcPr>
            <w:tcW w:w="2104" w:type="dxa"/>
            <w:tcBorders>
              <w:top w:val="nil"/>
              <w:left w:val="nil"/>
              <w:bottom w:val="nil"/>
              <w:right w:val="nil"/>
            </w:tcBorders>
          </w:tcPr>
          <w:p w14:paraId="4184348D" w14:textId="77777777" w:rsidR="00561EC1" w:rsidRPr="002A68CB" w:rsidRDefault="00561EC1" w:rsidP="00561EC1">
            <w:pPr>
              <w:tabs>
                <w:tab w:val="center" w:pos="3600"/>
                <w:tab w:val="center" w:pos="5040"/>
                <w:tab w:val="center" w:pos="6480"/>
                <w:tab w:val="center" w:pos="7920"/>
              </w:tabs>
              <w:spacing w:line="480" w:lineRule="auto"/>
              <w:contextualSpacing/>
              <w:rPr>
                <w:sz w:val="22"/>
                <w:szCs w:val="22"/>
              </w:rPr>
            </w:pPr>
          </w:p>
        </w:tc>
        <w:tc>
          <w:tcPr>
            <w:tcW w:w="7246" w:type="dxa"/>
            <w:gridSpan w:val="4"/>
            <w:tcBorders>
              <w:top w:val="nil"/>
              <w:left w:val="nil"/>
              <w:bottom w:val="nil"/>
              <w:right w:val="nil"/>
            </w:tcBorders>
          </w:tcPr>
          <w:p w14:paraId="6DC51202" w14:textId="3097252B"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Experiment 3</w:t>
            </w:r>
          </w:p>
        </w:tc>
      </w:tr>
      <w:tr w:rsidR="002A68CB" w:rsidRPr="002A68CB" w14:paraId="216F0EA0" w14:textId="77777777" w:rsidTr="009D38F0">
        <w:tc>
          <w:tcPr>
            <w:tcW w:w="2104" w:type="dxa"/>
            <w:tcBorders>
              <w:top w:val="nil"/>
              <w:left w:val="nil"/>
              <w:bottom w:val="nil"/>
              <w:right w:val="nil"/>
            </w:tcBorders>
          </w:tcPr>
          <w:p w14:paraId="3381BCD2" w14:textId="191FC4BD" w:rsidR="00561EC1" w:rsidRPr="002A68CB" w:rsidRDefault="00561EC1" w:rsidP="00561EC1">
            <w:pPr>
              <w:tabs>
                <w:tab w:val="center" w:pos="3600"/>
                <w:tab w:val="center" w:pos="5040"/>
                <w:tab w:val="center" w:pos="6480"/>
                <w:tab w:val="center" w:pos="7920"/>
              </w:tabs>
              <w:spacing w:line="480" w:lineRule="auto"/>
              <w:contextualSpacing/>
              <w:rPr>
                <w:i/>
                <w:iCs/>
                <w:sz w:val="22"/>
                <w:szCs w:val="22"/>
              </w:rPr>
            </w:pPr>
            <w:r w:rsidRPr="002A68CB">
              <w:rPr>
                <w:i/>
                <w:iCs/>
                <w:sz w:val="22"/>
                <w:szCs w:val="22"/>
              </w:rPr>
              <w:t>n</w:t>
            </w:r>
          </w:p>
        </w:tc>
        <w:tc>
          <w:tcPr>
            <w:tcW w:w="1810" w:type="dxa"/>
            <w:tcBorders>
              <w:top w:val="nil"/>
              <w:left w:val="nil"/>
              <w:bottom w:val="nil"/>
              <w:right w:val="nil"/>
            </w:tcBorders>
          </w:tcPr>
          <w:p w14:paraId="133580AF" w14:textId="708A9385"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41</w:t>
            </w:r>
          </w:p>
        </w:tc>
        <w:tc>
          <w:tcPr>
            <w:tcW w:w="1730" w:type="dxa"/>
            <w:tcBorders>
              <w:top w:val="nil"/>
              <w:left w:val="nil"/>
              <w:bottom w:val="nil"/>
              <w:right w:val="nil"/>
            </w:tcBorders>
          </w:tcPr>
          <w:p w14:paraId="06967C7D" w14:textId="4AAE374D"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563282C1" w14:textId="188C6BC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6ACEFA8E" w14:textId="3027736E"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39</w:t>
            </w:r>
          </w:p>
        </w:tc>
      </w:tr>
      <w:tr w:rsidR="002A68CB" w:rsidRPr="002A68CB" w14:paraId="4CF8B446" w14:textId="77777777" w:rsidTr="009D38F0">
        <w:tc>
          <w:tcPr>
            <w:tcW w:w="2104" w:type="dxa"/>
            <w:tcBorders>
              <w:top w:val="nil"/>
              <w:left w:val="nil"/>
              <w:bottom w:val="nil"/>
              <w:right w:val="nil"/>
            </w:tcBorders>
          </w:tcPr>
          <w:p w14:paraId="2803DF41" w14:textId="72CB42E6"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Age (years)</w:t>
            </w:r>
          </w:p>
        </w:tc>
        <w:tc>
          <w:tcPr>
            <w:tcW w:w="1810" w:type="dxa"/>
            <w:tcBorders>
              <w:top w:val="nil"/>
              <w:left w:val="nil"/>
              <w:bottom w:val="nil"/>
              <w:right w:val="nil"/>
            </w:tcBorders>
          </w:tcPr>
          <w:p w14:paraId="3798791C" w14:textId="45352729"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21.15 (4.82)</w:t>
            </w:r>
          </w:p>
        </w:tc>
        <w:tc>
          <w:tcPr>
            <w:tcW w:w="1730" w:type="dxa"/>
            <w:tcBorders>
              <w:top w:val="nil"/>
              <w:left w:val="nil"/>
              <w:bottom w:val="nil"/>
              <w:right w:val="nil"/>
            </w:tcBorders>
          </w:tcPr>
          <w:p w14:paraId="6F6AFF5C" w14:textId="5E0F6CDC"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76D3649B" w14:textId="10D01D46"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6C775A3" w14:textId="6AA1E8AD"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22.46 (7.44)</w:t>
            </w:r>
          </w:p>
        </w:tc>
      </w:tr>
      <w:tr w:rsidR="002A68CB" w:rsidRPr="002A68CB" w14:paraId="0EAF419F" w14:textId="77777777" w:rsidTr="009D38F0">
        <w:tc>
          <w:tcPr>
            <w:tcW w:w="2104" w:type="dxa"/>
            <w:tcBorders>
              <w:top w:val="nil"/>
              <w:left w:val="nil"/>
              <w:bottom w:val="nil"/>
              <w:right w:val="nil"/>
            </w:tcBorders>
          </w:tcPr>
          <w:p w14:paraId="7FD61909" w14:textId="7AD27341"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Female</w:t>
            </w:r>
          </w:p>
        </w:tc>
        <w:tc>
          <w:tcPr>
            <w:tcW w:w="1810" w:type="dxa"/>
            <w:tcBorders>
              <w:top w:val="nil"/>
              <w:left w:val="nil"/>
              <w:bottom w:val="nil"/>
              <w:right w:val="nil"/>
            </w:tcBorders>
          </w:tcPr>
          <w:p w14:paraId="538B6C39" w14:textId="1F0B2848" w:rsidR="00561EC1" w:rsidRPr="002A68CB" w:rsidRDefault="00C56213" w:rsidP="00561EC1">
            <w:pPr>
              <w:tabs>
                <w:tab w:val="left" w:pos="780"/>
                <w:tab w:val="left" w:pos="1365"/>
              </w:tabs>
              <w:spacing w:line="480" w:lineRule="auto"/>
              <w:contextualSpacing/>
              <w:jc w:val="center"/>
              <w:rPr>
                <w:sz w:val="22"/>
                <w:szCs w:val="22"/>
              </w:rPr>
            </w:pPr>
            <w:r w:rsidRPr="002A68CB">
              <w:rPr>
                <w:sz w:val="22"/>
                <w:szCs w:val="22"/>
              </w:rPr>
              <w:t>71</w:t>
            </w:r>
            <w:r w:rsidR="00806DE6" w:rsidRPr="002A68CB">
              <w:rPr>
                <w:sz w:val="22"/>
                <w:szCs w:val="22"/>
              </w:rPr>
              <w:t>%</w:t>
            </w:r>
          </w:p>
        </w:tc>
        <w:tc>
          <w:tcPr>
            <w:tcW w:w="1730" w:type="dxa"/>
            <w:tcBorders>
              <w:top w:val="nil"/>
              <w:left w:val="nil"/>
              <w:bottom w:val="nil"/>
              <w:right w:val="nil"/>
            </w:tcBorders>
          </w:tcPr>
          <w:p w14:paraId="26C3AD96" w14:textId="1AFFC8BE"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3BE71607" w14:textId="61C4F158"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2B44EFC6" w14:textId="6EABA6C5"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82%</w:t>
            </w:r>
          </w:p>
        </w:tc>
      </w:tr>
      <w:tr w:rsidR="002A68CB" w:rsidRPr="002A68CB" w14:paraId="4E9156E7" w14:textId="77777777" w:rsidTr="00E978BE">
        <w:tc>
          <w:tcPr>
            <w:tcW w:w="2104" w:type="dxa"/>
            <w:tcBorders>
              <w:top w:val="nil"/>
              <w:left w:val="nil"/>
              <w:bottom w:val="nil"/>
              <w:right w:val="nil"/>
            </w:tcBorders>
          </w:tcPr>
          <w:p w14:paraId="1D5FD3C2" w14:textId="769C6EA2"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White</w:t>
            </w:r>
          </w:p>
        </w:tc>
        <w:tc>
          <w:tcPr>
            <w:tcW w:w="1810" w:type="dxa"/>
            <w:tcBorders>
              <w:top w:val="nil"/>
              <w:left w:val="nil"/>
              <w:bottom w:val="nil"/>
              <w:right w:val="nil"/>
            </w:tcBorders>
          </w:tcPr>
          <w:p w14:paraId="004B8755" w14:textId="721FEC15"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68%</w:t>
            </w:r>
          </w:p>
        </w:tc>
        <w:tc>
          <w:tcPr>
            <w:tcW w:w="1730" w:type="dxa"/>
            <w:tcBorders>
              <w:top w:val="nil"/>
              <w:left w:val="nil"/>
              <w:bottom w:val="nil"/>
              <w:right w:val="nil"/>
            </w:tcBorders>
          </w:tcPr>
          <w:p w14:paraId="6C9370CA" w14:textId="5B6BB261"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nil"/>
              <w:right w:val="nil"/>
            </w:tcBorders>
          </w:tcPr>
          <w:p w14:paraId="6F5AD5F7" w14:textId="4DA72547" w:rsidR="00561EC1" w:rsidRPr="002A68CB" w:rsidRDefault="00561EC1"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nil"/>
              <w:right w:val="nil"/>
            </w:tcBorders>
          </w:tcPr>
          <w:p w14:paraId="0ACF5234" w14:textId="57A29EDF"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72%</w:t>
            </w:r>
          </w:p>
        </w:tc>
      </w:tr>
      <w:tr w:rsidR="002A68CB" w:rsidRPr="002A68CB" w14:paraId="00F812B9" w14:textId="77777777" w:rsidTr="00E978BE">
        <w:tc>
          <w:tcPr>
            <w:tcW w:w="2104" w:type="dxa"/>
            <w:tcBorders>
              <w:top w:val="nil"/>
              <w:left w:val="nil"/>
              <w:bottom w:val="single" w:sz="4" w:space="0" w:color="auto"/>
              <w:right w:val="nil"/>
            </w:tcBorders>
          </w:tcPr>
          <w:p w14:paraId="7CCB3520" w14:textId="2FF8D64C" w:rsidR="00561EC1" w:rsidRPr="002A68CB" w:rsidRDefault="00561EC1" w:rsidP="00561EC1">
            <w:pPr>
              <w:tabs>
                <w:tab w:val="center" w:pos="3600"/>
                <w:tab w:val="center" w:pos="5040"/>
                <w:tab w:val="center" w:pos="6480"/>
                <w:tab w:val="center" w:pos="7920"/>
              </w:tabs>
              <w:spacing w:line="480" w:lineRule="auto"/>
              <w:contextualSpacing/>
              <w:rPr>
                <w:sz w:val="22"/>
                <w:szCs w:val="22"/>
              </w:rPr>
            </w:pPr>
            <w:r w:rsidRPr="002A68CB">
              <w:rPr>
                <w:sz w:val="22"/>
                <w:szCs w:val="22"/>
              </w:rPr>
              <w:t>% College</w:t>
            </w:r>
          </w:p>
        </w:tc>
        <w:tc>
          <w:tcPr>
            <w:tcW w:w="1810" w:type="dxa"/>
            <w:tcBorders>
              <w:top w:val="nil"/>
              <w:left w:val="nil"/>
              <w:bottom w:val="single" w:sz="4" w:space="0" w:color="auto"/>
              <w:right w:val="nil"/>
            </w:tcBorders>
          </w:tcPr>
          <w:p w14:paraId="1AC20CFB" w14:textId="21E55D80" w:rsidR="00561EC1" w:rsidRPr="002A68CB" w:rsidRDefault="00806DE6" w:rsidP="00561EC1">
            <w:pPr>
              <w:tabs>
                <w:tab w:val="left" w:pos="780"/>
                <w:tab w:val="left" w:pos="1365"/>
              </w:tabs>
              <w:spacing w:line="480" w:lineRule="auto"/>
              <w:contextualSpacing/>
              <w:jc w:val="center"/>
              <w:rPr>
                <w:sz w:val="22"/>
                <w:szCs w:val="22"/>
              </w:rPr>
            </w:pPr>
            <w:r w:rsidRPr="002A68CB">
              <w:rPr>
                <w:sz w:val="22"/>
                <w:szCs w:val="22"/>
              </w:rPr>
              <w:t>76%</w:t>
            </w:r>
          </w:p>
        </w:tc>
        <w:tc>
          <w:tcPr>
            <w:tcW w:w="1730" w:type="dxa"/>
            <w:tcBorders>
              <w:top w:val="nil"/>
              <w:left w:val="nil"/>
              <w:bottom w:val="single" w:sz="4" w:space="0" w:color="auto"/>
              <w:right w:val="nil"/>
            </w:tcBorders>
          </w:tcPr>
          <w:p w14:paraId="2178B282" w14:textId="6AD48919"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82" w:type="dxa"/>
            <w:tcBorders>
              <w:top w:val="nil"/>
              <w:left w:val="nil"/>
              <w:bottom w:val="single" w:sz="4" w:space="0" w:color="auto"/>
              <w:right w:val="nil"/>
            </w:tcBorders>
          </w:tcPr>
          <w:p w14:paraId="2E64D6FB" w14:textId="769C6197" w:rsidR="00561EC1" w:rsidRPr="002A68CB" w:rsidRDefault="00C56213"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w:t>
            </w:r>
          </w:p>
        </w:tc>
        <w:tc>
          <w:tcPr>
            <w:tcW w:w="1824" w:type="dxa"/>
            <w:tcBorders>
              <w:top w:val="nil"/>
              <w:left w:val="nil"/>
              <w:bottom w:val="single" w:sz="4" w:space="0" w:color="auto"/>
              <w:right w:val="nil"/>
            </w:tcBorders>
          </w:tcPr>
          <w:p w14:paraId="6D982609" w14:textId="7BC3185B" w:rsidR="00561EC1" w:rsidRPr="002A68CB" w:rsidRDefault="00806DE6" w:rsidP="00561EC1">
            <w:pPr>
              <w:tabs>
                <w:tab w:val="center" w:pos="3600"/>
                <w:tab w:val="center" w:pos="5040"/>
                <w:tab w:val="center" w:pos="6480"/>
                <w:tab w:val="center" w:pos="7920"/>
              </w:tabs>
              <w:spacing w:line="480" w:lineRule="auto"/>
              <w:contextualSpacing/>
              <w:jc w:val="center"/>
              <w:rPr>
                <w:sz w:val="22"/>
                <w:szCs w:val="22"/>
              </w:rPr>
            </w:pPr>
            <w:r w:rsidRPr="002A68CB">
              <w:rPr>
                <w:sz w:val="22"/>
                <w:szCs w:val="22"/>
              </w:rPr>
              <w:t>74%</w:t>
            </w:r>
          </w:p>
        </w:tc>
      </w:tr>
    </w:tbl>
    <w:p w14:paraId="7AADCED5" w14:textId="25BCE10F" w:rsidR="00A20BDA" w:rsidRPr="002A68CB" w:rsidRDefault="00A20BDA" w:rsidP="005A1F00">
      <w:pPr>
        <w:tabs>
          <w:tab w:val="center" w:pos="3600"/>
          <w:tab w:val="center" w:pos="5040"/>
          <w:tab w:val="center" w:pos="6480"/>
          <w:tab w:val="center" w:pos="7920"/>
        </w:tabs>
        <w:rPr>
          <w:sz w:val="22"/>
          <w:szCs w:val="22"/>
        </w:rPr>
      </w:pPr>
      <w:r w:rsidRPr="002A68CB">
        <w:rPr>
          <w:i/>
          <w:iCs/>
          <w:sz w:val="22"/>
          <w:szCs w:val="22"/>
        </w:rPr>
        <w:t>Note.</w:t>
      </w:r>
      <w:r w:rsidRPr="002A68CB">
        <w:rPr>
          <w:sz w:val="22"/>
          <w:szCs w:val="22"/>
        </w:rPr>
        <w:t xml:space="preserve"> </w:t>
      </w:r>
      <w:r w:rsidR="005A7D9B" w:rsidRPr="002A68CB">
        <w:rPr>
          <w:sz w:val="22"/>
          <w:szCs w:val="22"/>
        </w:rPr>
        <w:t xml:space="preserve">Age </w:t>
      </w:r>
      <w:r w:rsidR="009D38F0" w:rsidRPr="002A68CB">
        <w:rPr>
          <w:sz w:val="22"/>
          <w:szCs w:val="22"/>
        </w:rPr>
        <w:t>row</w:t>
      </w:r>
      <w:r w:rsidR="00A362B1" w:rsidRPr="002A68CB">
        <w:rPr>
          <w:sz w:val="22"/>
          <w:szCs w:val="22"/>
        </w:rPr>
        <w:t>s</w:t>
      </w:r>
      <w:r w:rsidR="009D38F0" w:rsidRPr="002A68CB">
        <w:rPr>
          <w:sz w:val="22"/>
          <w:szCs w:val="22"/>
        </w:rPr>
        <w:t xml:space="preserve"> </w:t>
      </w:r>
      <w:r w:rsidR="005A7D9B" w:rsidRPr="002A68CB">
        <w:rPr>
          <w:sz w:val="22"/>
          <w:szCs w:val="22"/>
        </w:rPr>
        <w:t xml:space="preserve">report </w:t>
      </w:r>
      <w:r w:rsidR="00A362B1" w:rsidRPr="002A68CB">
        <w:rPr>
          <w:sz w:val="22"/>
          <w:szCs w:val="22"/>
        </w:rPr>
        <w:t xml:space="preserve">mean </w:t>
      </w:r>
      <w:r w:rsidR="009D38F0" w:rsidRPr="002A68CB">
        <w:rPr>
          <w:sz w:val="22"/>
          <w:szCs w:val="22"/>
        </w:rPr>
        <w:t>age in years</w:t>
      </w:r>
      <w:r w:rsidR="005A7D9B" w:rsidRPr="002A68CB">
        <w:rPr>
          <w:sz w:val="22"/>
          <w:szCs w:val="22"/>
        </w:rPr>
        <w:t xml:space="preserve">. </w:t>
      </w:r>
      <w:r w:rsidRPr="002A68CB">
        <w:rPr>
          <w:sz w:val="22"/>
          <w:szCs w:val="22"/>
        </w:rPr>
        <w:t xml:space="preserve">Parentheses denote </w:t>
      </w:r>
      <w:r w:rsidR="000155B1" w:rsidRPr="002A68CB">
        <w:rPr>
          <w:i/>
          <w:iCs/>
          <w:sz w:val="22"/>
          <w:szCs w:val="22"/>
        </w:rPr>
        <w:t>SDs</w:t>
      </w:r>
      <w:r w:rsidRPr="002A68CB">
        <w:rPr>
          <w:sz w:val="22"/>
          <w:szCs w:val="22"/>
        </w:rPr>
        <w:t>.</w:t>
      </w:r>
      <w:r w:rsidR="009D38F0" w:rsidRPr="002A68CB">
        <w:rPr>
          <w:sz w:val="22"/>
          <w:szCs w:val="22"/>
        </w:rPr>
        <w:t xml:space="preserve"> </w:t>
      </w:r>
      <w:r w:rsidR="005A1F00" w:rsidRPr="002A68CB">
        <w:rPr>
          <w:sz w:val="22"/>
          <w:szCs w:val="22"/>
        </w:rPr>
        <w:t>% College rows denote percentage of respondents indicating that they have completed</w:t>
      </w:r>
      <w:r w:rsidR="00D12BF7" w:rsidRPr="002A68CB">
        <w:rPr>
          <w:sz w:val="22"/>
          <w:szCs w:val="22"/>
        </w:rPr>
        <w:t xml:space="preserve"> partial </w:t>
      </w:r>
      <w:r w:rsidR="005A1F00" w:rsidRPr="002A68CB">
        <w:rPr>
          <w:sz w:val="22"/>
          <w:szCs w:val="22"/>
        </w:rPr>
        <w:t xml:space="preserve">college coursework or greater. </w:t>
      </w:r>
      <w:r w:rsidR="009D38F0" w:rsidRPr="002A68CB">
        <w:rPr>
          <w:sz w:val="22"/>
          <w:szCs w:val="22"/>
        </w:rPr>
        <w:t>Participants were required to be native English speakers who had achieved at least a high school education or equivalent.</w:t>
      </w:r>
    </w:p>
    <w:p w14:paraId="33F0C9EC" w14:textId="55FFEE41" w:rsidR="00D85460" w:rsidRPr="002A68CB" w:rsidRDefault="00D85460" w:rsidP="005A1F00">
      <w:pPr>
        <w:spacing w:after="160" w:line="480" w:lineRule="auto"/>
        <w:rPr>
          <w:rFonts w:eastAsiaTheme="minorHAnsi"/>
          <w:sz w:val="22"/>
          <w:szCs w:val="22"/>
        </w:rPr>
      </w:pPr>
      <w:r w:rsidRPr="002A68CB">
        <w:rPr>
          <w:rFonts w:eastAsiaTheme="minorHAnsi"/>
          <w:sz w:val="22"/>
          <w:szCs w:val="22"/>
        </w:rPr>
        <w:br w:type="page"/>
      </w:r>
    </w:p>
    <w:p w14:paraId="50499354" w14:textId="442AAB0C" w:rsidR="00E57E8C" w:rsidRPr="002A68CB" w:rsidRDefault="00E57E8C" w:rsidP="00E57E8C">
      <w:pPr>
        <w:spacing w:after="160" w:line="259" w:lineRule="auto"/>
        <w:rPr>
          <w:rFonts w:eastAsiaTheme="minorHAnsi"/>
        </w:rPr>
      </w:pPr>
      <w:r w:rsidRPr="002A68CB">
        <w:rPr>
          <w:rFonts w:eastAsiaTheme="minorHAnsi"/>
        </w:rPr>
        <w:lastRenderedPageBreak/>
        <w:t>Table A</w:t>
      </w:r>
      <w:r w:rsidR="00D85460" w:rsidRPr="002A68CB">
        <w:rPr>
          <w:rFonts w:eastAsiaTheme="minorHAnsi"/>
        </w:rPr>
        <w:t>2</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2A68CB" w:rsidRPr="002A68CB" w14:paraId="169900C1" w14:textId="77777777" w:rsidTr="00E57E8C">
        <w:tc>
          <w:tcPr>
            <w:tcW w:w="1732" w:type="dxa"/>
            <w:tcBorders>
              <w:left w:val="nil"/>
              <w:bottom w:val="single" w:sz="4" w:space="0" w:color="auto"/>
              <w:right w:val="nil"/>
            </w:tcBorders>
          </w:tcPr>
          <w:p w14:paraId="31A5D7A8" w14:textId="77777777" w:rsidR="00E57E8C" w:rsidRPr="002A68CB" w:rsidRDefault="00E57E8C" w:rsidP="00E57E8C">
            <w:pPr>
              <w:spacing w:line="480" w:lineRule="auto"/>
              <w:contextualSpacing/>
              <w:rPr>
                <w:rFonts w:eastAsiaTheme="minorHAnsi"/>
              </w:rPr>
            </w:pPr>
            <w:bookmarkStart w:id="10" w:name="_Hlk32934101"/>
            <w:r w:rsidRPr="002A68CB">
              <w:rPr>
                <w:rFonts w:eastAsiaTheme="minorHAnsi"/>
              </w:rPr>
              <w:t>Condition</w:t>
            </w:r>
          </w:p>
        </w:tc>
        <w:tc>
          <w:tcPr>
            <w:tcW w:w="1664" w:type="dxa"/>
            <w:tcBorders>
              <w:left w:val="nil"/>
              <w:bottom w:val="single" w:sz="4" w:space="0" w:color="auto"/>
              <w:right w:val="nil"/>
            </w:tcBorders>
          </w:tcPr>
          <w:p w14:paraId="424F0F37" w14:textId="77777777" w:rsidR="00E57E8C" w:rsidRPr="002A68CB" w:rsidRDefault="00E57E8C" w:rsidP="00E57E8C">
            <w:pPr>
              <w:spacing w:line="480" w:lineRule="auto"/>
              <w:contextualSpacing/>
              <w:rPr>
                <w:rFonts w:eastAsiaTheme="minorHAnsi"/>
              </w:rPr>
            </w:pPr>
            <w:r w:rsidRPr="002A68CB">
              <w:rPr>
                <w:rFonts w:eastAsiaTheme="minorHAnsi"/>
              </w:rPr>
              <w:t>Variable</w:t>
            </w:r>
          </w:p>
        </w:tc>
        <w:tc>
          <w:tcPr>
            <w:tcW w:w="1337" w:type="dxa"/>
            <w:tcBorders>
              <w:left w:val="nil"/>
              <w:bottom w:val="single" w:sz="4" w:space="0" w:color="auto"/>
              <w:right w:val="nil"/>
            </w:tcBorders>
          </w:tcPr>
          <w:p w14:paraId="6E0779E2"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w:t>
            </w:r>
          </w:p>
        </w:tc>
        <w:tc>
          <w:tcPr>
            <w:tcW w:w="1387" w:type="dxa"/>
            <w:tcBorders>
              <w:left w:val="nil"/>
              <w:bottom w:val="single" w:sz="4" w:space="0" w:color="auto"/>
              <w:right w:val="nil"/>
            </w:tcBorders>
          </w:tcPr>
          <w:p w14:paraId="2FDBC93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SD</w:t>
            </w:r>
          </w:p>
        </w:tc>
        <w:tc>
          <w:tcPr>
            <w:tcW w:w="1255" w:type="dxa"/>
            <w:tcBorders>
              <w:left w:val="nil"/>
              <w:bottom w:val="single" w:sz="4" w:space="0" w:color="auto"/>
              <w:right w:val="nil"/>
            </w:tcBorders>
          </w:tcPr>
          <w:p w14:paraId="1DC21A78"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Min.</w:t>
            </w:r>
          </w:p>
        </w:tc>
        <w:tc>
          <w:tcPr>
            <w:tcW w:w="1255" w:type="dxa"/>
            <w:tcBorders>
              <w:left w:val="nil"/>
              <w:bottom w:val="single" w:sz="4" w:space="0" w:color="auto"/>
              <w:right w:val="nil"/>
            </w:tcBorders>
          </w:tcPr>
          <w:p w14:paraId="3A7E33E1" w14:textId="77777777" w:rsidR="00E57E8C" w:rsidRPr="002A68CB" w:rsidRDefault="00E57E8C" w:rsidP="00E57E8C">
            <w:pPr>
              <w:spacing w:line="480" w:lineRule="auto"/>
              <w:contextualSpacing/>
              <w:jc w:val="center"/>
              <w:rPr>
                <w:rFonts w:eastAsiaTheme="minorHAnsi"/>
                <w:i/>
                <w:iCs/>
              </w:rPr>
            </w:pPr>
            <w:r w:rsidRPr="002A68CB">
              <w:rPr>
                <w:rFonts w:eastAsiaTheme="minorHAnsi"/>
                <w:i/>
                <w:iCs/>
              </w:rPr>
              <w:t>Max.</w:t>
            </w:r>
          </w:p>
        </w:tc>
      </w:tr>
      <w:tr w:rsidR="002A68CB" w:rsidRPr="002A68CB" w14:paraId="21E279E4" w14:textId="77777777" w:rsidTr="00E57E8C">
        <w:tc>
          <w:tcPr>
            <w:tcW w:w="1732" w:type="dxa"/>
            <w:tcBorders>
              <w:left w:val="nil"/>
              <w:bottom w:val="nil"/>
              <w:right w:val="nil"/>
            </w:tcBorders>
          </w:tcPr>
          <w:p w14:paraId="06BEA091" w14:textId="77777777" w:rsidR="00E57E8C" w:rsidRPr="002A68CB" w:rsidRDefault="00E57E8C" w:rsidP="00E57E8C">
            <w:pPr>
              <w:spacing w:before="120" w:line="480" w:lineRule="auto"/>
              <w:contextualSpacing/>
              <w:rPr>
                <w:rFonts w:eastAsiaTheme="minorHAnsi"/>
              </w:rPr>
            </w:pPr>
            <w:r w:rsidRPr="002A68CB">
              <w:rPr>
                <w:rFonts w:eastAsiaTheme="minorHAnsi"/>
              </w:rPr>
              <w:t>Forward</w:t>
            </w:r>
          </w:p>
        </w:tc>
        <w:tc>
          <w:tcPr>
            <w:tcW w:w="1664" w:type="dxa"/>
            <w:tcBorders>
              <w:left w:val="nil"/>
              <w:bottom w:val="nil"/>
              <w:right w:val="nil"/>
            </w:tcBorders>
          </w:tcPr>
          <w:p w14:paraId="5A2293D8"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left w:val="nil"/>
              <w:bottom w:val="nil"/>
              <w:right w:val="nil"/>
            </w:tcBorders>
          </w:tcPr>
          <w:p w14:paraId="7B8EB602"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left w:val="nil"/>
              <w:bottom w:val="nil"/>
              <w:right w:val="nil"/>
            </w:tcBorders>
          </w:tcPr>
          <w:p w14:paraId="2CE96430"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left w:val="nil"/>
              <w:bottom w:val="nil"/>
              <w:right w:val="nil"/>
            </w:tcBorders>
          </w:tcPr>
          <w:p w14:paraId="10B549DA"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left w:val="nil"/>
              <w:bottom w:val="nil"/>
              <w:right w:val="nil"/>
            </w:tcBorders>
          </w:tcPr>
          <w:p w14:paraId="15DEDD74"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4244FC44" w14:textId="77777777" w:rsidTr="00E57E8C">
        <w:tc>
          <w:tcPr>
            <w:tcW w:w="1732" w:type="dxa"/>
            <w:tcBorders>
              <w:top w:val="nil"/>
              <w:left w:val="nil"/>
              <w:bottom w:val="nil"/>
              <w:right w:val="nil"/>
            </w:tcBorders>
          </w:tcPr>
          <w:p w14:paraId="086AF600"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6E408E7E"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3DA75A01"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834B74C"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7968BDC4"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E5B488C" w14:textId="77777777" w:rsidTr="00E57E8C">
        <w:tc>
          <w:tcPr>
            <w:tcW w:w="1732" w:type="dxa"/>
            <w:tcBorders>
              <w:top w:val="nil"/>
              <w:left w:val="nil"/>
              <w:bottom w:val="nil"/>
              <w:right w:val="nil"/>
            </w:tcBorders>
          </w:tcPr>
          <w:p w14:paraId="6B8EA47A" w14:textId="77777777" w:rsidR="00E57E8C" w:rsidRPr="002A68CB" w:rsidRDefault="00E57E8C" w:rsidP="00E57E8C">
            <w:pPr>
              <w:spacing w:line="480" w:lineRule="auto"/>
              <w:contextualSpacing/>
              <w:rPr>
                <w:rFonts w:eastAsiaTheme="minorHAnsi"/>
              </w:rPr>
            </w:pPr>
            <w:r w:rsidRPr="002A68CB">
              <w:rPr>
                <w:rFonts w:eastAsiaTheme="minorHAnsi"/>
              </w:rPr>
              <w:t>Backward</w:t>
            </w:r>
          </w:p>
        </w:tc>
        <w:tc>
          <w:tcPr>
            <w:tcW w:w="1664" w:type="dxa"/>
            <w:tcBorders>
              <w:top w:val="nil"/>
              <w:left w:val="nil"/>
              <w:bottom w:val="nil"/>
              <w:right w:val="nil"/>
            </w:tcBorders>
          </w:tcPr>
          <w:p w14:paraId="5A48CC1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35CB4EAD"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387" w:type="dxa"/>
            <w:tcBorders>
              <w:top w:val="nil"/>
              <w:left w:val="nil"/>
              <w:bottom w:val="nil"/>
              <w:right w:val="nil"/>
            </w:tcBorders>
          </w:tcPr>
          <w:p w14:paraId="53960A07"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3E0B9DD0"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c>
          <w:tcPr>
            <w:tcW w:w="1255" w:type="dxa"/>
            <w:tcBorders>
              <w:top w:val="nil"/>
              <w:left w:val="nil"/>
              <w:bottom w:val="nil"/>
              <w:right w:val="nil"/>
            </w:tcBorders>
          </w:tcPr>
          <w:p w14:paraId="5EB20449" w14:textId="77777777" w:rsidR="00E57E8C" w:rsidRPr="002A68CB" w:rsidRDefault="00E57E8C" w:rsidP="00E57E8C">
            <w:pPr>
              <w:spacing w:line="480" w:lineRule="auto"/>
              <w:contextualSpacing/>
              <w:jc w:val="center"/>
              <w:rPr>
                <w:rFonts w:eastAsiaTheme="minorHAnsi"/>
              </w:rPr>
            </w:pPr>
            <w:r w:rsidRPr="002A68CB">
              <w:rPr>
                <w:rFonts w:eastAsiaTheme="minorHAnsi"/>
              </w:rPr>
              <w:t>.00</w:t>
            </w:r>
          </w:p>
        </w:tc>
      </w:tr>
      <w:tr w:rsidR="002A68CB" w:rsidRPr="002A68CB" w14:paraId="6ACB124E" w14:textId="77777777" w:rsidTr="00E57E8C">
        <w:tc>
          <w:tcPr>
            <w:tcW w:w="1732" w:type="dxa"/>
            <w:tcBorders>
              <w:top w:val="nil"/>
              <w:left w:val="nil"/>
              <w:bottom w:val="nil"/>
              <w:right w:val="nil"/>
            </w:tcBorders>
          </w:tcPr>
          <w:p w14:paraId="3EFB0F81" w14:textId="77777777" w:rsidR="00E57E8C" w:rsidRPr="002A68CB"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bottom w:val="nil"/>
              <w:right w:val="nil"/>
            </w:tcBorders>
          </w:tcPr>
          <w:p w14:paraId="3D11AEB7" w14:textId="77777777" w:rsidR="00E57E8C" w:rsidRPr="002A68CB" w:rsidRDefault="00E57E8C" w:rsidP="00E57E8C">
            <w:pPr>
              <w:spacing w:line="480" w:lineRule="auto"/>
              <w:contextualSpacing/>
              <w:jc w:val="center"/>
              <w:rPr>
                <w:rFonts w:eastAsiaTheme="minorHAnsi"/>
              </w:rPr>
            </w:pPr>
            <w:r w:rsidRPr="002A68CB">
              <w:rPr>
                <w:rFonts w:eastAsiaTheme="minorHAnsi"/>
              </w:rPr>
              <w:t>.37</w:t>
            </w:r>
          </w:p>
        </w:tc>
        <w:tc>
          <w:tcPr>
            <w:tcW w:w="1387" w:type="dxa"/>
            <w:tcBorders>
              <w:top w:val="nil"/>
              <w:left w:val="nil"/>
              <w:bottom w:val="nil"/>
              <w:right w:val="nil"/>
            </w:tcBorders>
          </w:tcPr>
          <w:p w14:paraId="6A6879C5" w14:textId="77777777" w:rsidR="00E57E8C" w:rsidRPr="002A68CB" w:rsidRDefault="00E57E8C" w:rsidP="00E57E8C">
            <w:pPr>
              <w:spacing w:line="480" w:lineRule="auto"/>
              <w:contextualSpacing/>
              <w:jc w:val="center"/>
              <w:rPr>
                <w:rFonts w:eastAsiaTheme="minorHAnsi"/>
              </w:rPr>
            </w:pPr>
            <w:r w:rsidRPr="002A68CB">
              <w:rPr>
                <w:rFonts w:eastAsiaTheme="minorHAnsi"/>
              </w:rPr>
              <w:t>.21</w:t>
            </w:r>
          </w:p>
        </w:tc>
        <w:tc>
          <w:tcPr>
            <w:tcW w:w="1255" w:type="dxa"/>
            <w:tcBorders>
              <w:top w:val="nil"/>
              <w:left w:val="nil"/>
              <w:bottom w:val="nil"/>
              <w:right w:val="nil"/>
            </w:tcBorders>
          </w:tcPr>
          <w:p w14:paraId="45146BDC" w14:textId="77777777" w:rsidR="00E57E8C" w:rsidRPr="002A68CB" w:rsidRDefault="00E57E8C" w:rsidP="00E57E8C">
            <w:pPr>
              <w:spacing w:line="480" w:lineRule="auto"/>
              <w:contextualSpacing/>
              <w:jc w:val="center"/>
              <w:rPr>
                <w:rFonts w:eastAsiaTheme="minorHAnsi"/>
              </w:rPr>
            </w:pPr>
            <w:r w:rsidRPr="002A68CB">
              <w:rPr>
                <w:rFonts w:eastAsiaTheme="minorHAnsi"/>
              </w:rPr>
              <w:t>.05</w:t>
            </w:r>
          </w:p>
        </w:tc>
        <w:tc>
          <w:tcPr>
            <w:tcW w:w="1255" w:type="dxa"/>
            <w:tcBorders>
              <w:top w:val="nil"/>
              <w:left w:val="nil"/>
              <w:bottom w:val="nil"/>
              <w:right w:val="nil"/>
            </w:tcBorders>
          </w:tcPr>
          <w:p w14:paraId="3B7AA2FA" w14:textId="77777777" w:rsidR="00E57E8C" w:rsidRPr="002A68CB" w:rsidRDefault="00E57E8C" w:rsidP="00E57E8C">
            <w:pPr>
              <w:spacing w:line="480" w:lineRule="auto"/>
              <w:contextualSpacing/>
              <w:jc w:val="center"/>
              <w:rPr>
                <w:rFonts w:eastAsiaTheme="minorHAnsi"/>
              </w:rPr>
            </w:pPr>
            <w:r w:rsidRPr="002A68CB">
              <w:rPr>
                <w:rFonts w:eastAsiaTheme="minorHAnsi"/>
              </w:rPr>
              <w:t>.81</w:t>
            </w:r>
          </w:p>
        </w:tc>
      </w:tr>
      <w:tr w:rsidR="002A68CB" w:rsidRPr="002A68CB" w14:paraId="31C48F3E" w14:textId="77777777" w:rsidTr="00E57E8C">
        <w:tc>
          <w:tcPr>
            <w:tcW w:w="1732" w:type="dxa"/>
            <w:tcBorders>
              <w:top w:val="nil"/>
              <w:left w:val="nil"/>
              <w:bottom w:val="nil"/>
              <w:right w:val="nil"/>
            </w:tcBorders>
          </w:tcPr>
          <w:p w14:paraId="0B8A311A" w14:textId="77777777" w:rsidR="00E57E8C" w:rsidRPr="002A68CB" w:rsidRDefault="00E57E8C" w:rsidP="00E57E8C">
            <w:pPr>
              <w:spacing w:line="480" w:lineRule="auto"/>
              <w:contextualSpacing/>
              <w:rPr>
                <w:rFonts w:eastAsiaTheme="minorHAnsi"/>
              </w:rPr>
            </w:pPr>
            <w:r w:rsidRPr="002A68CB">
              <w:rPr>
                <w:rFonts w:eastAsiaTheme="minorHAnsi"/>
              </w:rPr>
              <w:t>Symmetrical</w:t>
            </w:r>
          </w:p>
        </w:tc>
        <w:tc>
          <w:tcPr>
            <w:tcW w:w="1664" w:type="dxa"/>
            <w:tcBorders>
              <w:top w:val="nil"/>
              <w:left w:val="nil"/>
              <w:bottom w:val="nil"/>
              <w:right w:val="nil"/>
            </w:tcBorders>
          </w:tcPr>
          <w:p w14:paraId="4F8A622D" w14:textId="77777777" w:rsidR="00E57E8C" w:rsidRPr="002A68CB" w:rsidRDefault="00E57E8C" w:rsidP="00E57E8C">
            <w:pPr>
              <w:spacing w:line="480" w:lineRule="auto"/>
              <w:contextualSpacing/>
              <w:rPr>
                <w:rFonts w:eastAsiaTheme="minorHAnsi"/>
              </w:rPr>
            </w:pPr>
            <w:r w:rsidRPr="002A68CB">
              <w:rPr>
                <w:rFonts w:eastAsiaTheme="minorHAnsi"/>
              </w:rPr>
              <w:t>FAS</w:t>
            </w:r>
          </w:p>
        </w:tc>
        <w:tc>
          <w:tcPr>
            <w:tcW w:w="1337" w:type="dxa"/>
            <w:tcBorders>
              <w:top w:val="nil"/>
              <w:left w:val="nil"/>
              <w:bottom w:val="nil"/>
              <w:right w:val="nil"/>
            </w:tcBorders>
          </w:tcPr>
          <w:p w14:paraId="0AE526E0"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bottom w:val="nil"/>
              <w:right w:val="nil"/>
            </w:tcBorders>
          </w:tcPr>
          <w:p w14:paraId="141120A4"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bottom w:val="nil"/>
              <w:right w:val="nil"/>
            </w:tcBorders>
          </w:tcPr>
          <w:p w14:paraId="701DEF12" w14:textId="77777777" w:rsidR="00E57E8C" w:rsidRPr="002A68CB" w:rsidRDefault="00E57E8C" w:rsidP="00E57E8C">
            <w:pPr>
              <w:spacing w:line="480" w:lineRule="auto"/>
              <w:contextualSpacing/>
              <w:jc w:val="center"/>
              <w:rPr>
                <w:rFonts w:eastAsiaTheme="minorHAnsi"/>
              </w:rPr>
            </w:pPr>
            <w:r w:rsidRPr="002A68CB">
              <w:rPr>
                <w:rFonts w:eastAsiaTheme="minorHAnsi"/>
              </w:rPr>
              <w:t>.01</w:t>
            </w:r>
          </w:p>
        </w:tc>
        <w:tc>
          <w:tcPr>
            <w:tcW w:w="1255" w:type="dxa"/>
            <w:tcBorders>
              <w:top w:val="nil"/>
              <w:left w:val="nil"/>
              <w:bottom w:val="nil"/>
              <w:right w:val="nil"/>
            </w:tcBorders>
          </w:tcPr>
          <w:p w14:paraId="476967EB" w14:textId="77777777" w:rsidR="00E57E8C" w:rsidRPr="002A68CB" w:rsidRDefault="00E57E8C" w:rsidP="00E57E8C">
            <w:pPr>
              <w:spacing w:line="480" w:lineRule="auto"/>
              <w:contextualSpacing/>
              <w:jc w:val="center"/>
              <w:rPr>
                <w:rFonts w:eastAsiaTheme="minorHAnsi"/>
              </w:rPr>
            </w:pPr>
            <w:r w:rsidRPr="002A68CB">
              <w:rPr>
                <w:rFonts w:eastAsiaTheme="minorHAnsi"/>
              </w:rPr>
              <w:t>.46</w:t>
            </w:r>
          </w:p>
        </w:tc>
      </w:tr>
      <w:tr w:rsidR="002A68CB" w:rsidRPr="002A68CB" w14:paraId="3A370432" w14:textId="77777777" w:rsidTr="00E57E8C">
        <w:tc>
          <w:tcPr>
            <w:tcW w:w="1732" w:type="dxa"/>
            <w:tcBorders>
              <w:top w:val="nil"/>
              <w:left w:val="nil"/>
              <w:right w:val="nil"/>
            </w:tcBorders>
          </w:tcPr>
          <w:p w14:paraId="5CB81470" w14:textId="77777777" w:rsidR="00E57E8C" w:rsidRPr="002A68CB"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2A68CB" w:rsidRDefault="00E57E8C" w:rsidP="00E57E8C">
            <w:pPr>
              <w:spacing w:line="480" w:lineRule="auto"/>
              <w:contextualSpacing/>
              <w:rPr>
                <w:rFonts w:eastAsiaTheme="minorHAnsi"/>
              </w:rPr>
            </w:pPr>
            <w:r w:rsidRPr="002A68CB">
              <w:rPr>
                <w:rFonts w:eastAsiaTheme="minorHAnsi"/>
              </w:rPr>
              <w:t>BAS</w:t>
            </w:r>
          </w:p>
        </w:tc>
        <w:tc>
          <w:tcPr>
            <w:tcW w:w="1337" w:type="dxa"/>
            <w:tcBorders>
              <w:top w:val="nil"/>
              <w:left w:val="nil"/>
              <w:right w:val="nil"/>
            </w:tcBorders>
          </w:tcPr>
          <w:p w14:paraId="7E476C27" w14:textId="77777777" w:rsidR="00E57E8C" w:rsidRPr="002A68CB" w:rsidRDefault="00E57E8C" w:rsidP="00E57E8C">
            <w:pPr>
              <w:spacing w:line="480" w:lineRule="auto"/>
              <w:contextualSpacing/>
              <w:jc w:val="center"/>
              <w:rPr>
                <w:rFonts w:eastAsiaTheme="minorHAnsi"/>
              </w:rPr>
            </w:pPr>
            <w:r w:rsidRPr="002A68CB">
              <w:rPr>
                <w:rFonts w:eastAsiaTheme="minorHAnsi"/>
              </w:rPr>
              <w:t>.19</w:t>
            </w:r>
          </w:p>
        </w:tc>
        <w:tc>
          <w:tcPr>
            <w:tcW w:w="1387" w:type="dxa"/>
            <w:tcBorders>
              <w:top w:val="nil"/>
              <w:left w:val="nil"/>
              <w:right w:val="nil"/>
            </w:tcBorders>
          </w:tcPr>
          <w:p w14:paraId="150D2083" w14:textId="77777777" w:rsidR="00E57E8C" w:rsidRPr="002A68CB" w:rsidRDefault="00E57E8C" w:rsidP="00E57E8C">
            <w:pPr>
              <w:spacing w:line="480" w:lineRule="auto"/>
              <w:contextualSpacing/>
              <w:jc w:val="center"/>
              <w:rPr>
                <w:rFonts w:eastAsiaTheme="minorHAnsi"/>
              </w:rPr>
            </w:pPr>
            <w:r w:rsidRPr="002A68CB">
              <w:rPr>
                <w:rFonts w:eastAsiaTheme="minorHAnsi"/>
              </w:rPr>
              <w:t>.13</w:t>
            </w:r>
          </w:p>
        </w:tc>
        <w:tc>
          <w:tcPr>
            <w:tcW w:w="1255" w:type="dxa"/>
            <w:tcBorders>
              <w:top w:val="nil"/>
              <w:left w:val="nil"/>
              <w:right w:val="nil"/>
            </w:tcBorders>
          </w:tcPr>
          <w:p w14:paraId="33A4FD4F" w14:textId="77777777" w:rsidR="00E57E8C" w:rsidRPr="002A68CB" w:rsidRDefault="00E57E8C" w:rsidP="00E57E8C">
            <w:pPr>
              <w:spacing w:line="480" w:lineRule="auto"/>
              <w:contextualSpacing/>
              <w:jc w:val="center"/>
              <w:rPr>
                <w:rFonts w:eastAsiaTheme="minorHAnsi"/>
              </w:rPr>
            </w:pPr>
            <w:r w:rsidRPr="002A68CB">
              <w:rPr>
                <w:rFonts w:eastAsiaTheme="minorHAnsi"/>
              </w:rPr>
              <w:t>.02</w:t>
            </w:r>
          </w:p>
        </w:tc>
        <w:tc>
          <w:tcPr>
            <w:tcW w:w="1255" w:type="dxa"/>
            <w:tcBorders>
              <w:top w:val="nil"/>
              <w:left w:val="nil"/>
              <w:right w:val="nil"/>
            </w:tcBorders>
          </w:tcPr>
          <w:p w14:paraId="5B96909F" w14:textId="77777777" w:rsidR="00E57E8C" w:rsidRPr="002A68CB" w:rsidRDefault="00E57E8C" w:rsidP="00E57E8C">
            <w:pPr>
              <w:spacing w:line="480" w:lineRule="auto"/>
              <w:contextualSpacing/>
              <w:jc w:val="center"/>
              <w:rPr>
                <w:rFonts w:eastAsiaTheme="minorHAnsi"/>
              </w:rPr>
            </w:pPr>
            <w:r w:rsidRPr="002A68CB">
              <w:rPr>
                <w:rFonts w:eastAsiaTheme="minorHAnsi"/>
              </w:rPr>
              <w:t>.52</w:t>
            </w:r>
          </w:p>
        </w:tc>
      </w:tr>
    </w:tbl>
    <w:p w14:paraId="6BA8C33C" w14:textId="736CAFF4" w:rsidR="00E57E8C" w:rsidRPr="002A68CB" w:rsidRDefault="00E57E8C" w:rsidP="00E57E8C">
      <w:pPr>
        <w:contextualSpacing/>
        <w:rPr>
          <w:rFonts w:eastAsiaTheme="minorHAnsi"/>
          <w:i/>
          <w:iCs/>
        </w:rPr>
      </w:pPr>
      <w:bookmarkStart w:id="11" w:name="_Hlk32942520"/>
      <w:bookmarkEnd w:id="10"/>
      <w:r w:rsidRPr="002A68CB">
        <w:rPr>
          <w:rFonts w:eastAsiaTheme="minorHAnsi"/>
          <w:i/>
          <w:iCs/>
        </w:rPr>
        <w:t>Mean Associative Strength Summary Statistics Forward, Backward, and Symmetrical Pairs in Experiment 1A and 1B .</w:t>
      </w:r>
    </w:p>
    <w:bookmarkEnd w:id="11"/>
    <w:p w14:paraId="4456C32B" w14:textId="77777777" w:rsidR="00E57E8C" w:rsidRPr="002A68CB" w:rsidRDefault="00E57E8C" w:rsidP="00E57E8C">
      <w:pPr>
        <w:spacing w:line="480" w:lineRule="auto"/>
        <w:contextualSpacing/>
        <w:rPr>
          <w:rFonts w:eastAsiaTheme="minorHAnsi"/>
        </w:rPr>
      </w:pPr>
    </w:p>
    <w:p w14:paraId="4F8A1187" w14:textId="77777777" w:rsidR="00E57E8C" w:rsidRPr="002A68CB" w:rsidRDefault="00E57E8C" w:rsidP="00E57E8C">
      <w:pPr>
        <w:spacing w:after="160" w:line="480" w:lineRule="auto"/>
        <w:contextualSpacing/>
        <w:rPr>
          <w:rFonts w:eastAsiaTheme="minorHAnsi"/>
        </w:rPr>
      </w:pPr>
    </w:p>
    <w:p w14:paraId="7ECF37C3" w14:textId="77777777" w:rsidR="00E57E8C" w:rsidRPr="002A68CB" w:rsidRDefault="00E57E8C" w:rsidP="00E57E8C">
      <w:pPr>
        <w:spacing w:after="160" w:line="480" w:lineRule="auto"/>
        <w:contextualSpacing/>
        <w:rPr>
          <w:rFonts w:eastAsiaTheme="minorHAnsi"/>
        </w:rPr>
      </w:pPr>
    </w:p>
    <w:p w14:paraId="6E9B3E3B" w14:textId="77777777" w:rsidR="00E57E8C" w:rsidRPr="002A68CB" w:rsidRDefault="00E57E8C" w:rsidP="00E57E8C">
      <w:pPr>
        <w:spacing w:after="160" w:line="480" w:lineRule="auto"/>
        <w:contextualSpacing/>
        <w:rPr>
          <w:rFonts w:eastAsiaTheme="minorHAnsi"/>
        </w:rPr>
      </w:pPr>
    </w:p>
    <w:p w14:paraId="54AF4A27" w14:textId="77777777" w:rsidR="00E57E8C" w:rsidRPr="002A68CB" w:rsidRDefault="00E57E8C" w:rsidP="00E57E8C">
      <w:pPr>
        <w:spacing w:after="160" w:line="480" w:lineRule="auto"/>
        <w:contextualSpacing/>
        <w:rPr>
          <w:rFonts w:eastAsiaTheme="minorHAnsi"/>
        </w:rPr>
      </w:pPr>
    </w:p>
    <w:p w14:paraId="63BCA996" w14:textId="77777777" w:rsidR="00E57E8C" w:rsidRPr="002A68CB" w:rsidRDefault="00E57E8C" w:rsidP="00E57E8C">
      <w:pPr>
        <w:spacing w:after="160" w:line="480" w:lineRule="auto"/>
        <w:contextualSpacing/>
        <w:rPr>
          <w:rFonts w:eastAsiaTheme="minorHAnsi"/>
        </w:rPr>
      </w:pPr>
    </w:p>
    <w:p w14:paraId="57C2BD27" w14:textId="77777777" w:rsidR="00E57E8C" w:rsidRPr="002A68CB" w:rsidRDefault="00E57E8C" w:rsidP="00E57E8C">
      <w:pPr>
        <w:spacing w:after="160" w:line="480" w:lineRule="auto"/>
        <w:contextualSpacing/>
        <w:rPr>
          <w:rFonts w:eastAsiaTheme="minorHAnsi"/>
        </w:rPr>
      </w:pPr>
    </w:p>
    <w:p w14:paraId="5C1694E6" w14:textId="77777777" w:rsidR="00E57E8C" w:rsidRPr="002A68CB" w:rsidRDefault="00E57E8C" w:rsidP="00E57E8C">
      <w:pPr>
        <w:spacing w:after="160"/>
        <w:contextualSpacing/>
        <w:rPr>
          <w:rFonts w:eastAsiaTheme="minorHAnsi"/>
          <w:i/>
          <w:iCs/>
        </w:rPr>
      </w:pPr>
    </w:p>
    <w:p w14:paraId="6883FC03" w14:textId="77777777" w:rsidR="00E57E8C" w:rsidRPr="002A68CB" w:rsidRDefault="00E57E8C" w:rsidP="00E57E8C">
      <w:pPr>
        <w:spacing w:after="160"/>
        <w:contextualSpacing/>
        <w:rPr>
          <w:rFonts w:eastAsiaTheme="minorHAnsi"/>
          <w:i/>
          <w:iCs/>
        </w:rPr>
      </w:pPr>
    </w:p>
    <w:p w14:paraId="64DF5CF4" w14:textId="5270C261" w:rsidR="00E57E8C" w:rsidRPr="002A68CB" w:rsidRDefault="00E57E8C" w:rsidP="00E57E8C">
      <w:pPr>
        <w:spacing w:after="160"/>
        <w:contextualSpacing/>
        <w:rPr>
          <w:rFonts w:eastAsiaTheme="minorHAnsi"/>
        </w:rPr>
      </w:pPr>
      <w:r w:rsidRPr="002A68CB">
        <w:rPr>
          <w:rFonts w:eastAsiaTheme="minorHAnsi"/>
          <w:i/>
          <w:iCs/>
        </w:rPr>
        <w:t>Note.</w:t>
      </w:r>
      <w:r w:rsidRPr="002A68CB">
        <w:rPr>
          <w:rFonts w:eastAsiaTheme="minorHAnsi"/>
        </w:rPr>
        <w:t xml:space="preserve"> FAS (forward associative strength) and BAS (backward associative strength) values for unrelated pairs as these items share zero associative overlap.</w:t>
      </w:r>
    </w:p>
    <w:p w14:paraId="287D9E2B" w14:textId="7629A58B" w:rsidR="00E57E8C" w:rsidRPr="002A68CB" w:rsidRDefault="00E57E8C">
      <w:pPr>
        <w:spacing w:after="160" w:line="259" w:lineRule="auto"/>
        <w:rPr>
          <w:rFonts w:eastAsiaTheme="minorHAnsi"/>
        </w:rPr>
      </w:pPr>
      <w:r w:rsidRPr="002A68CB">
        <w:rPr>
          <w:rFonts w:eastAsiaTheme="minorHAnsi"/>
        </w:rPr>
        <w:br w:type="page"/>
      </w:r>
    </w:p>
    <w:p w14:paraId="3E09B7E9" w14:textId="4BD4B249" w:rsidR="00E57E8C" w:rsidRPr="002A68CB" w:rsidRDefault="00E57E8C" w:rsidP="00E57E8C">
      <w:pPr>
        <w:spacing w:after="160" w:line="480" w:lineRule="auto"/>
        <w:ind w:left="720" w:hanging="720"/>
        <w:contextualSpacing/>
        <w:rPr>
          <w:rFonts w:eastAsiaTheme="minorHAnsi"/>
          <w:sz w:val="23"/>
          <w:szCs w:val="23"/>
        </w:rPr>
      </w:pPr>
      <w:bookmarkStart w:id="12" w:name="_Hlk32933438"/>
      <w:r w:rsidRPr="002A68CB">
        <w:rPr>
          <w:rFonts w:eastAsiaTheme="minorHAnsi"/>
          <w:sz w:val="23"/>
          <w:szCs w:val="23"/>
        </w:rPr>
        <w:lastRenderedPageBreak/>
        <w:t>Table A</w:t>
      </w:r>
      <w:r w:rsidR="00D85460" w:rsidRPr="002A68CB">
        <w:rPr>
          <w:rFonts w:eastAsiaTheme="minorHAnsi"/>
          <w:sz w:val="23"/>
          <w:szCs w:val="23"/>
        </w:rPr>
        <w:t>3</w:t>
      </w:r>
    </w:p>
    <w:p w14:paraId="15E148ED" w14:textId="5CA0ABC2" w:rsidR="00E57E8C" w:rsidRPr="002A68CB" w:rsidRDefault="00E57E8C" w:rsidP="00E57E8C">
      <w:pPr>
        <w:spacing w:after="160"/>
        <w:contextualSpacing/>
        <w:rPr>
          <w:rFonts w:eastAsiaTheme="minorHAnsi"/>
          <w:i/>
          <w:iCs/>
          <w:sz w:val="23"/>
          <w:szCs w:val="23"/>
        </w:rPr>
      </w:pPr>
      <w:r w:rsidRPr="002A68CB">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2A68CB"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636"/>
        <w:gridCol w:w="1429"/>
        <w:gridCol w:w="1661"/>
        <w:gridCol w:w="1256"/>
        <w:gridCol w:w="1256"/>
        <w:gridCol w:w="1061"/>
        <w:gridCol w:w="1061"/>
      </w:tblGrid>
      <w:tr w:rsidR="0086579F" w:rsidRPr="002A68CB" w14:paraId="16E66E0B" w14:textId="628DB8CC" w:rsidTr="00E978BE">
        <w:trPr>
          <w:trHeight w:val="593"/>
        </w:trPr>
        <w:tc>
          <w:tcPr>
            <w:tcW w:w="1636" w:type="dxa"/>
            <w:tcBorders>
              <w:left w:val="nil"/>
              <w:bottom w:val="single" w:sz="4" w:space="0" w:color="auto"/>
              <w:right w:val="nil"/>
            </w:tcBorders>
          </w:tcPr>
          <w:p w14:paraId="5FBA0F7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Pair Type</w:t>
            </w:r>
          </w:p>
        </w:tc>
        <w:tc>
          <w:tcPr>
            <w:tcW w:w="1429" w:type="dxa"/>
            <w:tcBorders>
              <w:left w:val="nil"/>
              <w:bottom w:val="single" w:sz="4" w:space="0" w:color="auto"/>
              <w:right w:val="nil"/>
            </w:tcBorders>
          </w:tcPr>
          <w:p w14:paraId="7FEFD2A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Position</w:t>
            </w:r>
          </w:p>
        </w:tc>
        <w:tc>
          <w:tcPr>
            <w:tcW w:w="1661" w:type="dxa"/>
            <w:tcBorders>
              <w:left w:val="nil"/>
              <w:bottom w:val="single" w:sz="4" w:space="0" w:color="auto"/>
              <w:right w:val="nil"/>
            </w:tcBorders>
          </w:tcPr>
          <w:p w14:paraId="2E70E74C"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Variable</w:t>
            </w:r>
          </w:p>
        </w:tc>
        <w:tc>
          <w:tcPr>
            <w:tcW w:w="1256" w:type="dxa"/>
            <w:tcBorders>
              <w:left w:val="nil"/>
              <w:bottom w:val="single" w:sz="4" w:space="0" w:color="auto"/>
              <w:right w:val="nil"/>
            </w:tcBorders>
          </w:tcPr>
          <w:p w14:paraId="3C66230E"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M</w:t>
            </w:r>
          </w:p>
        </w:tc>
        <w:tc>
          <w:tcPr>
            <w:tcW w:w="1256" w:type="dxa"/>
            <w:tcBorders>
              <w:left w:val="nil"/>
              <w:bottom w:val="single" w:sz="4" w:space="0" w:color="auto"/>
              <w:right w:val="nil"/>
            </w:tcBorders>
          </w:tcPr>
          <w:p w14:paraId="355B9EC3" w14:textId="77777777" w:rsidR="0086579F" w:rsidRPr="002A68CB" w:rsidRDefault="0086579F" w:rsidP="00E57E8C">
            <w:pPr>
              <w:spacing w:line="360" w:lineRule="auto"/>
              <w:jc w:val="center"/>
              <w:rPr>
                <w:rFonts w:eastAsiaTheme="minorHAnsi"/>
                <w:i/>
                <w:iCs/>
                <w:sz w:val="23"/>
                <w:szCs w:val="23"/>
              </w:rPr>
            </w:pPr>
            <w:r w:rsidRPr="002A68CB">
              <w:rPr>
                <w:rFonts w:eastAsiaTheme="minorHAnsi"/>
                <w:i/>
                <w:iCs/>
                <w:sz w:val="23"/>
                <w:szCs w:val="23"/>
              </w:rPr>
              <w:t>SD</w:t>
            </w:r>
          </w:p>
        </w:tc>
        <w:tc>
          <w:tcPr>
            <w:tcW w:w="1061" w:type="dxa"/>
            <w:tcBorders>
              <w:left w:val="nil"/>
              <w:bottom w:val="single" w:sz="4" w:space="0" w:color="auto"/>
              <w:right w:val="nil"/>
            </w:tcBorders>
          </w:tcPr>
          <w:p w14:paraId="3D15FF55" w14:textId="7F7F5370" w:rsidR="0086579F" w:rsidRPr="00122290" w:rsidRDefault="0086579F" w:rsidP="00E57E8C">
            <w:pPr>
              <w:spacing w:line="360" w:lineRule="auto"/>
              <w:jc w:val="center"/>
              <w:rPr>
                <w:rFonts w:eastAsiaTheme="minorHAnsi"/>
                <w:i/>
                <w:iCs/>
                <w:sz w:val="23"/>
                <w:szCs w:val="23"/>
              </w:rPr>
            </w:pPr>
            <w:r w:rsidRPr="00E978BE">
              <w:rPr>
                <w:rFonts w:eastAsiaTheme="minorHAnsi"/>
                <w:i/>
                <w:iCs/>
                <w:sz w:val="23"/>
                <w:szCs w:val="23"/>
              </w:rPr>
              <w:t>Min.</w:t>
            </w:r>
          </w:p>
        </w:tc>
        <w:tc>
          <w:tcPr>
            <w:tcW w:w="1061" w:type="dxa"/>
            <w:tcBorders>
              <w:left w:val="nil"/>
              <w:bottom w:val="single" w:sz="4" w:space="0" w:color="auto"/>
              <w:right w:val="nil"/>
            </w:tcBorders>
          </w:tcPr>
          <w:p w14:paraId="71F7673D" w14:textId="1D407ACB" w:rsidR="0086579F" w:rsidRPr="00122290" w:rsidRDefault="0086579F" w:rsidP="00E57E8C">
            <w:pPr>
              <w:spacing w:line="360" w:lineRule="auto"/>
              <w:jc w:val="center"/>
              <w:rPr>
                <w:rFonts w:eastAsiaTheme="minorHAnsi"/>
                <w:i/>
                <w:iCs/>
                <w:sz w:val="23"/>
                <w:szCs w:val="23"/>
              </w:rPr>
            </w:pPr>
            <w:r w:rsidRPr="00E978BE">
              <w:rPr>
                <w:rFonts w:eastAsiaTheme="minorHAnsi"/>
                <w:i/>
                <w:iCs/>
                <w:sz w:val="23"/>
                <w:szCs w:val="23"/>
              </w:rPr>
              <w:t>Max.</w:t>
            </w:r>
          </w:p>
        </w:tc>
      </w:tr>
      <w:tr w:rsidR="0086579F" w:rsidRPr="002A68CB" w14:paraId="3F459B4E" w14:textId="3B40760A" w:rsidTr="00E978BE">
        <w:tc>
          <w:tcPr>
            <w:tcW w:w="1636" w:type="dxa"/>
            <w:tcBorders>
              <w:left w:val="nil"/>
              <w:bottom w:val="nil"/>
              <w:right w:val="nil"/>
            </w:tcBorders>
          </w:tcPr>
          <w:p w14:paraId="21184F40"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Forward</w:t>
            </w:r>
          </w:p>
        </w:tc>
        <w:tc>
          <w:tcPr>
            <w:tcW w:w="1429" w:type="dxa"/>
            <w:tcBorders>
              <w:left w:val="nil"/>
              <w:bottom w:val="nil"/>
              <w:right w:val="nil"/>
            </w:tcBorders>
          </w:tcPr>
          <w:p w14:paraId="3CA50704"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Cue</w:t>
            </w:r>
          </w:p>
        </w:tc>
        <w:tc>
          <w:tcPr>
            <w:tcW w:w="1661" w:type="dxa"/>
            <w:tcBorders>
              <w:left w:val="nil"/>
              <w:bottom w:val="nil"/>
              <w:right w:val="nil"/>
            </w:tcBorders>
          </w:tcPr>
          <w:p w14:paraId="220B0A35" w14:textId="77777777" w:rsidR="0086579F" w:rsidRPr="002A68CB" w:rsidRDefault="0086579F" w:rsidP="00E57E8C">
            <w:pPr>
              <w:spacing w:before="240" w:line="360" w:lineRule="auto"/>
              <w:rPr>
                <w:rFonts w:eastAsiaTheme="minorHAnsi"/>
                <w:sz w:val="23"/>
                <w:szCs w:val="23"/>
              </w:rPr>
            </w:pPr>
            <w:r w:rsidRPr="002A68CB">
              <w:rPr>
                <w:rFonts w:eastAsiaTheme="minorHAnsi"/>
                <w:sz w:val="23"/>
                <w:szCs w:val="23"/>
              </w:rPr>
              <w:t>Concreteness</w:t>
            </w:r>
          </w:p>
        </w:tc>
        <w:tc>
          <w:tcPr>
            <w:tcW w:w="1256" w:type="dxa"/>
            <w:tcBorders>
              <w:left w:val="nil"/>
              <w:bottom w:val="nil"/>
              <w:right w:val="nil"/>
            </w:tcBorders>
          </w:tcPr>
          <w:p w14:paraId="1C93605C"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4.97</w:t>
            </w:r>
          </w:p>
        </w:tc>
        <w:tc>
          <w:tcPr>
            <w:tcW w:w="1256" w:type="dxa"/>
            <w:tcBorders>
              <w:left w:val="nil"/>
              <w:bottom w:val="nil"/>
              <w:right w:val="nil"/>
            </w:tcBorders>
          </w:tcPr>
          <w:p w14:paraId="5CE45960" w14:textId="77777777" w:rsidR="0086579F" w:rsidRPr="002A68CB" w:rsidRDefault="0086579F" w:rsidP="00E57E8C">
            <w:pPr>
              <w:spacing w:before="240" w:line="360" w:lineRule="auto"/>
              <w:jc w:val="center"/>
              <w:rPr>
                <w:rFonts w:eastAsiaTheme="minorHAnsi"/>
                <w:sz w:val="23"/>
                <w:szCs w:val="23"/>
              </w:rPr>
            </w:pPr>
            <w:r w:rsidRPr="002A68CB">
              <w:rPr>
                <w:rFonts w:eastAsiaTheme="minorHAnsi"/>
                <w:sz w:val="23"/>
                <w:szCs w:val="23"/>
              </w:rPr>
              <w:t>1.22</w:t>
            </w:r>
          </w:p>
        </w:tc>
        <w:tc>
          <w:tcPr>
            <w:tcW w:w="1061" w:type="dxa"/>
            <w:tcBorders>
              <w:left w:val="nil"/>
              <w:bottom w:val="nil"/>
              <w:right w:val="nil"/>
            </w:tcBorders>
          </w:tcPr>
          <w:p w14:paraId="35962A20" w14:textId="7C7B7B83" w:rsidR="0086579F" w:rsidRPr="002A68CB" w:rsidRDefault="007D7400" w:rsidP="00E57E8C">
            <w:pPr>
              <w:spacing w:before="240" w:line="360" w:lineRule="auto"/>
              <w:jc w:val="center"/>
              <w:rPr>
                <w:rFonts w:eastAsiaTheme="minorHAnsi"/>
                <w:sz w:val="23"/>
                <w:szCs w:val="23"/>
              </w:rPr>
            </w:pPr>
            <w:r>
              <w:rPr>
                <w:rFonts w:eastAsiaTheme="minorHAnsi"/>
                <w:sz w:val="23"/>
                <w:szCs w:val="23"/>
              </w:rPr>
              <w:t>2.61</w:t>
            </w:r>
          </w:p>
        </w:tc>
        <w:tc>
          <w:tcPr>
            <w:tcW w:w="1061" w:type="dxa"/>
            <w:tcBorders>
              <w:left w:val="nil"/>
              <w:bottom w:val="nil"/>
              <w:right w:val="nil"/>
            </w:tcBorders>
          </w:tcPr>
          <w:p w14:paraId="32FD203F" w14:textId="6237EB8C" w:rsidR="0086579F" w:rsidRPr="002A68CB" w:rsidRDefault="007D7400">
            <w:pPr>
              <w:spacing w:before="240" w:line="360" w:lineRule="auto"/>
              <w:jc w:val="center"/>
              <w:rPr>
                <w:rFonts w:eastAsiaTheme="minorHAnsi"/>
                <w:sz w:val="23"/>
                <w:szCs w:val="23"/>
              </w:rPr>
            </w:pPr>
            <w:r>
              <w:rPr>
                <w:rFonts w:eastAsiaTheme="minorHAnsi"/>
                <w:sz w:val="23"/>
                <w:szCs w:val="23"/>
              </w:rPr>
              <w:t>6.53</w:t>
            </w:r>
          </w:p>
        </w:tc>
      </w:tr>
      <w:tr w:rsidR="0086579F" w:rsidRPr="002A68CB" w14:paraId="75C25716" w14:textId="33CAD6B9" w:rsidTr="00E978BE">
        <w:tc>
          <w:tcPr>
            <w:tcW w:w="1636" w:type="dxa"/>
            <w:tcBorders>
              <w:top w:val="nil"/>
              <w:left w:val="nil"/>
              <w:bottom w:val="nil"/>
              <w:right w:val="nil"/>
            </w:tcBorders>
          </w:tcPr>
          <w:p w14:paraId="6C63DA9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
          <w:p w14:paraId="4DC60290"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
          <w:p w14:paraId="405D2634"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508F7534"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
          <w:p w14:paraId="2A901D57"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
          <w:p w14:paraId="561C6452" w14:textId="283E5964" w:rsidR="0086579F" w:rsidRPr="002A68CB" w:rsidRDefault="007D7400" w:rsidP="00E57E8C">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079C35C7" w14:textId="32175CDF" w:rsidR="0086579F" w:rsidRPr="002A68CB" w:rsidRDefault="007D7400">
            <w:pPr>
              <w:spacing w:line="360" w:lineRule="auto"/>
              <w:jc w:val="center"/>
              <w:rPr>
                <w:rFonts w:eastAsiaTheme="minorHAnsi"/>
                <w:sz w:val="23"/>
                <w:szCs w:val="23"/>
              </w:rPr>
            </w:pPr>
            <w:r>
              <w:rPr>
                <w:rFonts w:eastAsiaTheme="minorHAnsi"/>
                <w:sz w:val="23"/>
                <w:szCs w:val="23"/>
              </w:rPr>
              <w:t>10</w:t>
            </w:r>
          </w:p>
        </w:tc>
      </w:tr>
      <w:tr w:rsidR="0086579F" w:rsidRPr="002A68CB" w14:paraId="53AD2ABB" w14:textId="0EC7BA1C" w:rsidTr="00E978BE">
        <w:tc>
          <w:tcPr>
            <w:tcW w:w="1636" w:type="dxa"/>
            <w:tcBorders>
              <w:top w:val="nil"/>
              <w:left w:val="nil"/>
              <w:bottom w:val="nil"/>
              <w:right w:val="nil"/>
            </w:tcBorders>
          </w:tcPr>
          <w:p w14:paraId="3B93E7F2"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
          <w:p w14:paraId="3435F99E"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
          <w:p w14:paraId="15B5FFE9"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
          <w:p w14:paraId="02275B8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
          <w:p w14:paraId="3AEDE66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
          <w:p w14:paraId="60AA9E37" w14:textId="6C10BAB5" w:rsidR="0086579F" w:rsidRPr="002A68CB" w:rsidRDefault="007D7400" w:rsidP="00E57E8C">
            <w:pPr>
              <w:spacing w:line="360" w:lineRule="auto"/>
              <w:jc w:val="center"/>
              <w:rPr>
                <w:rFonts w:eastAsiaTheme="minorHAnsi"/>
                <w:sz w:val="23"/>
                <w:szCs w:val="23"/>
              </w:rPr>
            </w:pPr>
            <w:r>
              <w:rPr>
                <w:rFonts w:eastAsiaTheme="minorHAnsi"/>
                <w:sz w:val="23"/>
                <w:szCs w:val="23"/>
              </w:rPr>
              <w:t>2.44</w:t>
            </w:r>
          </w:p>
        </w:tc>
        <w:tc>
          <w:tcPr>
            <w:tcW w:w="1061" w:type="dxa"/>
            <w:tcBorders>
              <w:top w:val="nil"/>
              <w:left w:val="nil"/>
              <w:bottom w:val="nil"/>
              <w:right w:val="nil"/>
            </w:tcBorders>
          </w:tcPr>
          <w:p w14:paraId="1F3B7B19" w14:textId="51E9A4C4" w:rsidR="0086579F" w:rsidRPr="002A68CB" w:rsidRDefault="007D7400">
            <w:pPr>
              <w:spacing w:line="360" w:lineRule="auto"/>
              <w:jc w:val="center"/>
              <w:rPr>
                <w:rFonts w:eastAsiaTheme="minorHAnsi"/>
                <w:sz w:val="23"/>
                <w:szCs w:val="23"/>
              </w:rPr>
            </w:pPr>
            <w:r>
              <w:rPr>
                <w:rFonts w:eastAsiaTheme="minorHAnsi"/>
                <w:sz w:val="23"/>
                <w:szCs w:val="23"/>
              </w:rPr>
              <w:t>5.29</w:t>
            </w:r>
          </w:p>
        </w:tc>
      </w:tr>
      <w:tr w:rsidR="0086579F" w:rsidRPr="002A68CB" w14:paraId="1ED21609" w14:textId="47EE2707" w:rsidTr="00E978BE">
        <w:tc>
          <w:tcPr>
            <w:tcW w:w="1636" w:type="dxa"/>
            <w:tcBorders>
              <w:top w:val="nil"/>
              <w:left w:val="nil"/>
              <w:bottom w:val="nil"/>
              <w:right w:val="nil"/>
            </w:tcBorders>
          </w:tcPr>
          <w:p w14:paraId="354D1795"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
          <w:p w14:paraId="698E8C3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
          <w:p w14:paraId="1CA4FE35"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
          <w:p w14:paraId="00B8F8E5"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
          <w:p w14:paraId="53312129"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
          <w:p w14:paraId="51D31359" w14:textId="3A4B1EBA" w:rsidR="0086579F" w:rsidRPr="002A68CB" w:rsidRDefault="007D7400" w:rsidP="00E57E8C">
            <w:pPr>
              <w:spacing w:line="360" w:lineRule="auto"/>
              <w:jc w:val="center"/>
              <w:rPr>
                <w:rFonts w:eastAsiaTheme="minorHAnsi"/>
                <w:sz w:val="23"/>
                <w:szCs w:val="23"/>
              </w:rPr>
            </w:pPr>
            <w:r>
              <w:rPr>
                <w:rFonts w:eastAsiaTheme="minorHAnsi"/>
                <w:sz w:val="23"/>
                <w:szCs w:val="23"/>
              </w:rPr>
              <w:t>2.40</w:t>
            </w:r>
          </w:p>
        </w:tc>
        <w:tc>
          <w:tcPr>
            <w:tcW w:w="1061" w:type="dxa"/>
            <w:tcBorders>
              <w:top w:val="nil"/>
              <w:left w:val="nil"/>
              <w:bottom w:val="nil"/>
              <w:right w:val="nil"/>
            </w:tcBorders>
          </w:tcPr>
          <w:p w14:paraId="165C132F" w14:textId="7CD5DC9A" w:rsidR="0086579F" w:rsidRPr="002A68CB" w:rsidRDefault="007D7400">
            <w:pPr>
              <w:spacing w:line="360" w:lineRule="auto"/>
              <w:jc w:val="center"/>
              <w:rPr>
                <w:rFonts w:eastAsiaTheme="minorHAnsi"/>
                <w:sz w:val="23"/>
                <w:szCs w:val="23"/>
              </w:rPr>
            </w:pPr>
            <w:r>
              <w:rPr>
                <w:rFonts w:eastAsiaTheme="minorHAnsi"/>
                <w:sz w:val="23"/>
                <w:szCs w:val="23"/>
              </w:rPr>
              <w:t>6.67</w:t>
            </w:r>
          </w:p>
        </w:tc>
      </w:tr>
      <w:tr w:rsidR="0086579F" w:rsidRPr="002A68CB" w14:paraId="6D6720B5" w14:textId="6558AB2B" w:rsidTr="00E978BE">
        <w:tc>
          <w:tcPr>
            <w:tcW w:w="1636" w:type="dxa"/>
            <w:tcBorders>
              <w:top w:val="nil"/>
              <w:left w:val="nil"/>
              <w:bottom w:val="nil"/>
              <w:right w:val="nil"/>
            </w:tcBorders>
          </w:tcPr>
          <w:p w14:paraId="7CA42B09"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
          <w:p w14:paraId="4113FB52"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
          <w:p w14:paraId="369D46CA"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4AB1909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
          <w:p w14:paraId="1904EF90"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
          <w:p w14:paraId="1940D019" w14:textId="1CDE21D1" w:rsidR="0086579F" w:rsidRPr="002A68CB" w:rsidRDefault="007D7400" w:rsidP="00E57E8C">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15AB7A33" w14:textId="45529979" w:rsidR="0086579F" w:rsidRPr="002A68CB" w:rsidRDefault="007D7400">
            <w:pPr>
              <w:spacing w:line="360" w:lineRule="auto"/>
              <w:jc w:val="center"/>
              <w:rPr>
                <w:rFonts w:eastAsiaTheme="minorHAnsi"/>
                <w:sz w:val="23"/>
                <w:szCs w:val="23"/>
              </w:rPr>
            </w:pPr>
            <w:r>
              <w:rPr>
                <w:rFonts w:eastAsiaTheme="minorHAnsi"/>
                <w:sz w:val="23"/>
                <w:szCs w:val="23"/>
              </w:rPr>
              <w:t>8</w:t>
            </w:r>
          </w:p>
        </w:tc>
      </w:tr>
      <w:tr w:rsidR="0086579F" w:rsidRPr="002A68CB" w14:paraId="05A2E98C" w14:textId="6E7BA761" w:rsidTr="00E978BE">
        <w:tc>
          <w:tcPr>
            <w:tcW w:w="1636" w:type="dxa"/>
            <w:tcBorders>
              <w:top w:val="nil"/>
              <w:left w:val="nil"/>
              <w:bottom w:val="nil"/>
              <w:right w:val="nil"/>
            </w:tcBorders>
          </w:tcPr>
          <w:p w14:paraId="285E9ED7" w14:textId="77777777" w:rsidR="0086579F" w:rsidRPr="002A68CB" w:rsidRDefault="0086579F" w:rsidP="00E57E8C">
            <w:pPr>
              <w:spacing w:line="360" w:lineRule="auto"/>
              <w:rPr>
                <w:rFonts w:eastAsiaTheme="minorHAnsi"/>
                <w:b/>
                <w:bCs/>
                <w:sz w:val="23"/>
                <w:szCs w:val="23"/>
              </w:rPr>
            </w:pPr>
          </w:p>
        </w:tc>
        <w:tc>
          <w:tcPr>
            <w:tcW w:w="1429" w:type="dxa"/>
            <w:tcBorders>
              <w:top w:val="nil"/>
              <w:left w:val="nil"/>
              <w:bottom w:val="nil"/>
              <w:right w:val="nil"/>
            </w:tcBorders>
          </w:tcPr>
          <w:p w14:paraId="510064E9" w14:textId="77777777" w:rsidR="0086579F" w:rsidRPr="002A68CB" w:rsidRDefault="0086579F" w:rsidP="00E57E8C">
            <w:pPr>
              <w:spacing w:line="360" w:lineRule="auto"/>
              <w:rPr>
                <w:rFonts w:eastAsiaTheme="minorHAnsi"/>
                <w:sz w:val="23"/>
                <w:szCs w:val="23"/>
              </w:rPr>
            </w:pPr>
          </w:p>
        </w:tc>
        <w:tc>
          <w:tcPr>
            <w:tcW w:w="1661" w:type="dxa"/>
            <w:tcBorders>
              <w:top w:val="nil"/>
              <w:left w:val="nil"/>
              <w:bottom w:val="nil"/>
              <w:right w:val="nil"/>
            </w:tcBorders>
          </w:tcPr>
          <w:p w14:paraId="172C3170" w14:textId="77777777" w:rsidR="0086579F" w:rsidRPr="002A68CB" w:rsidRDefault="0086579F" w:rsidP="00E57E8C">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
          <w:p w14:paraId="157153A8"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
          <w:p w14:paraId="37A30FD3" w14:textId="77777777" w:rsidR="0086579F" w:rsidRPr="002A68CB" w:rsidRDefault="0086579F" w:rsidP="00E57E8C">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
          <w:p w14:paraId="3DF3DFB3" w14:textId="172BA204" w:rsidR="0086579F" w:rsidRPr="002A68CB" w:rsidRDefault="007D7400" w:rsidP="00E57E8C">
            <w:pPr>
              <w:spacing w:line="360" w:lineRule="auto"/>
              <w:jc w:val="center"/>
              <w:rPr>
                <w:rFonts w:eastAsiaTheme="minorHAnsi"/>
                <w:sz w:val="23"/>
                <w:szCs w:val="23"/>
              </w:rPr>
            </w:pPr>
            <w:r>
              <w:rPr>
                <w:rFonts w:eastAsiaTheme="minorHAnsi"/>
                <w:sz w:val="23"/>
                <w:szCs w:val="23"/>
              </w:rPr>
              <w:t>1.59</w:t>
            </w:r>
          </w:p>
        </w:tc>
        <w:tc>
          <w:tcPr>
            <w:tcW w:w="1061" w:type="dxa"/>
            <w:tcBorders>
              <w:top w:val="nil"/>
              <w:left w:val="nil"/>
              <w:bottom w:val="nil"/>
              <w:right w:val="nil"/>
            </w:tcBorders>
          </w:tcPr>
          <w:p w14:paraId="18D11E90" w14:textId="63671F55" w:rsidR="0086579F" w:rsidRPr="002A68CB" w:rsidRDefault="007D7400">
            <w:pPr>
              <w:spacing w:line="360" w:lineRule="auto"/>
              <w:jc w:val="center"/>
              <w:rPr>
                <w:rFonts w:eastAsiaTheme="minorHAnsi"/>
                <w:sz w:val="23"/>
                <w:szCs w:val="23"/>
              </w:rPr>
            </w:pPr>
            <w:r>
              <w:rPr>
                <w:rFonts w:eastAsiaTheme="minorHAnsi"/>
                <w:sz w:val="23"/>
                <w:szCs w:val="23"/>
              </w:rPr>
              <w:t>4.86</w:t>
            </w:r>
          </w:p>
        </w:tc>
      </w:tr>
      <w:tr w:rsidR="007D7400" w:rsidRPr="002A68CB" w14:paraId="5A24AFBF" w14:textId="298E4A90" w:rsidTr="00E978BE">
        <w:tc>
          <w:tcPr>
            <w:tcW w:w="1636" w:type="dxa"/>
            <w:tcBorders>
              <w:top w:val="nil"/>
              <w:left w:val="nil"/>
              <w:bottom w:val="nil"/>
              <w:right w:val="nil"/>
            </w:tcBorders>
          </w:tcPr>
          <w:p w14:paraId="55E655CF"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Backward</w:t>
            </w:r>
          </w:p>
        </w:tc>
        <w:tc>
          <w:tcPr>
            <w:tcW w:w="1429" w:type="dxa"/>
            <w:tcBorders>
              <w:top w:val="nil"/>
              <w:left w:val="nil"/>
              <w:bottom w:val="nil"/>
              <w:right w:val="nil"/>
            </w:tcBorders>
          </w:tcPr>
          <w:p w14:paraId="0076B7A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
          <w:p w14:paraId="65701FCA"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
          <w:p w14:paraId="198062F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4.96</w:t>
            </w:r>
          </w:p>
        </w:tc>
        <w:tc>
          <w:tcPr>
            <w:tcW w:w="1256" w:type="dxa"/>
            <w:tcBorders>
              <w:top w:val="nil"/>
              <w:left w:val="nil"/>
              <w:bottom w:val="nil"/>
              <w:right w:val="nil"/>
            </w:tcBorders>
          </w:tcPr>
          <w:p w14:paraId="6D61C08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1.14</w:t>
            </w:r>
          </w:p>
        </w:tc>
        <w:tc>
          <w:tcPr>
            <w:tcW w:w="1061" w:type="dxa"/>
            <w:tcBorders>
              <w:top w:val="nil"/>
              <w:left w:val="nil"/>
              <w:bottom w:val="nil"/>
              <w:right w:val="nil"/>
            </w:tcBorders>
          </w:tcPr>
          <w:p w14:paraId="6D7346DC" w14:textId="7397AA7F" w:rsidR="007D7400" w:rsidRPr="002A68CB" w:rsidRDefault="007D7400" w:rsidP="007D7400">
            <w:pPr>
              <w:spacing w:line="360" w:lineRule="auto"/>
              <w:jc w:val="center"/>
              <w:rPr>
                <w:rFonts w:eastAsiaTheme="minorHAnsi"/>
                <w:sz w:val="23"/>
                <w:szCs w:val="23"/>
              </w:rPr>
            </w:pPr>
            <w:r>
              <w:rPr>
                <w:rFonts w:eastAsiaTheme="minorHAnsi"/>
                <w:sz w:val="23"/>
                <w:szCs w:val="23"/>
              </w:rPr>
              <w:t>2.40</w:t>
            </w:r>
          </w:p>
        </w:tc>
        <w:tc>
          <w:tcPr>
            <w:tcW w:w="1061" w:type="dxa"/>
            <w:tcBorders>
              <w:top w:val="nil"/>
              <w:left w:val="nil"/>
              <w:bottom w:val="nil"/>
              <w:right w:val="nil"/>
            </w:tcBorders>
          </w:tcPr>
          <w:p w14:paraId="52CF3E65" w14:textId="1C74B85C" w:rsidR="007D7400" w:rsidRPr="002A68CB" w:rsidRDefault="007D7400">
            <w:pPr>
              <w:spacing w:line="360" w:lineRule="auto"/>
              <w:jc w:val="center"/>
              <w:rPr>
                <w:rFonts w:eastAsiaTheme="minorHAnsi"/>
                <w:sz w:val="23"/>
                <w:szCs w:val="23"/>
              </w:rPr>
            </w:pPr>
            <w:r>
              <w:rPr>
                <w:rFonts w:eastAsiaTheme="minorHAnsi"/>
                <w:sz w:val="23"/>
                <w:szCs w:val="23"/>
              </w:rPr>
              <w:t>6.67</w:t>
            </w:r>
          </w:p>
        </w:tc>
      </w:tr>
      <w:tr w:rsidR="007D7400" w:rsidRPr="002A68CB" w14:paraId="2778F57D" w14:textId="7399787D" w:rsidTr="00E978BE">
        <w:tc>
          <w:tcPr>
            <w:tcW w:w="1636" w:type="dxa"/>
            <w:tcBorders>
              <w:top w:val="nil"/>
              <w:left w:val="nil"/>
              <w:bottom w:val="nil"/>
              <w:right w:val="nil"/>
            </w:tcBorders>
          </w:tcPr>
          <w:p w14:paraId="4C771A0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102DC6F3"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4736144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00B56E0C"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4.46</w:t>
            </w:r>
          </w:p>
        </w:tc>
        <w:tc>
          <w:tcPr>
            <w:tcW w:w="1256" w:type="dxa"/>
            <w:tcBorders>
              <w:top w:val="nil"/>
              <w:left w:val="nil"/>
              <w:bottom w:val="nil"/>
              <w:right w:val="nil"/>
            </w:tcBorders>
          </w:tcPr>
          <w:p w14:paraId="4B4B6BF2"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1.27</w:t>
            </w:r>
          </w:p>
        </w:tc>
        <w:tc>
          <w:tcPr>
            <w:tcW w:w="1061" w:type="dxa"/>
            <w:tcBorders>
              <w:top w:val="nil"/>
              <w:left w:val="nil"/>
              <w:bottom w:val="nil"/>
              <w:right w:val="nil"/>
            </w:tcBorders>
          </w:tcPr>
          <w:p w14:paraId="11770ECB" w14:textId="44D15C64" w:rsidR="007D7400" w:rsidRPr="002A68CB" w:rsidRDefault="007D7400" w:rsidP="007D7400">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61B03E68" w14:textId="2ED2404C" w:rsidR="007D7400" w:rsidRPr="002A68CB" w:rsidRDefault="007D7400">
            <w:pPr>
              <w:spacing w:line="360" w:lineRule="auto"/>
              <w:jc w:val="center"/>
              <w:rPr>
                <w:rFonts w:eastAsiaTheme="minorHAnsi"/>
                <w:sz w:val="23"/>
                <w:szCs w:val="23"/>
              </w:rPr>
            </w:pPr>
            <w:r>
              <w:rPr>
                <w:rFonts w:eastAsiaTheme="minorHAnsi"/>
                <w:sz w:val="23"/>
                <w:szCs w:val="23"/>
              </w:rPr>
              <w:t>8</w:t>
            </w:r>
          </w:p>
        </w:tc>
      </w:tr>
      <w:tr w:rsidR="007D7400" w:rsidRPr="002A68CB" w14:paraId="1286B4CD" w14:textId="4157044E" w:rsidTr="00E978BE">
        <w:tc>
          <w:tcPr>
            <w:tcW w:w="1636" w:type="dxa"/>
            <w:tcBorders>
              <w:top w:val="nil"/>
              <w:left w:val="nil"/>
              <w:bottom w:val="nil"/>
              <w:right w:val="nil"/>
            </w:tcBorders>
          </w:tcPr>
          <w:p w14:paraId="666E81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38762A3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283ED8F9"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
          <w:p w14:paraId="0E16A380"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2.49</w:t>
            </w:r>
          </w:p>
        </w:tc>
        <w:tc>
          <w:tcPr>
            <w:tcW w:w="1256" w:type="dxa"/>
            <w:tcBorders>
              <w:top w:val="nil"/>
              <w:left w:val="nil"/>
              <w:bottom w:val="nil"/>
              <w:right w:val="nil"/>
            </w:tcBorders>
          </w:tcPr>
          <w:p w14:paraId="158B0D3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0.63</w:t>
            </w:r>
          </w:p>
        </w:tc>
        <w:tc>
          <w:tcPr>
            <w:tcW w:w="1061" w:type="dxa"/>
            <w:tcBorders>
              <w:top w:val="nil"/>
              <w:left w:val="nil"/>
              <w:bottom w:val="nil"/>
              <w:right w:val="nil"/>
            </w:tcBorders>
          </w:tcPr>
          <w:p w14:paraId="6D88A49E" w14:textId="52F96086" w:rsidR="007D7400" w:rsidRPr="002A68CB" w:rsidRDefault="007D7400" w:rsidP="007D7400">
            <w:pPr>
              <w:spacing w:line="360" w:lineRule="auto"/>
              <w:jc w:val="center"/>
              <w:rPr>
                <w:rFonts w:eastAsiaTheme="minorHAnsi"/>
                <w:sz w:val="23"/>
                <w:szCs w:val="23"/>
              </w:rPr>
            </w:pPr>
            <w:r>
              <w:rPr>
                <w:rFonts w:eastAsiaTheme="minorHAnsi"/>
                <w:sz w:val="23"/>
                <w:szCs w:val="23"/>
              </w:rPr>
              <w:t>1.59</w:t>
            </w:r>
          </w:p>
        </w:tc>
        <w:tc>
          <w:tcPr>
            <w:tcW w:w="1061" w:type="dxa"/>
            <w:tcBorders>
              <w:top w:val="nil"/>
              <w:left w:val="nil"/>
              <w:bottom w:val="nil"/>
              <w:right w:val="nil"/>
            </w:tcBorders>
          </w:tcPr>
          <w:p w14:paraId="424D0D16" w14:textId="43F8E85E" w:rsidR="007D7400" w:rsidRPr="002A68CB" w:rsidRDefault="007D7400">
            <w:pPr>
              <w:spacing w:line="360" w:lineRule="auto"/>
              <w:jc w:val="center"/>
              <w:rPr>
                <w:rFonts w:eastAsiaTheme="minorHAnsi"/>
                <w:sz w:val="23"/>
                <w:szCs w:val="23"/>
              </w:rPr>
            </w:pPr>
            <w:r>
              <w:rPr>
                <w:rFonts w:eastAsiaTheme="minorHAnsi"/>
                <w:sz w:val="23"/>
                <w:szCs w:val="23"/>
              </w:rPr>
              <w:t>4.86</w:t>
            </w:r>
          </w:p>
        </w:tc>
      </w:tr>
      <w:tr w:rsidR="007D7400" w:rsidRPr="002A68CB" w14:paraId="097152FE" w14:textId="20FBDC49" w:rsidTr="00E978BE">
        <w:tc>
          <w:tcPr>
            <w:tcW w:w="1636" w:type="dxa"/>
            <w:tcBorders>
              <w:top w:val="nil"/>
              <w:left w:val="nil"/>
              <w:bottom w:val="nil"/>
              <w:right w:val="nil"/>
            </w:tcBorders>
          </w:tcPr>
          <w:p w14:paraId="54D2CA5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35A8D8A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
          <w:p w14:paraId="298C33D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
          <w:p w14:paraId="02AEA42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4.97</w:t>
            </w:r>
          </w:p>
        </w:tc>
        <w:tc>
          <w:tcPr>
            <w:tcW w:w="1256" w:type="dxa"/>
            <w:tcBorders>
              <w:top w:val="nil"/>
              <w:left w:val="nil"/>
              <w:bottom w:val="nil"/>
              <w:right w:val="nil"/>
            </w:tcBorders>
          </w:tcPr>
          <w:p w14:paraId="00DBC06A"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1.22</w:t>
            </w:r>
          </w:p>
        </w:tc>
        <w:tc>
          <w:tcPr>
            <w:tcW w:w="1061" w:type="dxa"/>
            <w:tcBorders>
              <w:top w:val="nil"/>
              <w:left w:val="nil"/>
              <w:bottom w:val="nil"/>
              <w:right w:val="nil"/>
            </w:tcBorders>
          </w:tcPr>
          <w:p w14:paraId="2687426F" w14:textId="3192DD76" w:rsidR="007D7400" w:rsidRPr="002A68CB" w:rsidRDefault="007D7400" w:rsidP="007D7400">
            <w:pPr>
              <w:spacing w:line="360" w:lineRule="auto"/>
              <w:jc w:val="center"/>
              <w:rPr>
                <w:rFonts w:eastAsiaTheme="minorHAnsi"/>
                <w:sz w:val="23"/>
                <w:szCs w:val="23"/>
              </w:rPr>
            </w:pPr>
            <w:r>
              <w:rPr>
                <w:rFonts w:eastAsiaTheme="minorHAnsi"/>
                <w:sz w:val="23"/>
                <w:szCs w:val="23"/>
              </w:rPr>
              <w:t>2.61</w:t>
            </w:r>
          </w:p>
        </w:tc>
        <w:tc>
          <w:tcPr>
            <w:tcW w:w="1061" w:type="dxa"/>
            <w:tcBorders>
              <w:top w:val="nil"/>
              <w:left w:val="nil"/>
              <w:bottom w:val="nil"/>
              <w:right w:val="nil"/>
            </w:tcBorders>
          </w:tcPr>
          <w:p w14:paraId="793EA772" w14:textId="6A46B408" w:rsidR="007D7400" w:rsidRPr="002A68CB" w:rsidRDefault="007D7400">
            <w:pPr>
              <w:spacing w:line="360" w:lineRule="auto"/>
              <w:jc w:val="center"/>
              <w:rPr>
                <w:rFonts w:eastAsiaTheme="minorHAnsi"/>
                <w:sz w:val="23"/>
                <w:szCs w:val="23"/>
              </w:rPr>
            </w:pPr>
            <w:r>
              <w:rPr>
                <w:rFonts w:eastAsiaTheme="minorHAnsi"/>
                <w:sz w:val="23"/>
                <w:szCs w:val="23"/>
              </w:rPr>
              <w:t>6.53</w:t>
            </w:r>
          </w:p>
        </w:tc>
      </w:tr>
      <w:tr w:rsidR="007D7400" w:rsidRPr="002A68CB" w14:paraId="4456FE25" w14:textId="73AAB2D4" w:rsidTr="00E978BE">
        <w:tc>
          <w:tcPr>
            <w:tcW w:w="1636" w:type="dxa"/>
            <w:tcBorders>
              <w:top w:val="nil"/>
              <w:left w:val="nil"/>
              <w:bottom w:val="nil"/>
              <w:right w:val="nil"/>
            </w:tcBorders>
          </w:tcPr>
          <w:p w14:paraId="5B899263"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47C1CEE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712BC91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37CE4847"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6.20</w:t>
            </w:r>
          </w:p>
        </w:tc>
        <w:tc>
          <w:tcPr>
            <w:tcW w:w="1256" w:type="dxa"/>
            <w:tcBorders>
              <w:top w:val="nil"/>
              <w:left w:val="nil"/>
              <w:bottom w:val="nil"/>
              <w:right w:val="nil"/>
            </w:tcBorders>
          </w:tcPr>
          <w:p w14:paraId="7FB7AC39"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1.86</w:t>
            </w:r>
          </w:p>
        </w:tc>
        <w:tc>
          <w:tcPr>
            <w:tcW w:w="1061" w:type="dxa"/>
            <w:tcBorders>
              <w:top w:val="nil"/>
              <w:left w:val="nil"/>
              <w:bottom w:val="nil"/>
              <w:right w:val="nil"/>
            </w:tcBorders>
          </w:tcPr>
          <w:p w14:paraId="2EDBDDE8" w14:textId="357591A4" w:rsidR="007D7400" w:rsidRPr="002A68CB" w:rsidRDefault="007D7400" w:rsidP="007D7400">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769B56F0" w14:textId="7A610848" w:rsidR="007D7400" w:rsidRPr="002A68CB" w:rsidRDefault="007D7400">
            <w:pPr>
              <w:spacing w:line="360" w:lineRule="auto"/>
              <w:jc w:val="center"/>
              <w:rPr>
                <w:rFonts w:eastAsiaTheme="minorHAnsi"/>
                <w:sz w:val="23"/>
                <w:szCs w:val="23"/>
              </w:rPr>
            </w:pPr>
            <w:r>
              <w:rPr>
                <w:rFonts w:eastAsiaTheme="minorHAnsi"/>
                <w:sz w:val="23"/>
                <w:szCs w:val="23"/>
              </w:rPr>
              <w:t>10</w:t>
            </w:r>
          </w:p>
        </w:tc>
      </w:tr>
      <w:tr w:rsidR="007D7400" w:rsidRPr="002A68CB" w14:paraId="214DB8BE" w14:textId="406332FE" w:rsidTr="00E978BE">
        <w:tc>
          <w:tcPr>
            <w:tcW w:w="1636" w:type="dxa"/>
            <w:tcBorders>
              <w:top w:val="nil"/>
              <w:left w:val="nil"/>
              <w:bottom w:val="nil"/>
              <w:right w:val="nil"/>
            </w:tcBorders>
          </w:tcPr>
          <w:p w14:paraId="58609999"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0CF1595A"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21FD923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
          <w:p w14:paraId="17DEE428"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3.74</w:t>
            </w:r>
          </w:p>
        </w:tc>
        <w:tc>
          <w:tcPr>
            <w:tcW w:w="1256" w:type="dxa"/>
            <w:tcBorders>
              <w:top w:val="nil"/>
              <w:left w:val="nil"/>
              <w:bottom w:val="nil"/>
              <w:right w:val="nil"/>
            </w:tcBorders>
          </w:tcPr>
          <w:p w14:paraId="5CE39165" w14:textId="7777777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0.67</w:t>
            </w:r>
          </w:p>
        </w:tc>
        <w:tc>
          <w:tcPr>
            <w:tcW w:w="1061" w:type="dxa"/>
            <w:tcBorders>
              <w:top w:val="nil"/>
              <w:left w:val="nil"/>
              <w:bottom w:val="nil"/>
              <w:right w:val="nil"/>
            </w:tcBorders>
          </w:tcPr>
          <w:p w14:paraId="097F25C3" w14:textId="7787ABD6" w:rsidR="007D7400" w:rsidRPr="002A68CB" w:rsidRDefault="007D7400" w:rsidP="007D7400">
            <w:pPr>
              <w:spacing w:line="360" w:lineRule="auto"/>
              <w:jc w:val="center"/>
              <w:rPr>
                <w:rFonts w:eastAsiaTheme="minorHAnsi"/>
                <w:sz w:val="23"/>
                <w:szCs w:val="23"/>
              </w:rPr>
            </w:pPr>
            <w:r>
              <w:rPr>
                <w:rFonts w:eastAsiaTheme="minorHAnsi"/>
                <w:sz w:val="23"/>
                <w:szCs w:val="23"/>
              </w:rPr>
              <w:t>2.44</w:t>
            </w:r>
          </w:p>
        </w:tc>
        <w:tc>
          <w:tcPr>
            <w:tcW w:w="1061" w:type="dxa"/>
            <w:tcBorders>
              <w:top w:val="nil"/>
              <w:left w:val="nil"/>
              <w:bottom w:val="nil"/>
              <w:right w:val="nil"/>
            </w:tcBorders>
          </w:tcPr>
          <w:p w14:paraId="38A81337" w14:textId="2AD83059" w:rsidR="007D7400" w:rsidRPr="002A68CB" w:rsidRDefault="007D7400">
            <w:pPr>
              <w:spacing w:line="360" w:lineRule="auto"/>
              <w:jc w:val="center"/>
              <w:rPr>
                <w:rFonts w:eastAsiaTheme="minorHAnsi"/>
                <w:sz w:val="23"/>
                <w:szCs w:val="23"/>
              </w:rPr>
            </w:pPr>
            <w:r>
              <w:rPr>
                <w:rFonts w:eastAsiaTheme="minorHAnsi"/>
                <w:sz w:val="23"/>
                <w:szCs w:val="23"/>
              </w:rPr>
              <w:t>5.29</w:t>
            </w:r>
          </w:p>
        </w:tc>
      </w:tr>
      <w:tr w:rsidR="007D7400" w:rsidRPr="002A68CB" w14:paraId="134375E2" w14:textId="22F5EFC3" w:rsidTr="00E978BE">
        <w:tc>
          <w:tcPr>
            <w:tcW w:w="1636" w:type="dxa"/>
            <w:tcBorders>
              <w:top w:val="nil"/>
              <w:left w:val="nil"/>
              <w:bottom w:val="nil"/>
              <w:right w:val="nil"/>
            </w:tcBorders>
          </w:tcPr>
          <w:p w14:paraId="3DB51DD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Symmetrical</w:t>
            </w:r>
          </w:p>
        </w:tc>
        <w:tc>
          <w:tcPr>
            <w:tcW w:w="1429" w:type="dxa"/>
            <w:tcBorders>
              <w:top w:val="nil"/>
              <w:left w:val="nil"/>
              <w:bottom w:val="nil"/>
              <w:right w:val="nil"/>
            </w:tcBorders>
          </w:tcPr>
          <w:p w14:paraId="68460875" w14:textId="2CB231B9"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
          <w:p w14:paraId="61BF646B"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
          <w:p w14:paraId="067C36A4" w14:textId="36DE62E4"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4.93</w:t>
            </w:r>
          </w:p>
        </w:tc>
        <w:tc>
          <w:tcPr>
            <w:tcW w:w="1256" w:type="dxa"/>
            <w:tcBorders>
              <w:top w:val="nil"/>
              <w:left w:val="nil"/>
              <w:bottom w:val="nil"/>
              <w:right w:val="nil"/>
            </w:tcBorders>
          </w:tcPr>
          <w:p w14:paraId="6648D5EB" w14:textId="410A634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1.36</w:t>
            </w:r>
          </w:p>
        </w:tc>
        <w:tc>
          <w:tcPr>
            <w:tcW w:w="1061" w:type="dxa"/>
            <w:tcBorders>
              <w:top w:val="nil"/>
              <w:left w:val="nil"/>
              <w:bottom w:val="nil"/>
              <w:right w:val="nil"/>
            </w:tcBorders>
          </w:tcPr>
          <w:p w14:paraId="1F082F0B" w14:textId="693D0821" w:rsidR="007D7400" w:rsidRPr="002A68CB" w:rsidRDefault="007D7400" w:rsidP="007D7400">
            <w:pPr>
              <w:spacing w:line="360" w:lineRule="auto"/>
              <w:jc w:val="center"/>
              <w:rPr>
                <w:rFonts w:eastAsiaTheme="minorHAnsi"/>
                <w:sz w:val="23"/>
                <w:szCs w:val="23"/>
              </w:rPr>
            </w:pPr>
            <w:r>
              <w:rPr>
                <w:rFonts w:eastAsiaTheme="minorHAnsi"/>
                <w:sz w:val="23"/>
                <w:szCs w:val="23"/>
              </w:rPr>
              <w:t>2.35</w:t>
            </w:r>
          </w:p>
        </w:tc>
        <w:tc>
          <w:tcPr>
            <w:tcW w:w="1061" w:type="dxa"/>
            <w:tcBorders>
              <w:top w:val="nil"/>
              <w:left w:val="nil"/>
              <w:bottom w:val="nil"/>
              <w:right w:val="nil"/>
            </w:tcBorders>
          </w:tcPr>
          <w:p w14:paraId="4FFBC9F4" w14:textId="00E9324E" w:rsidR="007D7400" w:rsidRPr="002A68CB" w:rsidRDefault="007D7400">
            <w:pPr>
              <w:spacing w:line="360" w:lineRule="auto"/>
              <w:jc w:val="center"/>
              <w:rPr>
                <w:rFonts w:eastAsiaTheme="minorHAnsi"/>
                <w:sz w:val="23"/>
                <w:szCs w:val="23"/>
              </w:rPr>
            </w:pPr>
            <w:r>
              <w:rPr>
                <w:rFonts w:eastAsiaTheme="minorHAnsi"/>
                <w:sz w:val="23"/>
                <w:szCs w:val="23"/>
              </w:rPr>
              <w:t>6.86</w:t>
            </w:r>
          </w:p>
        </w:tc>
      </w:tr>
      <w:tr w:rsidR="007D7400" w:rsidRPr="002A68CB" w14:paraId="473BD716" w14:textId="097F85BD" w:rsidTr="00E978BE">
        <w:tc>
          <w:tcPr>
            <w:tcW w:w="1636" w:type="dxa"/>
            <w:tcBorders>
              <w:top w:val="nil"/>
              <w:left w:val="nil"/>
              <w:bottom w:val="nil"/>
              <w:right w:val="nil"/>
            </w:tcBorders>
          </w:tcPr>
          <w:p w14:paraId="1E0E2CF4"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20DF5BEB"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33D60097"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33E17FDE" w14:textId="6FE5549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5.05</w:t>
            </w:r>
          </w:p>
        </w:tc>
        <w:tc>
          <w:tcPr>
            <w:tcW w:w="1256" w:type="dxa"/>
            <w:tcBorders>
              <w:top w:val="nil"/>
              <w:left w:val="nil"/>
              <w:bottom w:val="nil"/>
              <w:right w:val="nil"/>
            </w:tcBorders>
          </w:tcPr>
          <w:p w14:paraId="6CF32769" w14:textId="4043DF1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1.62</w:t>
            </w:r>
          </w:p>
        </w:tc>
        <w:tc>
          <w:tcPr>
            <w:tcW w:w="1061" w:type="dxa"/>
            <w:tcBorders>
              <w:top w:val="nil"/>
              <w:left w:val="nil"/>
              <w:bottom w:val="nil"/>
              <w:right w:val="nil"/>
            </w:tcBorders>
          </w:tcPr>
          <w:p w14:paraId="0A072B7E" w14:textId="0D3B7CF5" w:rsidR="007D7400" w:rsidRPr="002A68CB" w:rsidRDefault="007D7400" w:rsidP="007D7400">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7C3A4CF1" w14:textId="23966F4A" w:rsidR="007D7400" w:rsidRPr="002A68CB" w:rsidRDefault="007D7400">
            <w:pPr>
              <w:spacing w:line="360" w:lineRule="auto"/>
              <w:jc w:val="center"/>
              <w:rPr>
                <w:rFonts w:eastAsiaTheme="minorHAnsi"/>
                <w:sz w:val="23"/>
                <w:szCs w:val="23"/>
              </w:rPr>
            </w:pPr>
            <w:r>
              <w:rPr>
                <w:rFonts w:eastAsiaTheme="minorHAnsi"/>
                <w:sz w:val="23"/>
                <w:szCs w:val="23"/>
              </w:rPr>
              <w:t>10</w:t>
            </w:r>
          </w:p>
        </w:tc>
      </w:tr>
      <w:tr w:rsidR="007D7400" w:rsidRPr="002A68CB" w14:paraId="2617943C" w14:textId="63A6BCF9" w:rsidTr="00E978BE">
        <w:tc>
          <w:tcPr>
            <w:tcW w:w="1636" w:type="dxa"/>
            <w:tcBorders>
              <w:top w:val="nil"/>
              <w:left w:val="nil"/>
              <w:bottom w:val="nil"/>
              <w:right w:val="nil"/>
            </w:tcBorders>
          </w:tcPr>
          <w:p w14:paraId="5DB74F3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5C66E438"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724E201E"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
          <w:p w14:paraId="3A330EB1" w14:textId="4535518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3.27</w:t>
            </w:r>
          </w:p>
        </w:tc>
        <w:tc>
          <w:tcPr>
            <w:tcW w:w="1256" w:type="dxa"/>
            <w:tcBorders>
              <w:top w:val="nil"/>
              <w:left w:val="nil"/>
              <w:bottom w:val="nil"/>
              <w:right w:val="nil"/>
            </w:tcBorders>
          </w:tcPr>
          <w:p w14:paraId="53C77670" w14:textId="28BB135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0.61</w:t>
            </w:r>
          </w:p>
        </w:tc>
        <w:tc>
          <w:tcPr>
            <w:tcW w:w="1061" w:type="dxa"/>
            <w:tcBorders>
              <w:top w:val="nil"/>
              <w:left w:val="nil"/>
              <w:bottom w:val="nil"/>
              <w:right w:val="nil"/>
            </w:tcBorders>
          </w:tcPr>
          <w:p w14:paraId="6837E873" w14:textId="517AF9D8" w:rsidR="007D7400" w:rsidRPr="002A68CB" w:rsidRDefault="007D7400" w:rsidP="007D7400">
            <w:pPr>
              <w:spacing w:line="360" w:lineRule="auto"/>
              <w:jc w:val="center"/>
              <w:rPr>
                <w:rFonts w:eastAsiaTheme="minorHAnsi"/>
                <w:sz w:val="23"/>
                <w:szCs w:val="23"/>
              </w:rPr>
            </w:pPr>
            <w:r>
              <w:rPr>
                <w:rFonts w:eastAsiaTheme="minorHAnsi"/>
                <w:sz w:val="23"/>
                <w:szCs w:val="23"/>
              </w:rPr>
              <w:t>1.66</w:t>
            </w:r>
          </w:p>
        </w:tc>
        <w:tc>
          <w:tcPr>
            <w:tcW w:w="1061" w:type="dxa"/>
            <w:tcBorders>
              <w:top w:val="nil"/>
              <w:left w:val="nil"/>
              <w:bottom w:val="nil"/>
              <w:right w:val="nil"/>
            </w:tcBorders>
          </w:tcPr>
          <w:p w14:paraId="0EAC8D61" w14:textId="7A89AE37" w:rsidR="007D7400" w:rsidRPr="002A68CB" w:rsidRDefault="007D7400">
            <w:pPr>
              <w:spacing w:line="360" w:lineRule="auto"/>
              <w:jc w:val="center"/>
              <w:rPr>
                <w:rFonts w:eastAsiaTheme="minorHAnsi"/>
                <w:sz w:val="23"/>
                <w:szCs w:val="23"/>
              </w:rPr>
            </w:pPr>
            <w:r>
              <w:rPr>
                <w:rFonts w:eastAsiaTheme="minorHAnsi"/>
                <w:sz w:val="23"/>
                <w:szCs w:val="23"/>
              </w:rPr>
              <w:t>4.37</w:t>
            </w:r>
          </w:p>
        </w:tc>
      </w:tr>
      <w:tr w:rsidR="007D7400" w:rsidRPr="002A68CB" w14:paraId="3B7DB0E7" w14:textId="0CB86B74" w:rsidTr="00E978BE">
        <w:tc>
          <w:tcPr>
            <w:tcW w:w="1636" w:type="dxa"/>
            <w:tcBorders>
              <w:top w:val="nil"/>
              <w:left w:val="nil"/>
              <w:bottom w:val="nil"/>
              <w:right w:val="nil"/>
            </w:tcBorders>
          </w:tcPr>
          <w:p w14:paraId="3D49ED35"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581DEF2E" w14:textId="5F86659C"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
          <w:p w14:paraId="0F6DAB41" w14:textId="1AC295D6"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
          <w:p w14:paraId="7D4F9388" w14:textId="795B6136"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4.44</w:t>
            </w:r>
          </w:p>
        </w:tc>
        <w:tc>
          <w:tcPr>
            <w:tcW w:w="1256" w:type="dxa"/>
            <w:tcBorders>
              <w:top w:val="nil"/>
              <w:left w:val="nil"/>
              <w:bottom w:val="nil"/>
              <w:right w:val="nil"/>
            </w:tcBorders>
          </w:tcPr>
          <w:p w14:paraId="70DBCE13" w14:textId="280F536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1.37</w:t>
            </w:r>
          </w:p>
        </w:tc>
        <w:tc>
          <w:tcPr>
            <w:tcW w:w="1061" w:type="dxa"/>
            <w:tcBorders>
              <w:top w:val="nil"/>
              <w:left w:val="nil"/>
              <w:bottom w:val="nil"/>
              <w:right w:val="nil"/>
            </w:tcBorders>
          </w:tcPr>
          <w:p w14:paraId="225C9A08" w14:textId="1760C45D" w:rsidR="007D7400" w:rsidRPr="002A68CB" w:rsidRDefault="007D7400" w:rsidP="007D7400">
            <w:pPr>
              <w:spacing w:line="360" w:lineRule="auto"/>
              <w:jc w:val="center"/>
              <w:rPr>
                <w:rFonts w:eastAsiaTheme="minorHAnsi"/>
                <w:sz w:val="23"/>
                <w:szCs w:val="23"/>
              </w:rPr>
            </w:pPr>
            <w:r>
              <w:rPr>
                <w:rFonts w:eastAsiaTheme="minorHAnsi"/>
                <w:sz w:val="23"/>
                <w:szCs w:val="23"/>
              </w:rPr>
              <w:t>2.05</w:t>
            </w:r>
          </w:p>
        </w:tc>
        <w:tc>
          <w:tcPr>
            <w:tcW w:w="1061" w:type="dxa"/>
            <w:tcBorders>
              <w:top w:val="nil"/>
              <w:left w:val="nil"/>
              <w:bottom w:val="nil"/>
              <w:right w:val="nil"/>
            </w:tcBorders>
          </w:tcPr>
          <w:p w14:paraId="19FEF0DF" w14:textId="3B2023E4" w:rsidR="007D7400" w:rsidRPr="002A68CB" w:rsidRDefault="007D7400">
            <w:pPr>
              <w:spacing w:line="360" w:lineRule="auto"/>
              <w:jc w:val="center"/>
              <w:rPr>
                <w:rFonts w:eastAsiaTheme="minorHAnsi"/>
                <w:sz w:val="23"/>
                <w:szCs w:val="23"/>
              </w:rPr>
            </w:pPr>
            <w:r>
              <w:rPr>
                <w:rFonts w:eastAsiaTheme="minorHAnsi"/>
                <w:sz w:val="23"/>
                <w:szCs w:val="23"/>
              </w:rPr>
              <w:t>6.53</w:t>
            </w:r>
          </w:p>
        </w:tc>
      </w:tr>
      <w:tr w:rsidR="007D7400" w:rsidRPr="002A68CB" w14:paraId="74182B4D" w14:textId="646B6989" w:rsidTr="00E978BE">
        <w:tc>
          <w:tcPr>
            <w:tcW w:w="1636" w:type="dxa"/>
            <w:tcBorders>
              <w:top w:val="nil"/>
              <w:left w:val="nil"/>
              <w:bottom w:val="nil"/>
              <w:right w:val="nil"/>
            </w:tcBorders>
          </w:tcPr>
          <w:p w14:paraId="48059ACB"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1A1043CD" w14:textId="5FD236BA"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7D05D215" w14:textId="7E15ADB8"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63595BD3" w14:textId="3F794A9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5.38</w:t>
            </w:r>
          </w:p>
        </w:tc>
        <w:tc>
          <w:tcPr>
            <w:tcW w:w="1256" w:type="dxa"/>
            <w:tcBorders>
              <w:top w:val="nil"/>
              <w:left w:val="nil"/>
              <w:bottom w:val="nil"/>
              <w:right w:val="nil"/>
            </w:tcBorders>
          </w:tcPr>
          <w:p w14:paraId="76249294" w14:textId="3711E9C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2.23</w:t>
            </w:r>
          </w:p>
        </w:tc>
        <w:tc>
          <w:tcPr>
            <w:tcW w:w="1061" w:type="dxa"/>
            <w:tcBorders>
              <w:top w:val="nil"/>
              <w:left w:val="nil"/>
              <w:bottom w:val="nil"/>
              <w:right w:val="nil"/>
            </w:tcBorders>
          </w:tcPr>
          <w:p w14:paraId="41FD07DF" w14:textId="5B0DC688" w:rsidR="007D7400" w:rsidRPr="002A68CB" w:rsidRDefault="007D7400" w:rsidP="007D7400">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07BC9466" w14:textId="48A11F48" w:rsidR="007D7400" w:rsidRPr="002A68CB" w:rsidRDefault="007D7400">
            <w:pPr>
              <w:spacing w:line="360" w:lineRule="auto"/>
              <w:jc w:val="center"/>
              <w:rPr>
                <w:rFonts w:eastAsiaTheme="minorHAnsi"/>
                <w:sz w:val="23"/>
                <w:szCs w:val="23"/>
              </w:rPr>
            </w:pPr>
            <w:r>
              <w:rPr>
                <w:rFonts w:eastAsiaTheme="minorHAnsi"/>
                <w:sz w:val="23"/>
                <w:szCs w:val="23"/>
              </w:rPr>
              <w:t>13</w:t>
            </w:r>
          </w:p>
        </w:tc>
      </w:tr>
      <w:tr w:rsidR="007D7400" w:rsidRPr="002A68CB" w14:paraId="7DB31A9C" w14:textId="6895C88C" w:rsidTr="00E978BE">
        <w:tc>
          <w:tcPr>
            <w:tcW w:w="1636" w:type="dxa"/>
            <w:tcBorders>
              <w:top w:val="nil"/>
              <w:left w:val="nil"/>
              <w:bottom w:val="nil"/>
              <w:right w:val="nil"/>
            </w:tcBorders>
          </w:tcPr>
          <w:p w14:paraId="68BE587E"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6955D614"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1D02A438" w14:textId="5772E013"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
          <w:p w14:paraId="0962C1DA" w14:textId="2F6DFBBB"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nil"/>
              <w:right w:val="nil"/>
            </w:tcBorders>
          </w:tcPr>
          <w:p w14:paraId="2CB382F1" w14:textId="7B7B7DD7"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0.73</w:t>
            </w:r>
          </w:p>
        </w:tc>
        <w:tc>
          <w:tcPr>
            <w:tcW w:w="1061" w:type="dxa"/>
            <w:tcBorders>
              <w:top w:val="nil"/>
              <w:left w:val="nil"/>
              <w:bottom w:val="nil"/>
              <w:right w:val="nil"/>
            </w:tcBorders>
          </w:tcPr>
          <w:p w14:paraId="2FA4B2F9" w14:textId="333D2258" w:rsidR="007D7400" w:rsidRPr="002A68CB" w:rsidRDefault="007D7400" w:rsidP="007D7400">
            <w:pPr>
              <w:spacing w:line="360" w:lineRule="auto"/>
              <w:jc w:val="center"/>
              <w:rPr>
                <w:rFonts w:eastAsiaTheme="minorHAnsi"/>
                <w:sz w:val="23"/>
                <w:szCs w:val="23"/>
              </w:rPr>
            </w:pPr>
            <w:r>
              <w:rPr>
                <w:rFonts w:eastAsiaTheme="minorHAnsi"/>
                <w:sz w:val="23"/>
                <w:szCs w:val="23"/>
              </w:rPr>
              <w:t>1.68</w:t>
            </w:r>
          </w:p>
        </w:tc>
        <w:tc>
          <w:tcPr>
            <w:tcW w:w="1061" w:type="dxa"/>
            <w:tcBorders>
              <w:top w:val="nil"/>
              <w:left w:val="nil"/>
              <w:bottom w:val="nil"/>
              <w:right w:val="nil"/>
            </w:tcBorders>
          </w:tcPr>
          <w:p w14:paraId="553B853D" w14:textId="1D05FEDE" w:rsidR="007D7400" w:rsidRPr="002A68CB" w:rsidRDefault="007D7400">
            <w:pPr>
              <w:spacing w:line="360" w:lineRule="auto"/>
              <w:jc w:val="center"/>
              <w:rPr>
                <w:rFonts w:eastAsiaTheme="minorHAnsi"/>
                <w:sz w:val="23"/>
                <w:szCs w:val="23"/>
              </w:rPr>
            </w:pPr>
            <w:r>
              <w:rPr>
                <w:rFonts w:eastAsiaTheme="minorHAnsi"/>
                <w:sz w:val="23"/>
                <w:szCs w:val="23"/>
              </w:rPr>
              <w:t>5.50</w:t>
            </w:r>
          </w:p>
        </w:tc>
      </w:tr>
      <w:tr w:rsidR="007D7400" w:rsidRPr="002A68CB" w14:paraId="4900AE20" w14:textId="677361F4" w:rsidTr="00E978BE">
        <w:tc>
          <w:tcPr>
            <w:tcW w:w="1636" w:type="dxa"/>
            <w:tcBorders>
              <w:top w:val="nil"/>
              <w:left w:val="nil"/>
              <w:bottom w:val="nil"/>
              <w:right w:val="nil"/>
            </w:tcBorders>
          </w:tcPr>
          <w:p w14:paraId="719E8AB3" w14:textId="77777777" w:rsidR="007D7400" w:rsidRPr="002A68CB" w:rsidRDefault="007D7400" w:rsidP="007D7400">
            <w:pPr>
              <w:spacing w:line="360" w:lineRule="auto"/>
              <w:rPr>
                <w:rFonts w:eastAsiaTheme="minorHAnsi"/>
                <w:b/>
                <w:bCs/>
                <w:sz w:val="23"/>
                <w:szCs w:val="23"/>
              </w:rPr>
            </w:pPr>
            <w:r w:rsidRPr="002A68CB">
              <w:rPr>
                <w:rFonts w:eastAsiaTheme="minorHAnsi"/>
                <w:sz w:val="23"/>
                <w:szCs w:val="23"/>
              </w:rPr>
              <w:t>Unrelated</w:t>
            </w:r>
          </w:p>
        </w:tc>
        <w:tc>
          <w:tcPr>
            <w:tcW w:w="1429" w:type="dxa"/>
            <w:tcBorders>
              <w:top w:val="nil"/>
              <w:left w:val="nil"/>
              <w:bottom w:val="nil"/>
              <w:right w:val="nil"/>
            </w:tcBorders>
          </w:tcPr>
          <w:p w14:paraId="6A3BEB1D" w14:textId="47A18B1B" w:rsidR="007D7400" w:rsidRPr="002A68CB" w:rsidRDefault="007D7400" w:rsidP="007D7400">
            <w:pPr>
              <w:spacing w:line="360" w:lineRule="auto"/>
              <w:rPr>
                <w:rFonts w:eastAsiaTheme="minorHAnsi"/>
                <w:sz w:val="23"/>
                <w:szCs w:val="23"/>
              </w:rPr>
            </w:pPr>
            <w:r w:rsidRPr="002A68CB">
              <w:rPr>
                <w:rFonts w:eastAsiaTheme="minorHAnsi"/>
                <w:sz w:val="23"/>
                <w:szCs w:val="23"/>
              </w:rPr>
              <w:t>Cue</w:t>
            </w:r>
          </w:p>
        </w:tc>
        <w:tc>
          <w:tcPr>
            <w:tcW w:w="1661" w:type="dxa"/>
            <w:tcBorders>
              <w:top w:val="nil"/>
              <w:left w:val="nil"/>
              <w:bottom w:val="nil"/>
              <w:right w:val="nil"/>
            </w:tcBorders>
          </w:tcPr>
          <w:p w14:paraId="17B79B91"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
          <w:p w14:paraId="79D7CFF5" w14:textId="7C86CE0C"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4.59</w:t>
            </w:r>
          </w:p>
        </w:tc>
        <w:tc>
          <w:tcPr>
            <w:tcW w:w="1256" w:type="dxa"/>
            <w:tcBorders>
              <w:top w:val="nil"/>
              <w:left w:val="nil"/>
              <w:bottom w:val="nil"/>
              <w:right w:val="nil"/>
            </w:tcBorders>
          </w:tcPr>
          <w:p w14:paraId="6751D260" w14:textId="2E7FE240"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1.40</w:t>
            </w:r>
          </w:p>
        </w:tc>
        <w:tc>
          <w:tcPr>
            <w:tcW w:w="1061" w:type="dxa"/>
            <w:tcBorders>
              <w:top w:val="nil"/>
              <w:left w:val="nil"/>
              <w:bottom w:val="nil"/>
              <w:right w:val="nil"/>
            </w:tcBorders>
          </w:tcPr>
          <w:p w14:paraId="39C915FE" w14:textId="26E79F09" w:rsidR="007D7400" w:rsidRPr="002A68CB" w:rsidRDefault="007D7400" w:rsidP="007D7400">
            <w:pPr>
              <w:spacing w:line="360" w:lineRule="auto"/>
              <w:jc w:val="center"/>
              <w:rPr>
                <w:rFonts w:eastAsiaTheme="minorHAnsi"/>
                <w:sz w:val="23"/>
                <w:szCs w:val="23"/>
              </w:rPr>
            </w:pPr>
            <w:r>
              <w:rPr>
                <w:rFonts w:eastAsiaTheme="minorHAnsi"/>
                <w:sz w:val="23"/>
                <w:szCs w:val="23"/>
              </w:rPr>
              <w:t>2.18</w:t>
            </w:r>
          </w:p>
        </w:tc>
        <w:tc>
          <w:tcPr>
            <w:tcW w:w="1061" w:type="dxa"/>
            <w:tcBorders>
              <w:top w:val="nil"/>
              <w:left w:val="nil"/>
              <w:bottom w:val="nil"/>
              <w:right w:val="nil"/>
            </w:tcBorders>
          </w:tcPr>
          <w:p w14:paraId="5081C3F4" w14:textId="003626E3" w:rsidR="007D7400" w:rsidRPr="002A68CB" w:rsidRDefault="007D7400">
            <w:pPr>
              <w:spacing w:line="360" w:lineRule="auto"/>
              <w:jc w:val="center"/>
              <w:rPr>
                <w:rFonts w:eastAsiaTheme="minorHAnsi"/>
                <w:sz w:val="23"/>
                <w:szCs w:val="23"/>
              </w:rPr>
            </w:pPr>
            <w:r>
              <w:rPr>
                <w:rFonts w:eastAsiaTheme="minorHAnsi"/>
                <w:sz w:val="23"/>
                <w:szCs w:val="23"/>
              </w:rPr>
              <w:t>6.93</w:t>
            </w:r>
          </w:p>
        </w:tc>
      </w:tr>
      <w:tr w:rsidR="007D7400" w:rsidRPr="002A68CB" w14:paraId="700AB15C" w14:textId="1D473A37" w:rsidTr="00E978BE">
        <w:tc>
          <w:tcPr>
            <w:tcW w:w="1636" w:type="dxa"/>
            <w:tcBorders>
              <w:top w:val="nil"/>
              <w:left w:val="nil"/>
              <w:bottom w:val="nil"/>
              <w:right w:val="nil"/>
            </w:tcBorders>
          </w:tcPr>
          <w:p w14:paraId="3A24E821"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34EA000C"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10109FD5"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68D06F31" w14:textId="6005A3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5.13</w:t>
            </w:r>
          </w:p>
        </w:tc>
        <w:tc>
          <w:tcPr>
            <w:tcW w:w="1256" w:type="dxa"/>
            <w:tcBorders>
              <w:top w:val="nil"/>
              <w:left w:val="nil"/>
              <w:bottom w:val="nil"/>
              <w:right w:val="nil"/>
            </w:tcBorders>
          </w:tcPr>
          <w:p w14:paraId="1F468936" w14:textId="1BFC357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1.56</w:t>
            </w:r>
          </w:p>
        </w:tc>
        <w:tc>
          <w:tcPr>
            <w:tcW w:w="1061" w:type="dxa"/>
            <w:tcBorders>
              <w:top w:val="nil"/>
              <w:left w:val="nil"/>
              <w:bottom w:val="nil"/>
              <w:right w:val="nil"/>
            </w:tcBorders>
          </w:tcPr>
          <w:p w14:paraId="08BD3413" w14:textId="01DA85E1" w:rsidR="007D7400" w:rsidRPr="002A68CB" w:rsidRDefault="007D7400" w:rsidP="007D7400">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509109E6" w14:textId="61A026C6" w:rsidR="007D7400" w:rsidRPr="002A68CB" w:rsidRDefault="007D7400">
            <w:pPr>
              <w:spacing w:line="360" w:lineRule="auto"/>
              <w:jc w:val="center"/>
              <w:rPr>
                <w:rFonts w:eastAsiaTheme="minorHAnsi"/>
                <w:sz w:val="23"/>
                <w:szCs w:val="23"/>
              </w:rPr>
            </w:pPr>
            <w:r>
              <w:rPr>
                <w:rFonts w:eastAsiaTheme="minorHAnsi"/>
                <w:sz w:val="23"/>
                <w:szCs w:val="23"/>
              </w:rPr>
              <w:t>11</w:t>
            </w:r>
          </w:p>
        </w:tc>
      </w:tr>
      <w:tr w:rsidR="007D7400" w:rsidRPr="002A68CB" w14:paraId="33A58DE8" w14:textId="6735A60D" w:rsidTr="00E978BE">
        <w:tc>
          <w:tcPr>
            <w:tcW w:w="1636" w:type="dxa"/>
            <w:tcBorders>
              <w:top w:val="nil"/>
              <w:left w:val="nil"/>
              <w:bottom w:val="nil"/>
              <w:right w:val="nil"/>
            </w:tcBorders>
          </w:tcPr>
          <w:p w14:paraId="654300F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56890F52"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631DA5D6" w14:textId="77777777"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nil"/>
              <w:right w:val="nil"/>
            </w:tcBorders>
          </w:tcPr>
          <w:p w14:paraId="036FF5E9" w14:textId="1CBEFD38"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3.20</w:t>
            </w:r>
          </w:p>
        </w:tc>
        <w:tc>
          <w:tcPr>
            <w:tcW w:w="1256" w:type="dxa"/>
            <w:tcBorders>
              <w:top w:val="nil"/>
              <w:left w:val="nil"/>
              <w:bottom w:val="nil"/>
              <w:right w:val="nil"/>
            </w:tcBorders>
          </w:tcPr>
          <w:p w14:paraId="7939A616" w14:textId="2829001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0.80</w:t>
            </w:r>
          </w:p>
        </w:tc>
        <w:tc>
          <w:tcPr>
            <w:tcW w:w="1061" w:type="dxa"/>
            <w:tcBorders>
              <w:top w:val="nil"/>
              <w:left w:val="nil"/>
              <w:bottom w:val="nil"/>
              <w:right w:val="nil"/>
            </w:tcBorders>
          </w:tcPr>
          <w:p w14:paraId="169209E1" w14:textId="38070F16" w:rsidR="007D7400" w:rsidRPr="002A68CB" w:rsidRDefault="007D7400" w:rsidP="007D7400">
            <w:pPr>
              <w:spacing w:line="360" w:lineRule="auto"/>
              <w:jc w:val="center"/>
              <w:rPr>
                <w:rFonts w:eastAsiaTheme="minorHAnsi"/>
                <w:sz w:val="23"/>
                <w:szCs w:val="23"/>
              </w:rPr>
            </w:pPr>
            <w:r>
              <w:rPr>
                <w:rFonts w:eastAsiaTheme="minorHAnsi"/>
                <w:sz w:val="23"/>
                <w:szCs w:val="23"/>
              </w:rPr>
              <w:t>1.28</w:t>
            </w:r>
          </w:p>
        </w:tc>
        <w:tc>
          <w:tcPr>
            <w:tcW w:w="1061" w:type="dxa"/>
            <w:tcBorders>
              <w:top w:val="nil"/>
              <w:left w:val="nil"/>
              <w:bottom w:val="nil"/>
              <w:right w:val="nil"/>
            </w:tcBorders>
          </w:tcPr>
          <w:p w14:paraId="10303756" w14:textId="797BFDAC" w:rsidR="007D7400" w:rsidRPr="002A68CB" w:rsidRDefault="007D7400">
            <w:pPr>
              <w:spacing w:line="360" w:lineRule="auto"/>
              <w:jc w:val="center"/>
              <w:rPr>
                <w:rFonts w:eastAsiaTheme="minorHAnsi"/>
                <w:sz w:val="23"/>
                <w:szCs w:val="23"/>
              </w:rPr>
            </w:pPr>
            <w:r>
              <w:rPr>
                <w:rFonts w:eastAsiaTheme="minorHAnsi"/>
                <w:sz w:val="23"/>
                <w:szCs w:val="23"/>
              </w:rPr>
              <w:t>4.76</w:t>
            </w:r>
          </w:p>
        </w:tc>
      </w:tr>
      <w:tr w:rsidR="007D7400" w:rsidRPr="002A68CB" w14:paraId="1865BB33" w14:textId="24C7A653" w:rsidTr="00E978BE">
        <w:tc>
          <w:tcPr>
            <w:tcW w:w="1636" w:type="dxa"/>
            <w:tcBorders>
              <w:top w:val="nil"/>
              <w:left w:val="nil"/>
              <w:bottom w:val="nil"/>
              <w:right w:val="nil"/>
            </w:tcBorders>
          </w:tcPr>
          <w:p w14:paraId="35BABC79" w14:textId="54EA4E6D"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57DD4865" w14:textId="7E065B52" w:rsidR="007D7400" w:rsidRPr="002A68CB" w:rsidRDefault="007D7400" w:rsidP="007D7400">
            <w:pPr>
              <w:spacing w:line="360" w:lineRule="auto"/>
              <w:rPr>
                <w:rFonts w:eastAsiaTheme="minorHAnsi"/>
                <w:sz w:val="23"/>
                <w:szCs w:val="23"/>
              </w:rPr>
            </w:pPr>
            <w:r w:rsidRPr="002A68CB">
              <w:rPr>
                <w:rFonts w:eastAsiaTheme="minorHAnsi"/>
                <w:sz w:val="23"/>
                <w:szCs w:val="23"/>
              </w:rPr>
              <w:t>Target</w:t>
            </w:r>
          </w:p>
        </w:tc>
        <w:tc>
          <w:tcPr>
            <w:tcW w:w="1661" w:type="dxa"/>
            <w:tcBorders>
              <w:top w:val="nil"/>
              <w:left w:val="nil"/>
              <w:bottom w:val="nil"/>
              <w:right w:val="nil"/>
            </w:tcBorders>
          </w:tcPr>
          <w:p w14:paraId="5F2F2DBF" w14:textId="3CEC456E" w:rsidR="007D7400" w:rsidRPr="002A68CB" w:rsidRDefault="007D7400" w:rsidP="007D7400">
            <w:pPr>
              <w:spacing w:line="360" w:lineRule="auto"/>
              <w:rPr>
                <w:rFonts w:eastAsiaTheme="minorHAnsi"/>
                <w:sz w:val="23"/>
                <w:szCs w:val="23"/>
              </w:rPr>
            </w:pPr>
            <w:r w:rsidRPr="002A68CB">
              <w:rPr>
                <w:rFonts w:eastAsiaTheme="minorHAnsi"/>
                <w:sz w:val="23"/>
                <w:szCs w:val="23"/>
              </w:rPr>
              <w:t>Concreteness</w:t>
            </w:r>
          </w:p>
        </w:tc>
        <w:tc>
          <w:tcPr>
            <w:tcW w:w="1256" w:type="dxa"/>
            <w:tcBorders>
              <w:top w:val="nil"/>
              <w:left w:val="nil"/>
              <w:bottom w:val="nil"/>
              <w:right w:val="nil"/>
            </w:tcBorders>
          </w:tcPr>
          <w:p w14:paraId="2FFAD72C" w14:textId="090D118F"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4.67</w:t>
            </w:r>
          </w:p>
        </w:tc>
        <w:tc>
          <w:tcPr>
            <w:tcW w:w="1256" w:type="dxa"/>
            <w:tcBorders>
              <w:top w:val="nil"/>
              <w:left w:val="nil"/>
              <w:bottom w:val="nil"/>
              <w:right w:val="nil"/>
            </w:tcBorders>
          </w:tcPr>
          <w:p w14:paraId="451D8435" w14:textId="605D2BF2"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1.15</w:t>
            </w:r>
          </w:p>
        </w:tc>
        <w:tc>
          <w:tcPr>
            <w:tcW w:w="1061" w:type="dxa"/>
            <w:tcBorders>
              <w:top w:val="nil"/>
              <w:left w:val="nil"/>
              <w:bottom w:val="nil"/>
              <w:right w:val="nil"/>
            </w:tcBorders>
          </w:tcPr>
          <w:p w14:paraId="1FDFB71E" w14:textId="4C75B73C" w:rsidR="007D7400" w:rsidRPr="002A68CB" w:rsidRDefault="007D7400" w:rsidP="007D7400">
            <w:pPr>
              <w:spacing w:line="360" w:lineRule="auto"/>
              <w:jc w:val="center"/>
              <w:rPr>
                <w:rFonts w:eastAsiaTheme="minorHAnsi"/>
                <w:sz w:val="23"/>
                <w:szCs w:val="23"/>
              </w:rPr>
            </w:pPr>
            <w:r>
              <w:rPr>
                <w:rFonts w:eastAsiaTheme="minorHAnsi"/>
                <w:sz w:val="23"/>
                <w:szCs w:val="23"/>
              </w:rPr>
              <w:t>2.88</w:t>
            </w:r>
          </w:p>
        </w:tc>
        <w:tc>
          <w:tcPr>
            <w:tcW w:w="1061" w:type="dxa"/>
            <w:tcBorders>
              <w:top w:val="nil"/>
              <w:left w:val="nil"/>
              <w:bottom w:val="nil"/>
              <w:right w:val="nil"/>
            </w:tcBorders>
          </w:tcPr>
          <w:p w14:paraId="1A448DF4" w14:textId="40C726E3" w:rsidR="007D7400" w:rsidRPr="002A68CB" w:rsidRDefault="007D7400">
            <w:pPr>
              <w:spacing w:line="360" w:lineRule="auto"/>
              <w:jc w:val="center"/>
              <w:rPr>
                <w:rFonts w:eastAsiaTheme="minorHAnsi"/>
                <w:sz w:val="23"/>
                <w:szCs w:val="23"/>
              </w:rPr>
            </w:pPr>
            <w:r>
              <w:rPr>
                <w:rFonts w:eastAsiaTheme="minorHAnsi"/>
                <w:sz w:val="23"/>
                <w:szCs w:val="23"/>
              </w:rPr>
              <w:t>6.63</w:t>
            </w:r>
          </w:p>
        </w:tc>
      </w:tr>
      <w:tr w:rsidR="007D7400" w:rsidRPr="002A68CB" w14:paraId="1EAE7457" w14:textId="53068E46" w:rsidTr="00E978BE">
        <w:tc>
          <w:tcPr>
            <w:tcW w:w="1636" w:type="dxa"/>
            <w:tcBorders>
              <w:top w:val="nil"/>
              <w:left w:val="nil"/>
              <w:bottom w:val="nil"/>
              <w:right w:val="nil"/>
            </w:tcBorders>
          </w:tcPr>
          <w:p w14:paraId="6C7AAD77"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nil"/>
              <w:right w:val="nil"/>
            </w:tcBorders>
          </w:tcPr>
          <w:p w14:paraId="395DA751"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nil"/>
              <w:right w:val="nil"/>
            </w:tcBorders>
          </w:tcPr>
          <w:p w14:paraId="58E89648" w14:textId="25B20187" w:rsidR="007D7400" w:rsidRPr="002A68CB" w:rsidRDefault="007D7400" w:rsidP="007D7400">
            <w:pPr>
              <w:spacing w:line="360" w:lineRule="auto"/>
              <w:rPr>
                <w:rFonts w:eastAsiaTheme="minorHAnsi"/>
                <w:sz w:val="23"/>
                <w:szCs w:val="23"/>
              </w:rPr>
            </w:pPr>
            <w:r w:rsidRPr="002A68CB">
              <w:rPr>
                <w:rFonts w:eastAsiaTheme="minorHAnsi"/>
                <w:sz w:val="23"/>
                <w:szCs w:val="23"/>
              </w:rPr>
              <w:t>Length</w:t>
            </w:r>
          </w:p>
        </w:tc>
        <w:tc>
          <w:tcPr>
            <w:tcW w:w="1256" w:type="dxa"/>
            <w:tcBorders>
              <w:top w:val="nil"/>
              <w:left w:val="nil"/>
              <w:bottom w:val="nil"/>
              <w:right w:val="nil"/>
            </w:tcBorders>
          </w:tcPr>
          <w:p w14:paraId="6DDA2969" w14:textId="0DD91C79"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5.30</w:t>
            </w:r>
          </w:p>
        </w:tc>
        <w:tc>
          <w:tcPr>
            <w:tcW w:w="1256" w:type="dxa"/>
            <w:tcBorders>
              <w:top w:val="nil"/>
              <w:left w:val="nil"/>
              <w:bottom w:val="nil"/>
              <w:right w:val="nil"/>
            </w:tcBorders>
          </w:tcPr>
          <w:p w14:paraId="65739881" w14:textId="1E631B9A"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1.49</w:t>
            </w:r>
          </w:p>
        </w:tc>
        <w:tc>
          <w:tcPr>
            <w:tcW w:w="1061" w:type="dxa"/>
            <w:tcBorders>
              <w:top w:val="nil"/>
              <w:left w:val="nil"/>
              <w:bottom w:val="nil"/>
              <w:right w:val="nil"/>
            </w:tcBorders>
          </w:tcPr>
          <w:p w14:paraId="3CB2520F" w14:textId="57FC7376" w:rsidR="007D7400" w:rsidRPr="002A68CB" w:rsidRDefault="007D7400" w:rsidP="007D7400">
            <w:pPr>
              <w:spacing w:line="360" w:lineRule="auto"/>
              <w:jc w:val="center"/>
              <w:rPr>
                <w:rFonts w:eastAsiaTheme="minorHAnsi"/>
                <w:sz w:val="23"/>
                <w:szCs w:val="23"/>
              </w:rPr>
            </w:pPr>
            <w:r>
              <w:rPr>
                <w:rFonts w:eastAsiaTheme="minorHAnsi"/>
                <w:sz w:val="23"/>
                <w:szCs w:val="23"/>
              </w:rPr>
              <w:t>3</w:t>
            </w:r>
          </w:p>
        </w:tc>
        <w:tc>
          <w:tcPr>
            <w:tcW w:w="1061" w:type="dxa"/>
            <w:tcBorders>
              <w:top w:val="nil"/>
              <w:left w:val="nil"/>
              <w:bottom w:val="nil"/>
              <w:right w:val="nil"/>
            </w:tcBorders>
          </w:tcPr>
          <w:p w14:paraId="3D8CFBF5" w14:textId="0AE66789" w:rsidR="007D7400" w:rsidRPr="002A68CB" w:rsidRDefault="007D7400" w:rsidP="007D7400">
            <w:pPr>
              <w:spacing w:line="360" w:lineRule="auto"/>
              <w:jc w:val="center"/>
              <w:rPr>
                <w:rFonts w:eastAsiaTheme="minorHAnsi"/>
                <w:sz w:val="23"/>
                <w:szCs w:val="23"/>
              </w:rPr>
            </w:pPr>
            <w:r>
              <w:rPr>
                <w:rFonts w:eastAsiaTheme="minorHAnsi"/>
                <w:sz w:val="23"/>
                <w:szCs w:val="23"/>
              </w:rPr>
              <w:t>8</w:t>
            </w:r>
          </w:p>
        </w:tc>
      </w:tr>
      <w:tr w:rsidR="007D7400" w:rsidRPr="002A68CB" w14:paraId="3A51B4E2" w14:textId="64AAA863" w:rsidTr="00E978BE">
        <w:tc>
          <w:tcPr>
            <w:tcW w:w="1636" w:type="dxa"/>
            <w:tcBorders>
              <w:top w:val="nil"/>
              <w:left w:val="nil"/>
              <w:bottom w:val="single" w:sz="4" w:space="0" w:color="auto"/>
              <w:right w:val="nil"/>
            </w:tcBorders>
          </w:tcPr>
          <w:p w14:paraId="3940B918" w14:textId="77777777" w:rsidR="007D7400" w:rsidRPr="002A68CB" w:rsidRDefault="007D7400" w:rsidP="007D7400">
            <w:pPr>
              <w:spacing w:line="360" w:lineRule="auto"/>
              <w:rPr>
                <w:rFonts w:eastAsiaTheme="minorHAnsi"/>
                <w:b/>
                <w:bCs/>
                <w:sz w:val="23"/>
                <w:szCs w:val="23"/>
              </w:rPr>
            </w:pPr>
          </w:p>
        </w:tc>
        <w:tc>
          <w:tcPr>
            <w:tcW w:w="1429" w:type="dxa"/>
            <w:tcBorders>
              <w:top w:val="nil"/>
              <w:left w:val="nil"/>
              <w:bottom w:val="single" w:sz="4" w:space="0" w:color="auto"/>
              <w:right w:val="nil"/>
            </w:tcBorders>
          </w:tcPr>
          <w:p w14:paraId="03098DC9" w14:textId="77777777" w:rsidR="007D7400" w:rsidRPr="002A68CB" w:rsidRDefault="007D7400" w:rsidP="007D7400">
            <w:pPr>
              <w:spacing w:line="360" w:lineRule="auto"/>
              <w:rPr>
                <w:rFonts w:eastAsiaTheme="minorHAnsi"/>
                <w:sz w:val="23"/>
                <w:szCs w:val="23"/>
              </w:rPr>
            </w:pPr>
          </w:p>
        </w:tc>
        <w:tc>
          <w:tcPr>
            <w:tcW w:w="1661" w:type="dxa"/>
            <w:tcBorders>
              <w:top w:val="nil"/>
              <w:left w:val="nil"/>
              <w:bottom w:val="single" w:sz="4" w:space="0" w:color="auto"/>
              <w:right w:val="nil"/>
            </w:tcBorders>
          </w:tcPr>
          <w:p w14:paraId="2091171D" w14:textId="6B950CE1" w:rsidR="007D7400" w:rsidRPr="002A68CB" w:rsidRDefault="007D7400" w:rsidP="007D7400">
            <w:pPr>
              <w:spacing w:line="360" w:lineRule="auto"/>
              <w:rPr>
                <w:rFonts w:eastAsiaTheme="minorHAnsi"/>
                <w:sz w:val="23"/>
                <w:szCs w:val="23"/>
              </w:rPr>
            </w:pPr>
            <w:r w:rsidRPr="002A68CB">
              <w:rPr>
                <w:rFonts w:eastAsiaTheme="minorHAnsi"/>
                <w:sz w:val="23"/>
                <w:szCs w:val="23"/>
              </w:rPr>
              <w:t>Frequency</w:t>
            </w:r>
          </w:p>
        </w:tc>
        <w:tc>
          <w:tcPr>
            <w:tcW w:w="1256" w:type="dxa"/>
            <w:tcBorders>
              <w:top w:val="nil"/>
              <w:left w:val="nil"/>
              <w:bottom w:val="single" w:sz="4" w:space="0" w:color="auto"/>
              <w:right w:val="nil"/>
            </w:tcBorders>
          </w:tcPr>
          <w:p w14:paraId="793064C3" w14:textId="4D703443"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3.18</w:t>
            </w:r>
          </w:p>
        </w:tc>
        <w:tc>
          <w:tcPr>
            <w:tcW w:w="1256" w:type="dxa"/>
            <w:tcBorders>
              <w:top w:val="nil"/>
              <w:left w:val="nil"/>
              <w:bottom w:val="single" w:sz="4" w:space="0" w:color="auto"/>
              <w:right w:val="nil"/>
            </w:tcBorders>
          </w:tcPr>
          <w:p w14:paraId="50968AA5" w14:textId="466338DD" w:rsidR="007D7400" w:rsidRPr="002A68CB" w:rsidRDefault="007D7400" w:rsidP="007D7400">
            <w:pPr>
              <w:spacing w:line="360" w:lineRule="auto"/>
              <w:jc w:val="center"/>
              <w:rPr>
                <w:rFonts w:eastAsiaTheme="minorHAnsi"/>
                <w:sz w:val="23"/>
                <w:szCs w:val="23"/>
              </w:rPr>
            </w:pPr>
            <w:r w:rsidRPr="002A68CB">
              <w:rPr>
                <w:rFonts w:eastAsiaTheme="minorHAnsi"/>
                <w:sz w:val="23"/>
                <w:szCs w:val="23"/>
              </w:rPr>
              <w:t>0.90</w:t>
            </w:r>
          </w:p>
        </w:tc>
        <w:tc>
          <w:tcPr>
            <w:tcW w:w="1061" w:type="dxa"/>
            <w:tcBorders>
              <w:top w:val="nil"/>
              <w:left w:val="nil"/>
              <w:bottom w:val="single" w:sz="4" w:space="0" w:color="auto"/>
              <w:right w:val="nil"/>
            </w:tcBorders>
          </w:tcPr>
          <w:p w14:paraId="2763BBC0" w14:textId="717E0A16" w:rsidR="007D7400" w:rsidRPr="002A68CB" w:rsidRDefault="007D7400" w:rsidP="007D7400">
            <w:pPr>
              <w:spacing w:line="360" w:lineRule="auto"/>
              <w:jc w:val="center"/>
              <w:rPr>
                <w:rFonts w:eastAsiaTheme="minorHAnsi"/>
                <w:sz w:val="23"/>
                <w:szCs w:val="23"/>
              </w:rPr>
            </w:pPr>
            <w:r>
              <w:rPr>
                <w:rFonts w:eastAsiaTheme="minorHAnsi"/>
                <w:sz w:val="23"/>
                <w:szCs w:val="23"/>
              </w:rPr>
              <w:t>0.95</w:t>
            </w:r>
          </w:p>
        </w:tc>
        <w:tc>
          <w:tcPr>
            <w:tcW w:w="1061" w:type="dxa"/>
            <w:tcBorders>
              <w:top w:val="nil"/>
              <w:left w:val="nil"/>
              <w:bottom w:val="single" w:sz="4" w:space="0" w:color="auto"/>
              <w:right w:val="nil"/>
            </w:tcBorders>
          </w:tcPr>
          <w:p w14:paraId="020ADBA0" w14:textId="06227173" w:rsidR="007D7400" w:rsidRPr="002A68CB" w:rsidRDefault="007D7400" w:rsidP="007D7400">
            <w:pPr>
              <w:spacing w:line="360" w:lineRule="auto"/>
              <w:jc w:val="center"/>
              <w:rPr>
                <w:rFonts w:eastAsiaTheme="minorHAnsi"/>
                <w:sz w:val="23"/>
                <w:szCs w:val="23"/>
              </w:rPr>
            </w:pPr>
            <w:r>
              <w:rPr>
                <w:rFonts w:eastAsiaTheme="minorHAnsi"/>
                <w:sz w:val="23"/>
                <w:szCs w:val="23"/>
              </w:rPr>
              <w:t>4.96</w:t>
            </w:r>
          </w:p>
        </w:tc>
      </w:tr>
    </w:tbl>
    <w:p w14:paraId="49BE7D18" w14:textId="48F106BE" w:rsidR="00313F54" w:rsidRPr="002A68CB" w:rsidRDefault="00E57E8C" w:rsidP="00D85460">
      <w:pPr>
        <w:spacing w:after="160"/>
        <w:rPr>
          <w:rFonts w:eastAsiaTheme="minorHAnsi"/>
        </w:rPr>
      </w:pPr>
      <w:r w:rsidRPr="002A68CB">
        <w:rPr>
          <w:rFonts w:eastAsiaTheme="minorHAnsi"/>
          <w:i/>
          <w:iCs/>
        </w:rPr>
        <w:t>Notes.</w:t>
      </w:r>
      <w:r w:rsidRPr="002A68CB">
        <w:rPr>
          <w:rFonts w:eastAsiaTheme="minorHAnsi"/>
        </w:rPr>
        <w:t xml:space="preserve"> Frequency is measured using SUBTLEX word frequency measure (Brysbaert &amp; New, 2009). Concreteness and length were taken from the English Lexicon Project (Balota et al., 2007).</w:t>
      </w:r>
      <w:bookmarkStart w:id="13" w:name="_Hlk78456325"/>
      <w:bookmarkEnd w:id="12"/>
      <w:r w:rsidR="00313F54" w:rsidRPr="002A68CB">
        <w:br w:type="page"/>
      </w:r>
    </w:p>
    <w:p w14:paraId="17A5C846" w14:textId="77777777" w:rsidR="00F32465" w:rsidRDefault="00F32465" w:rsidP="004F4584">
      <w:pPr>
        <w:spacing w:line="480" w:lineRule="auto"/>
        <w:contextualSpacing/>
        <w:rPr>
          <w:ins w:id="14" w:author="Nick Maxwell" w:date="2021-10-12T14:48:00Z"/>
        </w:rPr>
        <w:sectPr w:rsidR="00F32465" w:rsidSect="00F32465">
          <w:headerReference w:type="default" r:id="rId14"/>
          <w:pgSz w:w="12240" w:h="15840"/>
          <w:pgMar w:top="1440" w:right="1440" w:bottom="1440" w:left="1440" w:header="720" w:footer="720" w:gutter="0"/>
          <w:cols w:space="720"/>
          <w:docGrid w:linePitch="360"/>
        </w:sectPr>
      </w:pPr>
    </w:p>
    <w:p w14:paraId="7FAE4986" w14:textId="5EDB219F" w:rsidR="004F4584" w:rsidRPr="002A68CB" w:rsidRDefault="004F4584" w:rsidP="004F4584">
      <w:pPr>
        <w:spacing w:line="480" w:lineRule="auto"/>
        <w:contextualSpacing/>
      </w:pPr>
      <w:r w:rsidRPr="002A68CB">
        <w:lastRenderedPageBreak/>
        <w:t>Table A</w:t>
      </w:r>
      <w:r w:rsidR="00313F54" w:rsidRPr="002A68CB">
        <w:t>4</w:t>
      </w:r>
    </w:p>
    <w:p w14:paraId="5C479563" w14:textId="23D88B44" w:rsidR="004F4584" w:rsidRPr="002A68CB" w:rsidRDefault="004F4584" w:rsidP="00E978BE">
      <w:pPr>
        <w:ind w:right="2610"/>
        <w:contextualSpacing/>
        <w:rPr>
          <w:i/>
          <w:iCs/>
        </w:rPr>
      </w:pPr>
      <w:r w:rsidRPr="002A68CB">
        <w:rPr>
          <w:i/>
          <w:iCs/>
        </w:rPr>
        <w:t xml:space="preserve">Mean (± 95% CI) JOL Ratings and Correct Recall Percentages as a Function of </w:t>
      </w:r>
      <w:r w:rsidR="00D54C68" w:rsidRPr="002A68CB">
        <w:rPr>
          <w:i/>
          <w:iCs/>
        </w:rPr>
        <w:t>Associative Direction</w:t>
      </w:r>
      <w:r w:rsidRPr="002A68CB">
        <w:rPr>
          <w:i/>
          <w:iCs/>
        </w:rPr>
        <w:t xml:space="preserve"> (Forward, Backward, Symmetrical, and Unrelated) for the Control, Highlight, and Font Size Groups in Experiments 1A and 1B.</w:t>
      </w:r>
    </w:p>
    <w:p w14:paraId="413ACC9C" w14:textId="79F2DA04" w:rsidR="004F4584" w:rsidRPr="002A68CB" w:rsidRDefault="004F4584" w:rsidP="004F4584">
      <w:pPr>
        <w:tabs>
          <w:tab w:val="left" w:pos="9360"/>
        </w:tabs>
        <w:spacing w:line="480" w:lineRule="auto"/>
        <w:contextualSpacing/>
        <w:rPr>
          <w:u w:val="single"/>
        </w:rPr>
      </w:pPr>
      <w:r w:rsidRPr="002A68CB">
        <w:rPr>
          <w:u w:val="single"/>
        </w:rPr>
        <w:tab/>
      </w:r>
      <w:r w:rsidR="00F32465">
        <w:rPr>
          <w:u w:val="single"/>
        </w:rPr>
        <w:t>__</w:t>
      </w:r>
      <w:r w:rsidR="00B22BD2">
        <w:rPr>
          <w:u w:val="single"/>
        </w:rPr>
        <w:t xml:space="preserve">   </w:t>
      </w:r>
      <w:r w:rsidR="00F32465">
        <w:rPr>
          <w:u w:val="single"/>
        </w:rPr>
        <w:t xml:space="preserve"> __</w:t>
      </w:r>
    </w:p>
    <w:p w14:paraId="07C847C1" w14:textId="30A9471C" w:rsidR="004F4584" w:rsidRPr="002A68CB" w:rsidRDefault="004F4584" w:rsidP="004F4584">
      <w:pPr>
        <w:tabs>
          <w:tab w:val="center" w:pos="3240"/>
          <w:tab w:val="center" w:pos="4770"/>
          <w:tab w:val="center" w:pos="6390"/>
          <w:tab w:val="center" w:pos="7920"/>
        </w:tabs>
        <w:spacing w:line="480" w:lineRule="auto"/>
        <w:contextualSpacing/>
      </w:pPr>
      <w:r w:rsidRPr="002A68CB">
        <w:t>Pair Type/Group</w:t>
      </w:r>
      <w:r w:rsidRPr="002A68CB">
        <w:tab/>
        <w:t>Forward</w:t>
      </w:r>
      <w:r w:rsidRPr="002A68CB">
        <w:tab/>
        <w:t>Backward</w:t>
      </w:r>
      <w:r w:rsidRPr="002A68CB">
        <w:tab/>
        <w:t>Symmetrical</w:t>
      </w:r>
      <w:bookmarkStart w:id="15" w:name="_Hlk84942390"/>
      <w:r w:rsidRPr="002A68CB">
        <w:tab/>
      </w:r>
      <w:bookmarkEnd w:id="15"/>
      <w:r w:rsidRPr="002A68CB">
        <w:t>Unrelated</w:t>
      </w:r>
      <w:r w:rsidR="00F32465" w:rsidRPr="00F32465">
        <w:tab/>
      </w:r>
      <w:r w:rsidR="00F32465">
        <w:t xml:space="preserve">    </w:t>
      </w:r>
      <w:r w:rsidR="00B22BD2">
        <w:t xml:space="preserve">  </w:t>
      </w:r>
      <w:r w:rsidR="00F32465">
        <w:t>Overall</w:t>
      </w:r>
    </w:p>
    <w:p w14:paraId="29756ABE" w14:textId="619CA236" w:rsidR="004F4584" w:rsidRPr="002A68CB" w:rsidRDefault="004F4584" w:rsidP="004F4584">
      <w:pPr>
        <w:tabs>
          <w:tab w:val="left" w:pos="9360"/>
        </w:tabs>
        <w:spacing w:line="480" w:lineRule="auto"/>
        <w:contextualSpacing/>
        <w:rPr>
          <w:u w:val="single"/>
        </w:rPr>
      </w:pPr>
      <w:r w:rsidRPr="002A68CB">
        <w:rPr>
          <w:u w:val="single"/>
        </w:rPr>
        <w:tab/>
      </w:r>
      <w:r w:rsidR="00F32465">
        <w:rPr>
          <w:u w:val="single"/>
        </w:rPr>
        <w:t>__</w:t>
      </w:r>
      <w:r w:rsidR="00B22BD2">
        <w:rPr>
          <w:u w:val="single"/>
        </w:rPr>
        <w:t xml:space="preserve">   </w:t>
      </w:r>
      <w:r w:rsidR="00F32465">
        <w:rPr>
          <w:u w:val="single"/>
        </w:rPr>
        <w:t>_ _</w:t>
      </w:r>
    </w:p>
    <w:p w14:paraId="188CB445"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JOL Ratings</w:t>
      </w:r>
    </w:p>
    <w:p w14:paraId="68EC8C36" w14:textId="77777777" w:rsidR="004F4584" w:rsidRPr="002A68CB" w:rsidRDefault="004F4584" w:rsidP="004F4584">
      <w:pPr>
        <w:tabs>
          <w:tab w:val="center" w:pos="3240"/>
          <w:tab w:val="center" w:pos="4770"/>
          <w:tab w:val="center" w:pos="5580"/>
          <w:tab w:val="center" w:pos="6390"/>
          <w:tab w:val="center" w:pos="7920"/>
        </w:tabs>
        <w:contextualSpacing/>
      </w:pPr>
    </w:p>
    <w:p w14:paraId="55CBE8F4" w14:textId="6919D283"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60.87 (3.85)</w:t>
      </w:r>
      <w:r w:rsidRPr="002A68CB">
        <w:tab/>
        <w:t>55.18 (4.07)</w:t>
      </w:r>
      <w:r w:rsidR="00F32465">
        <w:t xml:space="preserve">       </w:t>
      </w:r>
      <w:r w:rsidRPr="002A68CB">
        <w:tab/>
        <w:t>64.84 (3.74)</w:t>
      </w:r>
      <w:r w:rsidR="00F32465">
        <w:t xml:space="preserve">    </w:t>
      </w:r>
      <w:r w:rsidR="00F32465" w:rsidRPr="002A68CB" w:rsidDel="00F32465">
        <w:t xml:space="preserve"> </w:t>
      </w:r>
      <w:r w:rsidR="00F32465">
        <w:t xml:space="preserve"> </w:t>
      </w:r>
      <w:r w:rsidRPr="002A68CB">
        <w:t>19.43 (4.76)</w:t>
      </w:r>
      <w:r w:rsidRPr="002A68CB">
        <w:tab/>
      </w:r>
      <w:r w:rsidR="00F32465">
        <w:t xml:space="preserve">   </w:t>
      </w:r>
      <w:r w:rsidR="00B22BD2">
        <w:t xml:space="preserve"> 50.08 (3.50)</w:t>
      </w:r>
    </w:p>
    <w:p w14:paraId="0AB4C3B7"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53C50C9C" w14:textId="4A5657B3"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62.76 (4.68)</w:t>
      </w:r>
      <w:r w:rsidRPr="002A68CB">
        <w:tab/>
        <w:t>59.59 (4.33)</w:t>
      </w:r>
      <w:r w:rsidRPr="002A68CB">
        <w:tab/>
        <w:t>66.74 (4.30)</w:t>
      </w:r>
      <w:r w:rsidRPr="002A68CB">
        <w:tab/>
        <w:t>16.81 (4.18)</w:t>
      </w:r>
      <w:r w:rsidRPr="002A68CB">
        <w:tab/>
      </w:r>
      <w:r w:rsidR="00B22BD2">
        <w:t xml:space="preserve">    51.47 (3.82)</w:t>
      </w:r>
    </w:p>
    <w:p w14:paraId="4981A14D" w14:textId="3C7FF8A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Small Items</w:t>
      </w:r>
      <w:r w:rsidRPr="002A68CB">
        <w:tab/>
        <w:t>60.93 (4.83)</w:t>
      </w:r>
      <w:r w:rsidRPr="002A68CB">
        <w:tab/>
        <w:t>56.81 (5.41)</w:t>
      </w:r>
      <w:r w:rsidRPr="002A68CB">
        <w:tab/>
        <w:t>62.76 (4.56)</w:t>
      </w:r>
      <w:r w:rsidRPr="002A68CB">
        <w:tab/>
        <w:t>16.31 (3.92)</w:t>
      </w:r>
      <w:r w:rsidRPr="002A68CB">
        <w:tab/>
      </w:r>
      <w:r w:rsidR="00B22BD2">
        <w:t xml:space="preserve">    49.21 (3.77)</w:t>
      </w:r>
    </w:p>
    <w:p w14:paraId="0D15DEA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Highlight Group</w:t>
      </w:r>
      <w:r w:rsidRPr="002A68CB">
        <w:tab/>
      </w:r>
    </w:p>
    <w:p w14:paraId="1B0B00FD" w14:textId="5F517F8F"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61.95 (5.02)</w:t>
      </w:r>
      <w:r w:rsidRPr="002A68CB">
        <w:tab/>
        <w:t>57.86 (4.33)</w:t>
      </w:r>
      <w:r w:rsidRPr="002A68CB">
        <w:tab/>
        <w:t>65.53 (4.43)</w:t>
      </w:r>
      <w:r w:rsidRPr="002A68CB">
        <w:tab/>
        <w:t>18.55 (4.76)</w:t>
      </w:r>
      <w:r w:rsidRPr="002A68CB">
        <w:tab/>
      </w:r>
      <w:r w:rsidR="00B22BD2">
        <w:t xml:space="preserve">    50.97 (3.70)</w:t>
      </w:r>
    </w:p>
    <w:p w14:paraId="1031A15C" w14:textId="50A69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No Highlight Items</w:t>
      </w:r>
      <w:r w:rsidRPr="002A68CB">
        <w:tab/>
        <w:t>61.32 (4.08)</w:t>
      </w:r>
      <w:r w:rsidRPr="002A68CB">
        <w:tab/>
        <w:t>56.55 (4.24)</w:t>
      </w:r>
      <w:r w:rsidRPr="002A68CB">
        <w:tab/>
        <w:t>64.17 (4.40)</w:t>
      </w:r>
      <w:r w:rsidRPr="002A68CB">
        <w:tab/>
      </w:r>
      <w:r w:rsidR="00B22BD2">
        <w:t xml:space="preserve">      </w:t>
      </w:r>
      <w:r w:rsidRPr="002A68CB">
        <w:t>19.26 (4.49)</w:t>
      </w:r>
      <w:r w:rsidR="00B22BD2">
        <w:t xml:space="preserve">      50.33 (3.51)</w:t>
      </w:r>
    </w:p>
    <w:p w14:paraId="5B0809C8" w14:textId="77777777" w:rsidR="004F4584" w:rsidRPr="002A68CB" w:rsidRDefault="004F4584" w:rsidP="004F4584">
      <w:pPr>
        <w:tabs>
          <w:tab w:val="center" w:pos="3240"/>
          <w:tab w:val="center" w:pos="4770"/>
          <w:tab w:val="center" w:pos="5580"/>
          <w:tab w:val="center" w:pos="6390"/>
          <w:tab w:val="center" w:pos="7920"/>
        </w:tabs>
        <w:contextualSpacing/>
      </w:pPr>
      <w:r w:rsidRPr="002A68CB">
        <w:tab/>
      </w:r>
      <w:r w:rsidRPr="002A68CB">
        <w:tab/>
      </w:r>
      <w:r w:rsidRPr="002A68CB">
        <w:tab/>
        <w:t>Correct Recall %</w:t>
      </w:r>
    </w:p>
    <w:p w14:paraId="5E6C22CF" w14:textId="77777777" w:rsidR="004F4584" w:rsidRPr="002A68CB" w:rsidRDefault="004F4584" w:rsidP="004F4584">
      <w:pPr>
        <w:tabs>
          <w:tab w:val="center" w:pos="3240"/>
          <w:tab w:val="center" w:pos="4770"/>
          <w:tab w:val="center" w:pos="5580"/>
          <w:tab w:val="center" w:pos="6390"/>
          <w:tab w:val="center" w:pos="7920"/>
        </w:tabs>
        <w:contextualSpacing/>
      </w:pPr>
    </w:p>
    <w:p w14:paraId="75804147" w14:textId="0C79A7DE" w:rsidR="004F4584" w:rsidRPr="002A68CB" w:rsidRDefault="004F4584" w:rsidP="004F4584">
      <w:pPr>
        <w:tabs>
          <w:tab w:val="center" w:pos="3240"/>
          <w:tab w:val="center" w:pos="4770"/>
          <w:tab w:val="center" w:pos="6390"/>
          <w:tab w:val="center" w:pos="7920"/>
        </w:tabs>
        <w:spacing w:line="480" w:lineRule="auto"/>
        <w:contextualSpacing/>
      </w:pPr>
      <w:r w:rsidRPr="002A68CB">
        <w:t>Control Group</w:t>
      </w:r>
      <w:r w:rsidRPr="002A68CB">
        <w:tab/>
        <w:t>69.29 (5.39)</w:t>
      </w:r>
      <w:r w:rsidRPr="002A68CB">
        <w:tab/>
        <w:t>31.67 (5.29)</w:t>
      </w:r>
      <w:r w:rsidRPr="002A68CB">
        <w:tab/>
        <w:t>57.76 (5.62)</w:t>
      </w:r>
      <w:r w:rsidRPr="002A68CB">
        <w:tab/>
        <w:t>8.85 (2.50)</w:t>
      </w:r>
      <w:r w:rsidRPr="002A68CB">
        <w:tab/>
      </w:r>
      <w:r w:rsidR="00B22BD2">
        <w:t xml:space="preserve">    41.89 (3.50)</w:t>
      </w:r>
    </w:p>
    <w:p w14:paraId="54553814" w14:textId="77777777" w:rsidR="004F4584" w:rsidRPr="002A68CB" w:rsidRDefault="004F4584" w:rsidP="004F4584">
      <w:pPr>
        <w:tabs>
          <w:tab w:val="center" w:pos="3240"/>
          <w:tab w:val="center" w:pos="4770"/>
          <w:tab w:val="center" w:pos="6390"/>
          <w:tab w:val="center" w:pos="7920"/>
        </w:tabs>
        <w:spacing w:line="480" w:lineRule="auto"/>
        <w:contextualSpacing/>
      </w:pPr>
      <w:r w:rsidRPr="002A68CB">
        <w:t>Font Size Group</w:t>
      </w:r>
      <w:r w:rsidRPr="002A68CB">
        <w:tab/>
      </w:r>
    </w:p>
    <w:p w14:paraId="645537B2" w14:textId="7913534E"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Large Items</w:t>
      </w:r>
      <w:r w:rsidRPr="002A68CB">
        <w:tab/>
        <w:t>67.76 (6.33)</w:t>
      </w:r>
      <w:r w:rsidRPr="002A68CB">
        <w:tab/>
        <w:t>33.47 (6.47)</w:t>
      </w:r>
      <w:r w:rsidRPr="002A68CB">
        <w:tab/>
        <w:t>59.81 (5.64)</w:t>
      </w:r>
      <w:r w:rsidRPr="002A68CB">
        <w:tab/>
        <w:t>9.43 (3.00)</w:t>
      </w:r>
      <w:r w:rsidRPr="002A68CB">
        <w:tab/>
      </w:r>
      <w:r w:rsidR="00B22BD2">
        <w:t xml:space="preserve">    42.62 (4.47)</w:t>
      </w:r>
    </w:p>
    <w:p w14:paraId="34469F1A" w14:textId="4F277408" w:rsidR="004F4584" w:rsidRPr="002A68CB" w:rsidRDefault="004F4584" w:rsidP="004F4584">
      <w:pPr>
        <w:tabs>
          <w:tab w:val="center" w:pos="3240"/>
          <w:tab w:val="center" w:pos="4770"/>
          <w:tab w:val="center" w:pos="6390"/>
          <w:tab w:val="center" w:pos="7920"/>
        </w:tabs>
        <w:spacing w:after="120" w:line="480" w:lineRule="auto"/>
        <w:ind w:firstLine="187"/>
        <w:contextualSpacing/>
      </w:pPr>
      <w:r w:rsidRPr="002A68CB">
        <w:lastRenderedPageBreak/>
        <w:t>Small Items</w:t>
      </w:r>
      <w:r w:rsidRPr="002A68CB">
        <w:tab/>
        <w:t>65.67 (5.72)</w:t>
      </w:r>
      <w:r w:rsidRPr="002A68CB">
        <w:tab/>
        <w:t>31.06 (5.79)</w:t>
      </w:r>
      <w:r w:rsidRPr="002A68CB">
        <w:tab/>
        <w:t>55.67 (5.58)</w:t>
      </w:r>
      <w:r w:rsidRPr="002A68CB">
        <w:tab/>
        <w:t>9.40 (3.06)</w:t>
      </w:r>
      <w:r w:rsidRPr="002A68CB">
        <w:tab/>
      </w:r>
      <w:r w:rsidR="00B22BD2">
        <w:t xml:space="preserve">    40.65 (4.23)</w:t>
      </w:r>
    </w:p>
    <w:p w14:paraId="14527074" w14:textId="77777777" w:rsidR="004F4584" w:rsidRPr="002A68CB" w:rsidRDefault="004F4584" w:rsidP="004F4584">
      <w:pPr>
        <w:tabs>
          <w:tab w:val="center" w:pos="3240"/>
          <w:tab w:val="center" w:pos="4770"/>
          <w:tab w:val="center" w:pos="6390"/>
          <w:tab w:val="center" w:pos="7920"/>
        </w:tabs>
        <w:spacing w:before="120" w:line="480" w:lineRule="auto"/>
        <w:contextualSpacing/>
      </w:pPr>
      <w:r w:rsidRPr="002A68CB">
        <w:t>Highlight Group</w:t>
      </w:r>
      <w:r w:rsidRPr="002A68CB">
        <w:tab/>
      </w:r>
    </w:p>
    <w:p w14:paraId="39B0DAF9" w14:textId="349DD336" w:rsidR="004F4584" w:rsidRPr="002A68CB" w:rsidRDefault="004F4584" w:rsidP="004F4584">
      <w:pPr>
        <w:tabs>
          <w:tab w:val="center" w:pos="3240"/>
          <w:tab w:val="center" w:pos="4770"/>
          <w:tab w:val="center" w:pos="6390"/>
          <w:tab w:val="center" w:pos="7920"/>
        </w:tabs>
        <w:spacing w:line="480" w:lineRule="auto"/>
        <w:ind w:firstLine="180"/>
        <w:contextualSpacing/>
      </w:pPr>
      <w:r w:rsidRPr="002A68CB">
        <w:t>Highlight Items</w:t>
      </w:r>
      <w:r w:rsidRPr="002A68CB">
        <w:tab/>
        <w:t>68.51 (5.20)</w:t>
      </w:r>
      <w:r w:rsidRPr="002A68CB">
        <w:tab/>
        <w:t>33.51 (5.93)</w:t>
      </w:r>
      <w:r w:rsidRPr="002A68CB">
        <w:tab/>
        <w:t>56.27 (6.39)</w:t>
      </w:r>
      <w:r w:rsidRPr="002A68CB">
        <w:tab/>
      </w:r>
      <w:r w:rsidR="00B22BD2">
        <w:t xml:space="preserve">      </w:t>
      </w:r>
      <w:r w:rsidRPr="002A68CB">
        <w:t>12.90 (3.94)</w:t>
      </w:r>
      <w:r w:rsidR="00B22BD2">
        <w:t xml:space="preserve">      42.80 (4.24)</w:t>
      </w:r>
    </w:p>
    <w:p w14:paraId="50CD4B36" w14:textId="576C9CB0" w:rsidR="004F4584" w:rsidRPr="002A68CB" w:rsidRDefault="004F4584" w:rsidP="004F4584">
      <w:pPr>
        <w:tabs>
          <w:tab w:val="center" w:pos="3240"/>
          <w:tab w:val="center" w:pos="4770"/>
          <w:tab w:val="center" w:pos="6390"/>
          <w:tab w:val="center" w:pos="7920"/>
        </w:tabs>
        <w:ind w:firstLine="187"/>
        <w:contextualSpacing/>
      </w:pPr>
      <w:r w:rsidRPr="002A68CB">
        <w:t>No Highlight Items</w:t>
      </w:r>
      <w:r w:rsidRPr="002A68CB">
        <w:tab/>
        <w:t>67.69 (4.36)</w:t>
      </w:r>
      <w:r w:rsidRPr="002A68CB">
        <w:tab/>
        <w:t>32.32 (5.65)</w:t>
      </w:r>
      <w:r w:rsidRPr="002A68CB">
        <w:tab/>
        <w:t>57.53 (5.76)</w:t>
      </w:r>
      <w:r w:rsidRPr="002A68CB">
        <w:tab/>
        <w:t>12.91 (5.28)</w:t>
      </w:r>
      <w:r w:rsidRPr="002A68CB">
        <w:tab/>
      </w:r>
      <w:r w:rsidR="00B22BD2">
        <w:t xml:space="preserve">  </w:t>
      </w:r>
      <w:r w:rsidR="00AD6990">
        <w:t xml:space="preserve">  42.61 (4.21)</w:t>
      </w:r>
    </w:p>
    <w:p w14:paraId="0FB2C807" w14:textId="1EADE786" w:rsidR="00F32465" w:rsidRDefault="004F4584" w:rsidP="00E978BE">
      <w:pPr>
        <w:tabs>
          <w:tab w:val="left" w:pos="9360"/>
        </w:tabs>
        <w:contextualSpacing/>
        <w:rPr>
          <w:u w:val="single"/>
        </w:rPr>
      </w:pPr>
      <w:r w:rsidRPr="002A68CB">
        <w:rPr>
          <w:u w:val="single"/>
        </w:rPr>
        <w:tab/>
      </w:r>
      <w:r w:rsidR="00AD6990">
        <w:rPr>
          <w:u w:val="single"/>
        </w:rPr>
        <w:softHyphen/>
      </w:r>
      <w:r w:rsidR="00AD6990">
        <w:rPr>
          <w:u w:val="single"/>
        </w:rPr>
        <w:softHyphen/>
      </w:r>
      <w:r w:rsidR="00AD6990">
        <w:rPr>
          <w:u w:val="single"/>
        </w:rPr>
        <w:softHyphen/>
        <w:t>_______</w:t>
      </w:r>
    </w:p>
    <w:p w14:paraId="15ACFE7E" w14:textId="493C28A9" w:rsidR="00000000" w:rsidRPr="00E978BE" w:rsidRDefault="00F32465" w:rsidP="00E978BE">
      <w:pPr>
        <w:tabs>
          <w:tab w:val="left" w:pos="9360"/>
        </w:tabs>
        <w:contextualSpacing/>
        <w:sectPr w:rsidR="00000000" w:rsidRPr="00E978BE" w:rsidSect="00E978BE">
          <w:pgSz w:w="15840" w:h="12240" w:orient="landscape"/>
          <w:pgMar w:top="1440" w:right="1440" w:bottom="1440" w:left="1440" w:header="720" w:footer="720" w:gutter="0"/>
          <w:cols w:space="720"/>
          <w:docGrid w:linePitch="360"/>
        </w:sectPr>
      </w:pPr>
      <w:r>
        <w:rPr>
          <w:i/>
          <w:iCs/>
        </w:rPr>
        <w:t xml:space="preserve">Note: </w:t>
      </w:r>
      <w:r w:rsidR="00FC1D70">
        <w:t>R</w:t>
      </w:r>
      <w:r>
        <w:t>ight</w:t>
      </w:r>
      <w:r w:rsidR="00FC1D70">
        <w:t>-most</w:t>
      </w:r>
      <w:r>
        <w:t xml:space="preserve"> column reports mean JOLs/Recall percentages collapsed across pair direction.</w:t>
      </w:r>
    </w:p>
    <w:bookmarkEnd w:id="13"/>
    <w:p w14:paraId="731CBF18" w14:textId="07A1C7B3" w:rsidR="003C53E1" w:rsidRPr="002A68CB" w:rsidRDefault="003C53E1" w:rsidP="003C53E1">
      <w:pPr>
        <w:spacing w:line="480" w:lineRule="auto"/>
        <w:contextualSpacing/>
      </w:pPr>
      <w:r w:rsidRPr="002A68CB">
        <w:lastRenderedPageBreak/>
        <w:t>Table A</w:t>
      </w:r>
      <w:r w:rsidR="00313F54" w:rsidRPr="002A68CB">
        <w:t>5</w:t>
      </w:r>
    </w:p>
    <w:p w14:paraId="30DBF04F" w14:textId="1CF342D9" w:rsidR="003C53E1" w:rsidRPr="002A68CB" w:rsidRDefault="003C53E1" w:rsidP="00E978BE">
      <w:pPr>
        <w:ind w:right="2880"/>
        <w:contextualSpacing/>
        <w:rPr>
          <w:i/>
          <w:iCs/>
        </w:rPr>
      </w:pPr>
      <w:r w:rsidRPr="002A68CB">
        <w:rPr>
          <w:i/>
          <w:iCs/>
        </w:rPr>
        <w:t>Mean (± 95% CI) Goodman-Kruskal Gamma Correlations Between JOLs and Recall</w:t>
      </w:r>
      <w:r w:rsidR="001532B7" w:rsidRPr="002A68CB">
        <w:rPr>
          <w:i/>
          <w:iCs/>
        </w:rPr>
        <w:t xml:space="preserve"> for each Pair Type/Encoding Group</w:t>
      </w:r>
      <w:r w:rsidRPr="002A68CB">
        <w:rPr>
          <w:i/>
          <w:iCs/>
        </w:rPr>
        <w:t xml:space="preserve"> as a Function of Associative Direction </w:t>
      </w:r>
      <w:r w:rsidR="001532B7" w:rsidRPr="002A68CB">
        <w:rPr>
          <w:i/>
          <w:iCs/>
        </w:rPr>
        <w:t>in Experiments 1A and 1B and for Unrelated pairs in Experiments 2A, 2B, and 3.</w:t>
      </w:r>
    </w:p>
    <w:p w14:paraId="009ED275" w14:textId="5E4A57DC" w:rsidR="003C53E1" w:rsidRPr="002A68CB" w:rsidRDefault="003C53E1" w:rsidP="003C53E1">
      <w:pPr>
        <w:tabs>
          <w:tab w:val="left" w:pos="9360"/>
        </w:tabs>
        <w:rPr>
          <w:u w:val="single"/>
        </w:rPr>
      </w:pPr>
      <w:r w:rsidRPr="002A68CB">
        <w:rPr>
          <w:u w:val="single"/>
        </w:rPr>
        <w:tab/>
      </w:r>
      <w:r w:rsidR="00221A0E">
        <w:rPr>
          <w:u w:val="single"/>
        </w:rPr>
        <w:t xml:space="preserve">  </w:t>
      </w:r>
      <w:r w:rsidR="00FC1D70">
        <w:rPr>
          <w:u w:val="single"/>
        </w:rPr>
        <w:softHyphen/>
      </w:r>
      <w:r w:rsidR="00FC1D70">
        <w:rPr>
          <w:u w:val="single"/>
        </w:rPr>
        <w:softHyphen/>
      </w:r>
      <w:r w:rsidR="00FC1D70">
        <w:rPr>
          <w:u w:val="single"/>
        </w:rPr>
        <w:softHyphen/>
        <w:t>___</w:t>
      </w:r>
    </w:p>
    <w:p w14:paraId="67FC781E" w14:textId="15F6552D" w:rsidR="003C53E1" w:rsidRPr="002A68CB" w:rsidRDefault="003C53E1" w:rsidP="003C53E1">
      <w:pPr>
        <w:tabs>
          <w:tab w:val="center" w:pos="3240"/>
          <w:tab w:val="center" w:pos="4770"/>
          <w:tab w:val="center" w:pos="6390"/>
          <w:tab w:val="center" w:pos="7920"/>
        </w:tabs>
        <w:contextualSpacing/>
      </w:pPr>
      <w:r w:rsidRPr="002A68CB">
        <w:t>Pair Type/Group</w:t>
      </w:r>
      <w:r w:rsidRPr="002A68CB">
        <w:tab/>
        <w:t>Forward</w:t>
      </w:r>
      <w:r w:rsidRPr="002A68CB">
        <w:tab/>
        <w:t>Backward</w:t>
      </w:r>
      <w:r w:rsidRPr="002A68CB">
        <w:tab/>
        <w:t>Symmetrical</w:t>
      </w:r>
      <w:r w:rsidRPr="002A68CB">
        <w:tab/>
        <w:t>Unrelated</w:t>
      </w:r>
      <w:r w:rsidRPr="002A68CB">
        <w:tab/>
      </w:r>
      <w:r w:rsidR="00FC1D70">
        <w:t xml:space="preserve">   </w:t>
      </w:r>
      <w:r w:rsidR="00221A0E">
        <w:t xml:space="preserve"> </w:t>
      </w:r>
      <w:r w:rsidR="00FC1D70">
        <w:t xml:space="preserve"> Overall</w:t>
      </w:r>
    </w:p>
    <w:p w14:paraId="5B98F7C8" w14:textId="7136CC59" w:rsidR="003C53E1" w:rsidRPr="002A68CB" w:rsidRDefault="003C53E1" w:rsidP="003C53E1">
      <w:pPr>
        <w:tabs>
          <w:tab w:val="left" w:pos="9360"/>
        </w:tabs>
        <w:spacing w:line="480" w:lineRule="auto"/>
        <w:contextualSpacing/>
        <w:rPr>
          <w:u w:val="single"/>
        </w:rPr>
      </w:pPr>
      <w:r w:rsidRPr="002A68CB">
        <w:rPr>
          <w:u w:val="single"/>
        </w:rPr>
        <w:tab/>
      </w:r>
      <w:r w:rsidR="00221A0E">
        <w:rPr>
          <w:u w:val="single"/>
        </w:rPr>
        <w:t xml:space="preserve">  </w:t>
      </w:r>
      <w:r w:rsidR="00FC1D70">
        <w:rPr>
          <w:u w:val="single"/>
        </w:rPr>
        <w:t>___</w:t>
      </w:r>
    </w:p>
    <w:p w14:paraId="7CC0B3D7" w14:textId="1097C3CB" w:rsidR="003C53E1" w:rsidRPr="002A68CB" w:rsidRDefault="00FC1D70" w:rsidP="00E978BE">
      <w:pPr>
        <w:tabs>
          <w:tab w:val="left" w:pos="5220"/>
          <w:tab w:val="center" w:pos="5310"/>
          <w:tab w:val="center" w:pos="6390"/>
          <w:tab w:val="center" w:pos="7920"/>
        </w:tabs>
        <w:spacing w:line="360" w:lineRule="auto"/>
      </w:pPr>
      <w:r>
        <w:tab/>
      </w:r>
      <w:r>
        <w:tab/>
        <w:t xml:space="preserve">       </w:t>
      </w:r>
      <w:r w:rsidR="00451E9B" w:rsidRPr="002A68CB">
        <w:t xml:space="preserve"> </w:t>
      </w:r>
      <w:r w:rsidR="003C53E1" w:rsidRPr="002A68CB">
        <w:t>Experiment 1</w:t>
      </w:r>
    </w:p>
    <w:p w14:paraId="166693A4" w14:textId="293EFA7F" w:rsidR="003C53E1" w:rsidRPr="002A68CB" w:rsidRDefault="003C53E1" w:rsidP="00A97BF0">
      <w:pPr>
        <w:tabs>
          <w:tab w:val="center" w:pos="3240"/>
          <w:tab w:val="center" w:pos="4770"/>
          <w:tab w:val="center" w:pos="6390"/>
          <w:tab w:val="center" w:pos="7920"/>
        </w:tabs>
        <w:spacing w:line="360" w:lineRule="auto"/>
        <w:contextualSpacing/>
      </w:pPr>
      <w:r w:rsidRPr="002A68CB">
        <w:t>Control Group</w:t>
      </w:r>
      <w:r w:rsidRPr="002A68CB">
        <w:tab/>
      </w:r>
      <w:bookmarkStart w:id="16" w:name="_Hlk78457593"/>
      <w:r w:rsidR="00B62850" w:rsidRPr="002A68CB">
        <w:t>.25 (.08)</w:t>
      </w:r>
      <w:r w:rsidRPr="002A68CB">
        <w:tab/>
      </w:r>
      <w:r w:rsidR="00B62850" w:rsidRPr="002A68CB">
        <w:t>.19 (.08)</w:t>
      </w:r>
      <w:r w:rsidR="00221A0E">
        <w:t xml:space="preserve">              </w:t>
      </w:r>
      <w:r w:rsidRPr="002A68CB">
        <w:tab/>
      </w:r>
      <w:r w:rsidR="00B62850" w:rsidRPr="002A68CB">
        <w:t>.20 (.07)</w:t>
      </w:r>
      <w:r w:rsidR="00221A0E">
        <w:t xml:space="preserve">           </w:t>
      </w:r>
      <w:r w:rsidR="00B62850" w:rsidRPr="002A68CB">
        <w:t>-.01 (.17)</w:t>
      </w:r>
      <w:r w:rsidR="00221A0E">
        <w:t xml:space="preserve">         .17 (.06)</w:t>
      </w:r>
    </w:p>
    <w:bookmarkEnd w:id="16"/>
    <w:p w14:paraId="783AC833" w14:textId="77777777" w:rsidR="003C53E1" w:rsidRPr="002A68CB" w:rsidRDefault="003C53E1" w:rsidP="003C53E1">
      <w:pPr>
        <w:tabs>
          <w:tab w:val="center" w:pos="3240"/>
          <w:tab w:val="center" w:pos="4770"/>
          <w:tab w:val="center" w:pos="6390"/>
          <w:tab w:val="center" w:pos="7920"/>
        </w:tabs>
        <w:contextualSpacing/>
      </w:pPr>
      <w:r w:rsidRPr="002A68CB">
        <w:t>Font Size Group</w:t>
      </w:r>
      <w:r w:rsidRPr="002A68CB">
        <w:tab/>
      </w:r>
    </w:p>
    <w:p w14:paraId="021F53A1" w14:textId="4D840792" w:rsidR="003C53E1" w:rsidRPr="002A68CB" w:rsidRDefault="003C53E1" w:rsidP="00B62850">
      <w:pPr>
        <w:tabs>
          <w:tab w:val="center" w:pos="3240"/>
          <w:tab w:val="center" w:pos="4770"/>
          <w:tab w:val="center" w:pos="6390"/>
          <w:tab w:val="center" w:pos="7920"/>
        </w:tabs>
        <w:ind w:firstLine="180"/>
        <w:contextualSpacing/>
      </w:pPr>
      <w:r w:rsidRPr="002A68CB">
        <w:t>Large Items</w:t>
      </w:r>
      <w:r w:rsidRPr="002A68CB">
        <w:tab/>
      </w:r>
      <w:r w:rsidR="00B62850" w:rsidRPr="002A68CB">
        <w:t>.21 (.11)</w:t>
      </w:r>
      <w:r w:rsidRPr="002A68CB">
        <w:tab/>
      </w:r>
      <w:r w:rsidR="00B62850" w:rsidRPr="002A68CB">
        <w:t>.17 (.14)</w:t>
      </w:r>
      <w:r w:rsidRPr="002A68CB">
        <w:tab/>
      </w:r>
      <w:r w:rsidR="00B62850" w:rsidRPr="002A68CB">
        <w:t>.29 (.11)</w:t>
      </w:r>
      <w:r w:rsidRPr="002A68CB">
        <w:tab/>
      </w:r>
      <w:r w:rsidR="00B62850" w:rsidRPr="002A68CB">
        <w:t>.27 (.20)</w:t>
      </w:r>
      <w:r w:rsidRPr="002A68CB">
        <w:tab/>
      </w:r>
      <w:r w:rsidR="00221A0E">
        <w:t xml:space="preserve">     .23 (.07)</w:t>
      </w:r>
    </w:p>
    <w:p w14:paraId="06D7E7C9" w14:textId="3C739001"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r>
      <w:r w:rsidR="00535DB5" w:rsidRPr="002A68CB">
        <w:t>.16 (.13)</w:t>
      </w:r>
      <w:r w:rsidRPr="002A68CB">
        <w:tab/>
      </w:r>
      <w:r w:rsidR="00535DB5" w:rsidRPr="002A68CB">
        <w:t>.23 (.12)</w:t>
      </w:r>
      <w:r w:rsidRPr="002A68CB">
        <w:tab/>
      </w:r>
      <w:r w:rsidR="00535DB5" w:rsidRPr="002A68CB">
        <w:t>.29 (.11)</w:t>
      </w:r>
      <w:r w:rsidRPr="002A68CB">
        <w:tab/>
      </w:r>
      <w:r w:rsidR="00535DB5" w:rsidRPr="002A68CB">
        <w:t>.12 (.22)</w:t>
      </w:r>
      <w:r w:rsidRPr="002A68CB">
        <w:tab/>
      </w:r>
      <w:r w:rsidR="00FD5F14">
        <w:t xml:space="preserve">     .20 (.08)</w:t>
      </w:r>
    </w:p>
    <w:p w14:paraId="23E3C884"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749026CA" w14:textId="44EFAF01"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r>
      <w:bookmarkStart w:id="17" w:name="_Hlk78464328"/>
      <w:r w:rsidR="00535DB5" w:rsidRPr="002A68CB">
        <w:t>.26 (.14)</w:t>
      </w:r>
      <w:r w:rsidRPr="002A68CB">
        <w:tab/>
      </w:r>
      <w:r w:rsidR="00535DB5" w:rsidRPr="002A68CB">
        <w:t>.25 (.13)</w:t>
      </w:r>
      <w:r w:rsidRPr="002A68CB">
        <w:tab/>
      </w:r>
      <w:r w:rsidR="00535DB5" w:rsidRPr="002A68CB">
        <w:t>.21 (.13)</w:t>
      </w:r>
      <w:r w:rsidRPr="002A68CB">
        <w:tab/>
      </w:r>
      <w:r w:rsidR="00535DB5" w:rsidRPr="002A68CB">
        <w:t>.26 (.16)</w:t>
      </w:r>
      <w:bookmarkEnd w:id="17"/>
      <w:r w:rsidRPr="002A68CB">
        <w:tab/>
      </w:r>
      <w:r w:rsidR="00FD5F14">
        <w:t xml:space="preserve">     .25 (.07)</w:t>
      </w:r>
    </w:p>
    <w:p w14:paraId="55A3C814" w14:textId="7123EC15"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535DB5" w:rsidRPr="002A68CB">
        <w:tab/>
        <w:t>.26 (.10)</w:t>
      </w:r>
      <w:r w:rsidR="00535DB5" w:rsidRPr="002A68CB">
        <w:tab/>
        <w:t>.32 (.12)</w:t>
      </w:r>
      <w:r w:rsidR="00535DB5" w:rsidRPr="002A68CB">
        <w:tab/>
        <w:t>.24 (.10)</w:t>
      </w:r>
      <w:r w:rsidR="00535DB5" w:rsidRPr="002A68CB">
        <w:tab/>
      </w:r>
      <w:r w:rsidR="00FD5F14">
        <w:t xml:space="preserve">           </w:t>
      </w:r>
      <w:r w:rsidR="00535DB5" w:rsidRPr="002A68CB">
        <w:t>-.16 (.16)</w:t>
      </w:r>
      <w:r w:rsidR="00FD5F14">
        <w:t xml:space="preserve">         </w:t>
      </w:r>
      <w:r w:rsidR="00F75E3B">
        <w:t xml:space="preserve"> .</w:t>
      </w:r>
      <w:r w:rsidR="00FD5F14">
        <w:t>20 (.07)</w:t>
      </w:r>
    </w:p>
    <w:p w14:paraId="592D02D6" w14:textId="2DBD6E6C" w:rsidR="003C53E1" w:rsidRPr="002A68CB" w:rsidRDefault="00FC1D70" w:rsidP="00E978BE">
      <w:pPr>
        <w:tabs>
          <w:tab w:val="center" w:pos="3240"/>
          <w:tab w:val="center" w:pos="4770"/>
          <w:tab w:val="center" w:pos="6390"/>
          <w:tab w:val="center" w:pos="7920"/>
        </w:tabs>
        <w:spacing w:line="360" w:lineRule="auto"/>
        <w:contextualSpacing/>
      </w:pPr>
      <w:bookmarkStart w:id="18" w:name="_Hlk78457804"/>
      <w:r>
        <w:tab/>
      </w:r>
      <w:r>
        <w:tab/>
      </w:r>
      <w:r>
        <w:tab/>
      </w:r>
      <w:r w:rsidR="003C53E1" w:rsidRPr="002A68CB">
        <w:t>Experiment 2</w:t>
      </w:r>
    </w:p>
    <w:p w14:paraId="034D6E88" w14:textId="2D841573" w:rsidR="003C53E1" w:rsidRPr="002A68CB" w:rsidRDefault="003C53E1" w:rsidP="00A97BF0">
      <w:pPr>
        <w:tabs>
          <w:tab w:val="center" w:pos="3240"/>
          <w:tab w:val="center" w:pos="4770"/>
          <w:tab w:val="center" w:pos="6390"/>
          <w:tab w:val="center" w:pos="7920"/>
        </w:tabs>
        <w:spacing w:after="120" w:line="360" w:lineRule="auto"/>
        <w:contextualSpacing/>
      </w:pPr>
      <w:r w:rsidRPr="002A68CB">
        <w:t>Control Group</w:t>
      </w:r>
      <w:r w:rsidRPr="002A68CB">
        <w:tab/>
      </w:r>
      <w:bookmarkStart w:id="19" w:name="_Hlk78457670"/>
      <w:r w:rsidRPr="002A68CB">
        <w:t>--</w:t>
      </w:r>
      <w:r w:rsidRPr="002A68CB">
        <w:tab/>
        <w:t>--</w:t>
      </w:r>
      <w:r w:rsidRPr="002A68CB">
        <w:tab/>
        <w:t>--</w:t>
      </w:r>
      <w:r w:rsidRPr="002A68CB">
        <w:tab/>
      </w:r>
      <w:r w:rsidR="00FC1D70">
        <w:t xml:space="preserve">            </w:t>
      </w:r>
      <w:r w:rsidR="00221A0E">
        <w:t xml:space="preserve">     </w:t>
      </w:r>
      <w:r w:rsidR="000D4E29" w:rsidRPr="002A68CB">
        <w:t>.38 (.08)</w:t>
      </w:r>
      <w:r w:rsidR="00FC1D70">
        <w:t xml:space="preserve">        </w:t>
      </w:r>
      <w:r w:rsidR="00221A0E">
        <w:t xml:space="preserve">    </w:t>
      </w:r>
      <w:r w:rsidR="00FC1D70">
        <w:t xml:space="preserve"> </w:t>
      </w:r>
      <w:r w:rsidR="00221A0E">
        <w:t xml:space="preserve"> </w:t>
      </w:r>
      <w:r w:rsidR="00FC1D70">
        <w:t>--</w:t>
      </w:r>
    </w:p>
    <w:bookmarkEnd w:id="19"/>
    <w:p w14:paraId="4C95FB26" w14:textId="77777777" w:rsidR="003C53E1" w:rsidRPr="002A68CB" w:rsidRDefault="003C53E1" w:rsidP="00A97BF0">
      <w:pPr>
        <w:tabs>
          <w:tab w:val="center" w:pos="3240"/>
          <w:tab w:val="center" w:pos="4770"/>
          <w:tab w:val="center" w:pos="6390"/>
          <w:tab w:val="center" w:pos="7920"/>
        </w:tabs>
        <w:spacing w:before="120"/>
        <w:contextualSpacing/>
      </w:pPr>
      <w:r w:rsidRPr="002A68CB">
        <w:t>Font Size Group</w:t>
      </w:r>
      <w:r w:rsidRPr="002A68CB">
        <w:tab/>
      </w:r>
    </w:p>
    <w:p w14:paraId="30D0ACEF" w14:textId="5741F602" w:rsidR="003C53E1" w:rsidRPr="002A68CB" w:rsidRDefault="003C53E1" w:rsidP="003C53E1">
      <w:pPr>
        <w:tabs>
          <w:tab w:val="center" w:pos="3240"/>
          <w:tab w:val="center" w:pos="4770"/>
          <w:tab w:val="center" w:pos="6390"/>
          <w:tab w:val="center" w:pos="7920"/>
        </w:tabs>
        <w:ind w:firstLine="180"/>
        <w:contextualSpacing/>
      </w:pPr>
      <w:r w:rsidRPr="002A68CB">
        <w:t>Large Items</w:t>
      </w:r>
      <w:r w:rsidRPr="002A68CB">
        <w:tab/>
        <w:t>--</w:t>
      </w:r>
      <w:r w:rsidRPr="002A68CB">
        <w:tab/>
        <w:t>--</w:t>
      </w:r>
      <w:r w:rsidRPr="002A68CB">
        <w:tab/>
        <w:t>--</w:t>
      </w:r>
      <w:r w:rsidRPr="002A68CB">
        <w:tab/>
      </w:r>
      <w:r w:rsidR="009021B4" w:rsidRPr="002A68CB">
        <w:t>.</w:t>
      </w:r>
      <w:r w:rsidR="00593532" w:rsidRPr="002A68CB">
        <w:t>3</w:t>
      </w:r>
      <w:r w:rsidR="00593532">
        <w:t>1</w:t>
      </w:r>
      <w:r w:rsidR="00593532" w:rsidRPr="002A68CB">
        <w:t xml:space="preserve"> </w:t>
      </w:r>
      <w:r w:rsidR="009021B4" w:rsidRPr="002A68CB">
        <w:t>(.11)</w:t>
      </w:r>
      <w:r w:rsidRPr="002A68CB">
        <w:tab/>
      </w:r>
      <w:r w:rsidR="00FC1D70">
        <w:t xml:space="preserve">   </w:t>
      </w:r>
      <w:r w:rsidR="00221A0E">
        <w:t xml:space="preserve">    </w:t>
      </w:r>
      <w:r w:rsidR="00FC1D70">
        <w:t xml:space="preserve"> </w:t>
      </w:r>
      <w:r w:rsidR="00221A0E">
        <w:t xml:space="preserve"> </w:t>
      </w:r>
      <w:r w:rsidR="00FC1D70">
        <w:t>--</w:t>
      </w:r>
    </w:p>
    <w:p w14:paraId="50872C48" w14:textId="0798426A" w:rsidR="003C53E1" w:rsidRPr="002A68CB" w:rsidRDefault="003C53E1" w:rsidP="00A97BF0">
      <w:pPr>
        <w:tabs>
          <w:tab w:val="center" w:pos="3240"/>
          <w:tab w:val="center" w:pos="4770"/>
          <w:tab w:val="center" w:pos="6390"/>
          <w:tab w:val="center" w:pos="7920"/>
        </w:tabs>
        <w:spacing w:line="360" w:lineRule="auto"/>
        <w:ind w:firstLine="187"/>
        <w:contextualSpacing/>
      </w:pPr>
      <w:r w:rsidRPr="002A68CB">
        <w:t>Small Items</w:t>
      </w:r>
      <w:r w:rsidRPr="002A68CB">
        <w:tab/>
        <w:t>--</w:t>
      </w:r>
      <w:r w:rsidRPr="002A68CB">
        <w:tab/>
        <w:t>--</w:t>
      </w:r>
      <w:r w:rsidRPr="002A68CB">
        <w:tab/>
        <w:t>--</w:t>
      </w:r>
      <w:r w:rsidRPr="002A68CB">
        <w:tab/>
      </w:r>
      <w:r w:rsidR="009021B4" w:rsidRPr="002A68CB">
        <w:t>.37 (.09)</w:t>
      </w:r>
      <w:r w:rsidRPr="002A68CB">
        <w:tab/>
      </w:r>
      <w:r w:rsidR="00FC1D70">
        <w:t xml:space="preserve">    </w:t>
      </w:r>
      <w:r w:rsidR="00221A0E">
        <w:t xml:space="preserve">     </w:t>
      </w:r>
      <w:r w:rsidR="00FC1D70">
        <w:t>--</w:t>
      </w:r>
    </w:p>
    <w:bookmarkEnd w:id="18"/>
    <w:p w14:paraId="6CBAAFBA" w14:textId="77777777" w:rsidR="003C53E1" w:rsidRPr="002A68CB" w:rsidRDefault="003C53E1" w:rsidP="003C53E1">
      <w:pPr>
        <w:tabs>
          <w:tab w:val="center" w:pos="3240"/>
          <w:tab w:val="center" w:pos="4770"/>
          <w:tab w:val="center" w:pos="6390"/>
          <w:tab w:val="center" w:pos="7920"/>
        </w:tabs>
        <w:contextualSpacing/>
      </w:pPr>
      <w:r w:rsidRPr="002A68CB">
        <w:t>Highlight Group</w:t>
      </w:r>
      <w:r w:rsidRPr="002A68CB">
        <w:tab/>
      </w:r>
    </w:p>
    <w:p w14:paraId="50F47026" w14:textId="01072BA5" w:rsidR="003C53E1" w:rsidRPr="002A68CB" w:rsidRDefault="003C53E1" w:rsidP="003C53E1">
      <w:pPr>
        <w:tabs>
          <w:tab w:val="center" w:pos="3240"/>
          <w:tab w:val="center" w:pos="4770"/>
          <w:tab w:val="center" w:pos="6390"/>
          <w:tab w:val="center" w:pos="7920"/>
        </w:tabs>
        <w:ind w:firstLine="180"/>
        <w:contextualSpacing/>
      </w:pPr>
      <w:r w:rsidRPr="002A68CB">
        <w:t>Highlight Items</w:t>
      </w:r>
      <w:r w:rsidRPr="002A68CB">
        <w:tab/>
        <w:t>--</w:t>
      </w:r>
      <w:r w:rsidRPr="002A68CB">
        <w:tab/>
        <w:t>--</w:t>
      </w:r>
      <w:r w:rsidRPr="002A68CB">
        <w:tab/>
        <w:t>--</w:t>
      </w:r>
      <w:r w:rsidRPr="002A68CB">
        <w:tab/>
      </w:r>
      <w:r w:rsidR="001E729E" w:rsidRPr="002A68CB">
        <w:t>.12 (.15)</w:t>
      </w:r>
      <w:r w:rsidRPr="002A68CB">
        <w:tab/>
      </w:r>
      <w:r w:rsidR="00FC1D70">
        <w:t xml:space="preserve">    </w:t>
      </w:r>
      <w:r w:rsidR="00221A0E">
        <w:t xml:space="preserve">     </w:t>
      </w:r>
      <w:r w:rsidR="00FC1D70">
        <w:t>--</w:t>
      </w:r>
    </w:p>
    <w:p w14:paraId="4C7F4C21" w14:textId="79A5DECD" w:rsidR="003C53E1" w:rsidRPr="002A68CB" w:rsidRDefault="003C53E1" w:rsidP="00FB25EF">
      <w:pPr>
        <w:tabs>
          <w:tab w:val="center" w:pos="3240"/>
          <w:tab w:val="center" w:pos="4770"/>
          <w:tab w:val="center" w:pos="6390"/>
          <w:tab w:val="center" w:pos="7920"/>
        </w:tabs>
        <w:spacing w:line="480" w:lineRule="auto"/>
        <w:ind w:firstLine="187"/>
        <w:contextualSpacing/>
      </w:pPr>
      <w:r w:rsidRPr="002A68CB">
        <w:t>No Highlight Items</w:t>
      </w:r>
      <w:r w:rsidR="00A97BF0" w:rsidRPr="002A68CB">
        <w:tab/>
      </w:r>
      <w:r w:rsidRPr="002A68CB">
        <w:t>--</w:t>
      </w:r>
      <w:r w:rsidRPr="002A68CB">
        <w:tab/>
        <w:t>--</w:t>
      </w:r>
      <w:r w:rsidRPr="002A68CB">
        <w:tab/>
        <w:t>--</w:t>
      </w:r>
      <w:r w:rsidRPr="002A68CB">
        <w:tab/>
      </w:r>
      <w:r w:rsidR="00FC1D70">
        <w:t xml:space="preserve">           </w:t>
      </w:r>
      <w:r w:rsidR="00221A0E">
        <w:t xml:space="preserve">     </w:t>
      </w:r>
      <w:r w:rsidR="00FC1D70">
        <w:t xml:space="preserve"> </w:t>
      </w:r>
      <w:r w:rsidR="001E729E" w:rsidRPr="002A68CB">
        <w:t>.28 (.13)</w:t>
      </w:r>
      <w:r w:rsidR="00FC1D70">
        <w:t xml:space="preserve">        </w:t>
      </w:r>
      <w:r w:rsidR="00221A0E">
        <w:t xml:space="preserve">     </w:t>
      </w:r>
      <w:r w:rsidR="00FC1D70">
        <w:t xml:space="preserve"> --</w:t>
      </w:r>
    </w:p>
    <w:p w14:paraId="288F8BBC" w14:textId="2B552670" w:rsidR="00A97BF0" w:rsidRPr="002A68CB" w:rsidRDefault="00FC1D70" w:rsidP="00E978BE">
      <w:pPr>
        <w:tabs>
          <w:tab w:val="center" w:pos="3240"/>
          <w:tab w:val="center" w:pos="4770"/>
          <w:tab w:val="center" w:pos="6390"/>
          <w:tab w:val="center" w:pos="7920"/>
        </w:tabs>
        <w:spacing w:line="360" w:lineRule="auto"/>
        <w:contextualSpacing/>
      </w:pPr>
      <w:r>
        <w:tab/>
      </w:r>
      <w:r>
        <w:tab/>
      </w:r>
      <w:r>
        <w:tab/>
      </w:r>
      <w:r w:rsidR="00A97BF0" w:rsidRPr="002A68CB">
        <w:t>Experiment 3</w:t>
      </w:r>
    </w:p>
    <w:p w14:paraId="4755E4B2" w14:textId="58B943FA" w:rsidR="00576B0D" w:rsidRPr="002A68CB" w:rsidRDefault="00A97BF0" w:rsidP="00A97BF0">
      <w:pPr>
        <w:tabs>
          <w:tab w:val="center" w:pos="3240"/>
          <w:tab w:val="center" w:pos="4770"/>
          <w:tab w:val="center" w:pos="6390"/>
          <w:tab w:val="center" w:pos="7920"/>
        </w:tabs>
        <w:spacing w:after="120" w:line="360" w:lineRule="auto"/>
        <w:contextualSpacing/>
      </w:pPr>
      <w:r w:rsidRPr="002A68CB">
        <w:t>Control Group</w:t>
      </w:r>
      <w:r w:rsidRPr="002A68CB">
        <w:tab/>
        <w:t>--</w:t>
      </w:r>
      <w:r w:rsidRPr="002A68CB">
        <w:tab/>
        <w:t>--</w:t>
      </w:r>
      <w:r w:rsidRPr="002A68CB">
        <w:tab/>
        <w:t>--</w:t>
      </w:r>
      <w:r w:rsidRPr="002A68CB">
        <w:tab/>
      </w:r>
      <w:r w:rsidR="00FC1D70">
        <w:t xml:space="preserve">            </w:t>
      </w:r>
      <w:r w:rsidR="00221A0E">
        <w:t xml:space="preserve">     </w:t>
      </w:r>
      <w:r w:rsidR="00576B0D" w:rsidRPr="002A68CB">
        <w:t>.34 (.07)</w:t>
      </w:r>
      <w:r w:rsidR="00FC1D70">
        <w:t xml:space="preserve">         </w:t>
      </w:r>
      <w:r w:rsidR="00221A0E">
        <w:t xml:space="preserve">     </w:t>
      </w:r>
      <w:r w:rsidR="00FC1D70">
        <w:t>--</w:t>
      </w:r>
    </w:p>
    <w:p w14:paraId="1698083E" w14:textId="74E464A3" w:rsidR="00A97BF0" w:rsidRPr="002A68CB" w:rsidRDefault="00A97BF0" w:rsidP="00A97BF0">
      <w:pPr>
        <w:tabs>
          <w:tab w:val="center" w:pos="3240"/>
          <w:tab w:val="center" w:pos="4770"/>
          <w:tab w:val="center" w:pos="6390"/>
          <w:tab w:val="center" w:pos="7920"/>
        </w:tabs>
        <w:spacing w:before="120"/>
        <w:contextualSpacing/>
      </w:pPr>
      <w:r w:rsidRPr="002A68CB">
        <w:t>Sans Forgetica Group</w:t>
      </w:r>
      <w:r w:rsidRPr="002A68CB">
        <w:tab/>
      </w:r>
    </w:p>
    <w:p w14:paraId="61810026" w14:textId="7CB0668F" w:rsidR="00A97BF0" w:rsidRPr="002A68CB" w:rsidRDefault="00A97BF0" w:rsidP="00A97BF0">
      <w:pPr>
        <w:tabs>
          <w:tab w:val="center" w:pos="3240"/>
          <w:tab w:val="center" w:pos="4770"/>
          <w:tab w:val="center" w:pos="6390"/>
          <w:tab w:val="center" w:pos="7920"/>
        </w:tabs>
        <w:ind w:firstLine="180"/>
        <w:contextualSpacing/>
      </w:pPr>
      <w:r w:rsidRPr="002A68CB">
        <w:lastRenderedPageBreak/>
        <w:t>Sans Forgetica Font</w:t>
      </w:r>
      <w:r w:rsidRPr="002A68CB">
        <w:tab/>
        <w:t>--</w:t>
      </w:r>
      <w:r w:rsidRPr="002A68CB">
        <w:tab/>
        <w:t>--</w:t>
      </w:r>
      <w:r w:rsidRPr="002A68CB">
        <w:tab/>
        <w:t>--</w:t>
      </w:r>
      <w:r w:rsidRPr="002A68CB">
        <w:tab/>
      </w:r>
      <w:r w:rsidR="00FC1D70">
        <w:t xml:space="preserve">           </w:t>
      </w:r>
      <w:r w:rsidR="00221A0E">
        <w:t xml:space="preserve">     </w:t>
      </w:r>
      <w:r w:rsidR="00576B0D" w:rsidRPr="002A68CB">
        <w:t>.33 (.12</w:t>
      </w:r>
      <w:r w:rsidR="00FC1D70" w:rsidRPr="00FC1D70">
        <w:t xml:space="preserve">)         </w:t>
      </w:r>
      <w:r w:rsidR="00FC1D70">
        <w:t xml:space="preserve"> </w:t>
      </w:r>
      <w:r w:rsidR="00221A0E">
        <w:t xml:space="preserve">     </w:t>
      </w:r>
      <w:r w:rsidR="00FC1D70" w:rsidRPr="00FC1D70">
        <w:t>--</w:t>
      </w:r>
      <w:r w:rsidRPr="002A68CB">
        <w:tab/>
      </w:r>
    </w:p>
    <w:p w14:paraId="55E66D85" w14:textId="165B6DEB" w:rsidR="00A97BF0" w:rsidRPr="002A68CB" w:rsidRDefault="00A97BF0" w:rsidP="00A97BF0">
      <w:pPr>
        <w:tabs>
          <w:tab w:val="center" w:pos="3240"/>
          <w:tab w:val="center" w:pos="4770"/>
          <w:tab w:val="center" w:pos="6390"/>
          <w:tab w:val="center" w:pos="7920"/>
        </w:tabs>
        <w:spacing w:line="360" w:lineRule="auto"/>
        <w:ind w:firstLine="187"/>
        <w:contextualSpacing/>
      </w:pPr>
      <w:r w:rsidRPr="002A68CB">
        <w:t>Standard Font</w:t>
      </w:r>
      <w:r w:rsidRPr="002A68CB">
        <w:tab/>
        <w:t>--</w:t>
      </w:r>
      <w:r w:rsidRPr="002A68CB">
        <w:tab/>
        <w:t>--</w:t>
      </w:r>
      <w:r w:rsidRPr="002A68CB">
        <w:tab/>
        <w:t>--</w:t>
      </w:r>
      <w:r w:rsidRPr="002A68CB">
        <w:tab/>
      </w:r>
      <w:r w:rsidR="00FC1D70">
        <w:t xml:space="preserve">          </w:t>
      </w:r>
      <w:r w:rsidR="00221A0E">
        <w:t xml:space="preserve">     </w:t>
      </w:r>
      <w:r w:rsidR="00FC1D70">
        <w:t xml:space="preserve"> </w:t>
      </w:r>
      <w:r w:rsidR="00576B0D" w:rsidRPr="002A68CB">
        <w:t>.28 (.11</w:t>
      </w:r>
      <w:r w:rsidR="00FC1D70" w:rsidRPr="00FC1D70">
        <w:t xml:space="preserve">)        </w:t>
      </w:r>
      <w:r w:rsidR="00FC1D70">
        <w:t xml:space="preserve"> </w:t>
      </w:r>
      <w:r w:rsidR="00FC1D70" w:rsidRPr="00FC1D70">
        <w:t xml:space="preserve"> </w:t>
      </w:r>
      <w:r w:rsidR="00221A0E">
        <w:t xml:space="preserve">     </w:t>
      </w:r>
      <w:r w:rsidR="00FC1D70" w:rsidRPr="00FC1D70">
        <w:t>--</w:t>
      </w:r>
      <w:r w:rsidRPr="002A68CB">
        <w:tab/>
      </w:r>
    </w:p>
    <w:p w14:paraId="2ED2C01B" w14:textId="03CBF4E7" w:rsidR="003C53E1" w:rsidRPr="002A68CB" w:rsidRDefault="003C53E1" w:rsidP="003C53E1">
      <w:pPr>
        <w:tabs>
          <w:tab w:val="left" w:pos="9360"/>
        </w:tabs>
        <w:contextualSpacing/>
        <w:rPr>
          <w:u w:val="single"/>
        </w:rPr>
      </w:pPr>
      <w:r w:rsidRPr="002A68CB">
        <w:rPr>
          <w:u w:val="single"/>
        </w:rPr>
        <w:tab/>
      </w:r>
      <w:r w:rsidR="00221A0E">
        <w:rPr>
          <w:u w:val="single"/>
        </w:rPr>
        <w:t>____</w:t>
      </w:r>
    </w:p>
    <w:p w14:paraId="3614AEDA" w14:textId="41D44005" w:rsidR="003C53E1" w:rsidRPr="002A68CB" w:rsidRDefault="003C53E1" w:rsidP="00E978BE">
      <w:pPr>
        <w:tabs>
          <w:tab w:val="center" w:pos="3600"/>
          <w:tab w:val="center" w:pos="5040"/>
          <w:tab w:val="center" w:pos="6480"/>
          <w:tab w:val="center" w:pos="7920"/>
        </w:tabs>
        <w:ind w:right="2700"/>
        <w:contextualSpacing/>
      </w:pPr>
      <w:r w:rsidRPr="002A68CB">
        <w:rPr>
          <w:i/>
          <w:iCs/>
        </w:rPr>
        <w:t>Note.</w:t>
      </w:r>
      <w:r w:rsidRPr="002A68CB">
        <w:t xml:space="preserve"> All study/test items were unrelated in Experiments 2 and 3.</w:t>
      </w:r>
      <w:r w:rsidR="00FC1D70">
        <w:t xml:space="preserve"> Right-most column denotes </w:t>
      </w:r>
      <w:r w:rsidR="00F75E3B">
        <w:t>mean</w:t>
      </w:r>
      <w:r w:rsidR="00FC1D70">
        <w:t xml:space="preserve"> gamma</w:t>
      </w:r>
      <w:r w:rsidR="00E978BE">
        <w:t xml:space="preserve"> </w:t>
      </w:r>
      <w:r w:rsidR="00FC1D70">
        <w:t>collapsed across associative direction in Experiment 1.</w:t>
      </w:r>
      <w:r w:rsidR="00CE6678">
        <w:t xml:space="preserve"> Gamma analyses are available at </w:t>
      </w:r>
      <w:r w:rsidR="00CE6678" w:rsidRPr="00CE6678">
        <w:t>https://osf.io/xymez/</w:t>
      </w:r>
      <w:r w:rsidR="00E978BE">
        <w:t>.</w:t>
      </w:r>
    </w:p>
    <w:p w14:paraId="7658A4BD" w14:textId="2BF9F05F" w:rsidR="003C53E1" w:rsidRPr="002A68CB" w:rsidRDefault="003C53E1" w:rsidP="003C53E1">
      <w:pPr>
        <w:tabs>
          <w:tab w:val="left" w:pos="9360"/>
        </w:tabs>
        <w:contextualSpacing/>
        <w:rPr>
          <w:u w:val="single"/>
        </w:rPr>
      </w:pPr>
    </w:p>
    <w:p w14:paraId="6E00CE70" w14:textId="77777777" w:rsidR="00FC1D70" w:rsidRDefault="00FC1D70">
      <w:pPr>
        <w:spacing w:after="160" w:line="259" w:lineRule="auto"/>
        <w:rPr>
          <w:ins w:id="20" w:author="Nick Maxwell" w:date="2021-10-12T15:23:00Z"/>
          <w:rFonts w:eastAsiaTheme="minorHAnsi"/>
        </w:rPr>
        <w:sectPr w:rsidR="00FC1D70" w:rsidSect="00E978BE">
          <w:pgSz w:w="15840" w:h="12240" w:orient="landscape"/>
          <w:pgMar w:top="1440" w:right="1440" w:bottom="1440" w:left="1440" w:header="720" w:footer="720" w:gutter="0"/>
          <w:cols w:space="720"/>
          <w:docGrid w:linePitch="360"/>
        </w:sectPr>
      </w:pPr>
    </w:p>
    <w:p w14:paraId="34502E92" w14:textId="28E38453" w:rsidR="00BF7193" w:rsidRPr="002A68CB" w:rsidRDefault="00BF7193" w:rsidP="00E978BE">
      <w:pPr>
        <w:spacing w:after="160" w:line="259" w:lineRule="auto"/>
        <w:rPr>
          <w:rFonts w:eastAsiaTheme="minorHAnsi"/>
        </w:rPr>
      </w:pPr>
      <w:r w:rsidRPr="002A68CB">
        <w:rPr>
          <w:rFonts w:eastAsiaTheme="minorHAnsi"/>
        </w:rPr>
        <w:lastRenderedPageBreak/>
        <w:t xml:space="preserve">Table </w:t>
      </w:r>
      <w:r w:rsidR="004F4584" w:rsidRPr="002A68CB">
        <w:rPr>
          <w:rFonts w:eastAsiaTheme="minorHAnsi"/>
        </w:rPr>
        <w:t>A</w:t>
      </w:r>
      <w:r w:rsidR="00313F54" w:rsidRPr="002A68CB">
        <w:rPr>
          <w:rFonts w:eastAsiaTheme="minorHAnsi"/>
        </w:rPr>
        <w:t>6</w:t>
      </w:r>
    </w:p>
    <w:p w14:paraId="03175A1B" w14:textId="6E4EB2FF" w:rsidR="00BF7193" w:rsidRPr="002A68CB" w:rsidRDefault="00BF7193" w:rsidP="00BF7193">
      <w:pPr>
        <w:spacing w:after="160"/>
        <w:contextualSpacing/>
        <w:rPr>
          <w:rFonts w:eastAsiaTheme="minorHAnsi"/>
          <w:i/>
          <w:iCs/>
        </w:rPr>
      </w:pPr>
      <w:r w:rsidRPr="002A68CB">
        <w:rPr>
          <w:rFonts w:eastAsiaTheme="minorHAnsi"/>
          <w:i/>
          <w:iCs/>
        </w:rPr>
        <w:t>Summary Statistics for Cue and Target Concreteness, Length, and Frequency Item Properties for Unrelated Pairs in Experiments 2A, 2B, and 3.</w:t>
      </w:r>
    </w:p>
    <w:p w14:paraId="31E860BA" w14:textId="77777777" w:rsidR="00BF7193" w:rsidRPr="002A68CB"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641"/>
        <w:gridCol w:w="1771"/>
        <w:gridCol w:w="1542"/>
        <w:gridCol w:w="1542"/>
        <w:gridCol w:w="1432"/>
        <w:gridCol w:w="1432"/>
      </w:tblGrid>
      <w:tr w:rsidR="00012640" w:rsidRPr="002A68CB" w14:paraId="2076CC86" w14:textId="0C5584B0" w:rsidTr="00E978BE">
        <w:trPr>
          <w:trHeight w:val="593"/>
        </w:trPr>
        <w:tc>
          <w:tcPr>
            <w:tcW w:w="1641" w:type="dxa"/>
            <w:tcBorders>
              <w:left w:val="nil"/>
              <w:bottom w:val="single" w:sz="4" w:space="0" w:color="auto"/>
              <w:right w:val="nil"/>
            </w:tcBorders>
          </w:tcPr>
          <w:p w14:paraId="60A6115B" w14:textId="77777777" w:rsidR="00012640" w:rsidRPr="002A68CB" w:rsidRDefault="00012640" w:rsidP="001B354A">
            <w:pPr>
              <w:spacing w:line="360" w:lineRule="auto"/>
              <w:rPr>
                <w:rFonts w:eastAsiaTheme="minorHAnsi"/>
              </w:rPr>
            </w:pPr>
            <w:r w:rsidRPr="002A68CB">
              <w:rPr>
                <w:rFonts w:eastAsiaTheme="minorHAnsi"/>
              </w:rPr>
              <w:t>Position</w:t>
            </w:r>
          </w:p>
        </w:tc>
        <w:tc>
          <w:tcPr>
            <w:tcW w:w="1771" w:type="dxa"/>
            <w:tcBorders>
              <w:left w:val="nil"/>
              <w:bottom w:val="single" w:sz="4" w:space="0" w:color="auto"/>
              <w:right w:val="nil"/>
            </w:tcBorders>
          </w:tcPr>
          <w:p w14:paraId="5DF4B583" w14:textId="77777777" w:rsidR="00012640" w:rsidRPr="002A68CB" w:rsidRDefault="00012640" w:rsidP="001B354A">
            <w:pPr>
              <w:spacing w:line="360" w:lineRule="auto"/>
              <w:rPr>
                <w:rFonts w:eastAsiaTheme="minorHAnsi"/>
              </w:rPr>
            </w:pPr>
            <w:r w:rsidRPr="002A68CB">
              <w:rPr>
                <w:rFonts w:eastAsiaTheme="minorHAnsi"/>
              </w:rPr>
              <w:t>Variable</w:t>
            </w:r>
          </w:p>
        </w:tc>
        <w:tc>
          <w:tcPr>
            <w:tcW w:w="1542" w:type="dxa"/>
            <w:tcBorders>
              <w:left w:val="nil"/>
              <w:bottom w:val="single" w:sz="4" w:space="0" w:color="auto"/>
              <w:right w:val="nil"/>
            </w:tcBorders>
          </w:tcPr>
          <w:p w14:paraId="0FE43A2F" w14:textId="77777777" w:rsidR="00012640" w:rsidRPr="002A68CB" w:rsidRDefault="00012640" w:rsidP="001B354A">
            <w:pPr>
              <w:spacing w:line="360" w:lineRule="auto"/>
              <w:jc w:val="center"/>
              <w:rPr>
                <w:rFonts w:eastAsiaTheme="minorHAnsi"/>
                <w:i/>
                <w:iCs/>
              </w:rPr>
            </w:pPr>
            <w:r w:rsidRPr="002A68CB">
              <w:rPr>
                <w:rFonts w:eastAsiaTheme="minorHAnsi"/>
                <w:i/>
                <w:iCs/>
              </w:rPr>
              <w:t>M</w:t>
            </w:r>
          </w:p>
        </w:tc>
        <w:tc>
          <w:tcPr>
            <w:tcW w:w="1542" w:type="dxa"/>
            <w:tcBorders>
              <w:left w:val="nil"/>
              <w:bottom w:val="single" w:sz="4" w:space="0" w:color="auto"/>
              <w:right w:val="nil"/>
            </w:tcBorders>
          </w:tcPr>
          <w:p w14:paraId="4198DD83" w14:textId="77777777" w:rsidR="00012640" w:rsidRPr="002A68CB" w:rsidRDefault="00012640" w:rsidP="001B354A">
            <w:pPr>
              <w:spacing w:line="360" w:lineRule="auto"/>
              <w:jc w:val="center"/>
              <w:rPr>
                <w:rFonts w:eastAsiaTheme="minorHAnsi"/>
                <w:i/>
                <w:iCs/>
              </w:rPr>
            </w:pPr>
            <w:r w:rsidRPr="002A68CB">
              <w:rPr>
                <w:rFonts w:eastAsiaTheme="minorHAnsi"/>
                <w:i/>
                <w:iCs/>
              </w:rPr>
              <w:t>SD</w:t>
            </w:r>
          </w:p>
        </w:tc>
        <w:tc>
          <w:tcPr>
            <w:tcW w:w="1432" w:type="dxa"/>
            <w:tcBorders>
              <w:left w:val="nil"/>
              <w:bottom w:val="single" w:sz="4" w:space="0" w:color="auto"/>
              <w:right w:val="nil"/>
            </w:tcBorders>
          </w:tcPr>
          <w:p w14:paraId="6971A0E1" w14:textId="09F586FF" w:rsidR="00012640" w:rsidRPr="00122290" w:rsidRDefault="00012640" w:rsidP="001B354A">
            <w:pPr>
              <w:spacing w:line="360" w:lineRule="auto"/>
              <w:jc w:val="center"/>
              <w:rPr>
                <w:rFonts w:eastAsiaTheme="minorHAnsi"/>
                <w:i/>
                <w:iCs/>
              </w:rPr>
            </w:pPr>
            <w:r w:rsidRPr="00E978BE">
              <w:rPr>
                <w:rFonts w:eastAsiaTheme="minorHAnsi"/>
                <w:i/>
                <w:iCs/>
              </w:rPr>
              <w:t>Min.</w:t>
            </w:r>
          </w:p>
        </w:tc>
        <w:tc>
          <w:tcPr>
            <w:tcW w:w="1432" w:type="dxa"/>
            <w:tcBorders>
              <w:left w:val="nil"/>
              <w:bottom w:val="single" w:sz="4" w:space="0" w:color="auto"/>
              <w:right w:val="nil"/>
            </w:tcBorders>
          </w:tcPr>
          <w:p w14:paraId="47CFFAFA" w14:textId="2B4895CB" w:rsidR="00012640" w:rsidRPr="00122290" w:rsidRDefault="00012640" w:rsidP="001B354A">
            <w:pPr>
              <w:spacing w:line="360" w:lineRule="auto"/>
              <w:jc w:val="center"/>
              <w:rPr>
                <w:rFonts w:eastAsiaTheme="minorHAnsi"/>
                <w:i/>
                <w:iCs/>
              </w:rPr>
            </w:pPr>
            <w:r w:rsidRPr="00E978BE">
              <w:rPr>
                <w:rFonts w:eastAsiaTheme="minorHAnsi"/>
                <w:i/>
                <w:iCs/>
              </w:rPr>
              <w:t xml:space="preserve"> Max.</w:t>
            </w:r>
          </w:p>
        </w:tc>
      </w:tr>
      <w:tr w:rsidR="00012640" w:rsidRPr="002A68CB" w14:paraId="78ECA7AA" w14:textId="10DC2027" w:rsidTr="00E978BE">
        <w:tc>
          <w:tcPr>
            <w:tcW w:w="1641" w:type="dxa"/>
            <w:tcBorders>
              <w:top w:val="nil"/>
              <w:left w:val="nil"/>
              <w:bottom w:val="nil"/>
              <w:right w:val="nil"/>
            </w:tcBorders>
          </w:tcPr>
          <w:p w14:paraId="3BE0A96F" w14:textId="2AC6688A" w:rsidR="00012640" w:rsidRPr="002A68CB" w:rsidRDefault="00012640" w:rsidP="001B354A">
            <w:pPr>
              <w:spacing w:before="240" w:line="360" w:lineRule="auto"/>
              <w:rPr>
                <w:rFonts w:eastAsiaTheme="minorHAnsi"/>
              </w:rPr>
            </w:pPr>
            <w:bookmarkStart w:id="21" w:name="_Hlk65917405"/>
            <w:r w:rsidRPr="002A68CB">
              <w:rPr>
                <w:rFonts w:eastAsiaTheme="minorHAnsi"/>
              </w:rPr>
              <w:t>Cue</w:t>
            </w:r>
          </w:p>
        </w:tc>
        <w:tc>
          <w:tcPr>
            <w:tcW w:w="1771" w:type="dxa"/>
            <w:tcBorders>
              <w:top w:val="nil"/>
              <w:left w:val="nil"/>
              <w:bottom w:val="nil"/>
              <w:right w:val="nil"/>
            </w:tcBorders>
          </w:tcPr>
          <w:p w14:paraId="34D0D7A6" w14:textId="58D8AE48" w:rsidR="00012640" w:rsidRPr="002A68CB" w:rsidRDefault="00012640" w:rsidP="001B354A">
            <w:pPr>
              <w:spacing w:before="240" w:line="360" w:lineRule="auto"/>
              <w:rPr>
                <w:rFonts w:eastAsiaTheme="minorHAnsi"/>
              </w:rPr>
            </w:pPr>
            <w:r w:rsidRPr="002A68CB">
              <w:rPr>
                <w:rFonts w:eastAsiaTheme="minorHAnsi"/>
              </w:rPr>
              <w:t>Concreteness</w:t>
            </w:r>
          </w:p>
        </w:tc>
        <w:tc>
          <w:tcPr>
            <w:tcW w:w="1542" w:type="dxa"/>
            <w:tcBorders>
              <w:top w:val="nil"/>
              <w:left w:val="nil"/>
              <w:bottom w:val="nil"/>
              <w:right w:val="nil"/>
            </w:tcBorders>
          </w:tcPr>
          <w:p w14:paraId="4AEDCA5B" w14:textId="26ACD208" w:rsidR="00012640" w:rsidRPr="002A68CB" w:rsidRDefault="00012640" w:rsidP="001B354A">
            <w:pPr>
              <w:spacing w:before="240" w:line="360" w:lineRule="auto"/>
              <w:jc w:val="center"/>
              <w:rPr>
                <w:rFonts w:eastAsiaTheme="minorHAnsi"/>
              </w:rPr>
            </w:pPr>
            <w:r w:rsidRPr="002A68CB">
              <w:rPr>
                <w:rFonts w:eastAsiaTheme="minorHAnsi"/>
              </w:rPr>
              <w:t>4.55</w:t>
            </w:r>
          </w:p>
        </w:tc>
        <w:tc>
          <w:tcPr>
            <w:tcW w:w="1542" w:type="dxa"/>
            <w:tcBorders>
              <w:top w:val="nil"/>
              <w:left w:val="nil"/>
              <w:bottom w:val="nil"/>
              <w:right w:val="nil"/>
            </w:tcBorders>
          </w:tcPr>
          <w:p w14:paraId="1F78D0BD" w14:textId="702252D7" w:rsidR="00012640" w:rsidRPr="002A68CB" w:rsidRDefault="00012640" w:rsidP="001B354A">
            <w:pPr>
              <w:spacing w:before="240" w:line="360" w:lineRule="auto"/>
              <w:jc w:val="center"/>
              <w:rPr>
                <w:rFonts w:eastAsiaTheme="minorHAnsi"/>
              </w:rPr>
            </w:pPr>
            <w:r w:rsidRPr="002A68CB">
              <w:rPr>
                <w:rFonts w:eastAsiaTheme="minorHAnsi"/>
              </w:rPr>
              <w:t>1.24</w:t>
            </w:r>
          </w:p>
        </w:tc>
        <w:tc>
          <w:tcPr>
            <w:tcW w:w="1432" w:type="dxa"/>
            <w:tcBorders>
              <w:top w:val="nil"/>
              <w:left w:val="nil"/>
              <w:bottom w:val="nil"/>
              <w:right w:val="nil"/>
            </w:tcBorders>
          </w:tcPr>
          <w:p w14:paraId="766AF893" w14:textId="1D0F2E4B" w:rsidR="00012640" w:rsidRPr="002A68CB" w:rsidRDefault="00012640" w:rsidP="001B354A">
            <w:pPr>
              <w:spacing w:before="240" w:line="360" w:lineRule="auto"/>
              <w:jc w:val="center"/>
              <w:rPr>
                <w:rFonts w:eastAsiaTheme="minorHAnsi"/>
              </w:rPr>
            </w:pPr>
            <w:r>
              <w:rPr>
                <w:rFonts w:eastAsiaTheme="minorHAnsi"/>
              </w:rPr>
              <w:t>2.18</w:t>
            </w:r>
          </w:p>
        </w:tc>
        <w:tc>
          <w:tcPr>
            <w:tcW w:w="1432" w:type="dxa"/>
            <w:tcBorders>
              <w:top w:val="nil"/>
              <w:left w:val="nil"/>
              <w:bottom w:val="nil"/>
              <w:right w:val="nil"/>
            </w:tcBorders>
          </w:tcPr>
          <w:p w14:paraId="67CA335C" w14:textId="48D8129E" w:rsidR="00012640" w:rsidRPr="002A68CB" w:rsidRDefault="00012640" w:rsidP="001B354A">
            <w:pPr>
              <w:spacing w:before="240" w:line="360" w:lineRule="auto"/>
              <w:jc w:val="center"/>
              <w:rPr>
                <w:rFonts w:eastAsiaTheme="minorHAnsi"/>
              </w:rPr>
            </w:pPr>
            <w:r>
              <w:rPr>
                <w:rFonts w:eastAsiaTheme="minorHAnsi"/>
              </w:rPr>
              <w:t>6.93</w:t>
            </w:r>
          </w:p>
        </w:tc>
      </w:tr>
      <w:tr w:rsidR="00012640" w:rsidRPr="002A68CB" w14:paraId="76A07975" w14:textId="53213D4B" w:rsidTr="00E978BE">
        <w:tc>
          <w:tcPr>
            <w:tcW w:w="1641" w:type="dxa"/>
            <w:tcBorders>
              <w:top w:val="nil"/>
              <w:left w:val="nil"/>
              <w:bottom w:val="nil"/>
              <w:right w:val="nil"/>
            </w:tcBorders>
          </w:tcPr>
          <w:p w14:paraId="71E80FC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
          <w:p w14:paraId="6EB1D1BB" w14:textId="1DC87ACB" w:rsidR="00012640" w:rsidRPr="002A68CB" w:rsidRDefault="00012640" w:rsidP="001B354A">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
          <w:p w14:paraId="36C7D2C5" w14:textId="246DE5A4" w:rsidR="00012640" w:rsidRPr="002A68CB" w:rsidRDefault="00012640" w:rsidP="001B354A">
            <w:pPr>
              <w:spacing w:line="360" w:lineRule="auto"/>
              <w:jc w:val="center"/>
              <w:rPr>
                <w:rFonts w:eastAsiaTheme="minorHAnsi"/>
              </w:rPr>
            </w:pPr>
            <w:r w:rsidRPr="002A68CB">
              <w:rPr>
                <w:rFonts w:eastAsiaTheme="minorHAnsi"/>
              </w:rPr>
              <w:t>5.16</w:t>
            </w:r>
          </w:p>
        </w:tc>
        <w:tc>
          <w:tcPr>
            <w:tcW w:w="1542" w:type="dxa"/>
            <w:tcBorders>
              <w:top w:val="nil"/>
              <w:left w:val="nil"/>
              <w:bottom w:val="nil"/>
              <w:right w:val="nil"/>
            </w:tcBorders>
          </w:tcPr>
          <w:p w14:paraId="2AED8F55" w14:textId="48B6E8AC" w:rsidR="00012640" w:rsidRPr="002A68CB" w:rsidRDefault="00012640" w:rsidP="001B354A">
            <w:pPr>
              <w:spacing w:line="360" w:lineRule="auto"/>
              <w:jc w:val="center"/>
              <w:rPr>
                <w:rFonts w:eastAsiaTheme="minorHAnsi"/>
              </w:rPr>
            </w:pPr>
            <w:r w:rsidRPr="002A68CB">
              <w:rPr>
                <w:rFonts w:eastAsiaTheme="minorHAnsi"/>
              </w:rPr>
              <w:t>1.50</w:t>
            </w:r>
          </w:p>
        </w:tc>
        <w:tc>
          <w:tcPr>
            <w:tcW w:w="1432" w:type="dxa"/>
            <w:tcBorders>
              <w:top w:val="nil"/>
              <w:left w:val="nil"/>
              <w:bottom w:val="nil"/>
              <w:right w:val="nil"/>
            </w:tcBorders>
          </w:tcPr>
          <w:p w14:paraId="247AF4F4" w14:textId="1DD036C3" w:rsidR="00012640" w:rsidRPr="002A68CB" w:rsidRDefault="00012640" w:rsidP="001B354A">
            <w:pPr>
              <w:spacing w:line="360" w:lineRule="auto"/>
              <w:jc w:val="center"/>
              <w:rPr>
                <w:rFonts w:eastAsiaTheme="minorHAnsi"/>
              </w:rPr>
            </w:pPr>
            <w:r>
              <w:rPr>
                <w:rFonts w:eastAsiaTheme="minorHAnsi"/>
              </w:rPr>
              <w:t>3</w:t>
            </w:r>
          </w:p>
        </w:tc>
        <w:tc>
          <w:tcPr>
            <w:tcW w:w="1432" w:type="dxa"/>
            <w:tcBorders>
              <w:top w:val="nil"/>
              <w:left w:val="nil"/>
              <w:bottom w:val="nil"/>
              <w:right w:val="nil"/>
            </w:tcBorders>
          </w:tcPr>
          <w:p w14:paraId="3D393D2A" w14:textId="1E690EF2" w:rsidR="00012640" w:rsidRPr="002A68CB" w:rsidRDefault="00012640" w:rsidP="001B354A">
            <w:pPr>
              <w:spacing w:line="360" w:lineRule="auto"/>
              <w:jc w:val="center"/>
              <w:rPr>
                <w:rFonts w:eastAsiaTheme="minorHAnsi"/>
              </w:rPr>
            </w:pPr>
            <w:r>
              <w:rPr>
                <w:rFonts w:eastAsiaTheme="minorHAnsi"/>
              </w:rPr>
              <w:t>11</w:t>
            </w:r>
          </w:p>
        </w:tc>
      </w:tr>
      <w:tr w:rsidR="00012640" w:rsidRPr="002A68CB" w14:paraId="1007F112" w14:textId="57EC42B5" w:rsidTr="00E978BE">
        <w:tc>
          <w:tcPr>
            <w:tcW w:w="1641" w:type="dxa"/>
            <w:tcBorders>
              <w:top w:val="nil"/>
              <w:left w:val="nil"/>
              <w:bottom w:val="nil"/>
              <w:right w:val="nil"/>
            </w:tcBorders>
          </w:tcPr>
          <w:p w14:paraId="5E25C424" w14:textId="77777777" w:rsidR="00012640" w:rsidRPr="002A68CB" w:rsidRDefault="00012640" w:rsidP="001B354A">
            <w:pPr>
              <w:spacing w:line="360" w:lineRule="auto"/>
              <w:rPr>
                <w:rFonts w:eastAsiaTheme="minorHAnsi"/>
              </w:rPr>
            </w:pPr>
          </w:p>
        </w:tc>
        <w:tc>
          <w:tcPr>
            <w:tcW w:w="1771" w:type="dxa"/>
            <w:tcBorders>
              <w:top w:val="nil"/>
              <w:left w:val="nil"/>
              <w:bottom w:val="nil"/>
              <w:right w:val="nil"/>
            </w:tcBorders>
          </w:tcPr>
          <w:p w14:paraId="69E29010" w14:textId="3314D45C" w:rsidR="00012640" w:rsidRPr="002A68CB" w:rsidRDefault="00012640" w:rsidP="001B354A">
            <w:pPr>
              <w:spacing w:line="360" w:lineRule="auto"/>
              <w:rPr>
                <w:rFonts w:eastAsiaTheme="minorHAnsi"/>
              </w:rPr>
            </w:pPr>
            <w:r w:rsidRPr="002A68CB">
              <w:rPr>
                <w:rFonts w:eastAsiaTheme="minorHAnsi"/>
              </w:rPr>
              <w:t>Frequency</w:t>
            </w:r>
          </w:p>
        </w:tc>
        <w:tc>
          <w:tcPr>
            <w:tcW w:w="1542" w:type="dxa"/>
            <w:tcBorders>
              <w:top w:val="nil"/>
              <w:left w:val="nil"/>
              <w:bottom w:val="nil"/>
              <w:right w:val="nil"/>
            </w:tcBorders>
          </w:tcPr>
          <w:p w14:paraId="33BDA0BC" w14:textId="51E8D549" w:rsidR="00012640" w:rsidRPr="002A68CB" w:rsidRDefault="00012640" w:rsidP="001B354A">
            <w:pPr>
              <w:spacing w:line="360" w:lineRule="auto"/>
              <w:jc w:val="center"/>
              <w:rPr>
                <w:rFonts w:eastAsiaTheme="minorHAnsi"/>
              </w:rPr>
            </w:pPr>
            <w:r w:rsidRPr="002A68CB">
              <w:rPr>
                <w:rFonts w:eastAsiaTheme="minorHAnsi"/>
              </w:rPr>
              <w:t>3.04</w:t>
            </w:r>
          </w:p>
        </w:tc>
        <w:tc>
          <w:tcPr>
            <w:tcW w:w="1542" w:type="dxa"/>
            <w:tcBorders>
              <w:top w:val="nil"/>
              <w:left w:val="nil"/>
              <w:bottom w:val="nil"/>
              <w:right w:val="nil"/>
            </w:tcBorders>
          </w:tcPr>
          <w:p w14:paraId="0CCC2DDB" w14:textId="3C5C1415" w:rsidR="00012640" w:rsidRPr="002A68CB" w:rsidRDefault="00012640" w:rsidP="001B354A">
            <w:pPr>
              <w:spacing w:line="360" w:lineRule="auto"/>
              <w:jc w:val="center"/>
              <w:rPr>
                <w:rFonts w:eastAsiaTheme="minorHAnsi"/>
              </w:rPr>
            </w:pPr>
            <w:r w:rsidRPr="002A68CB">
              <w:rPr>
                <w:rFonts w:eastAsiaTheme="minorHAnsi"/>
              </w:rPr>
              <w:t>0.84</w:t>
            </w:r>
          </w:p>
        </w:tc>
        <w:tc>
          <w:tcPr>
            <w:tcW w:w="1432" w:type="dxa"/>
            <w:tcBorders>
              <w:top w:val="nil"/>
              <w:left w:val="nil"/>
              <w:bottom w:val="nil"/>
              <w:right w:val="nil"/>
            </w:tcBorders>
          </w:tcPr>
          <w:p w14:paraId="43CDB7C9" w14:textId="3D64DA78" w:rsidR="00012640" w:rsidRPr="002A68CB" w:rsidRDefault="00333176" w:rsidP="001B354A">
            <w:pPr>
              <w:spacing w:line="360" w:lineRule="auto"/>
              <w:jc w:val="center"/>
              <w:rPr>
                <w:rFonts w:eastAsiaTheme="minorHAnsi"/>
              </w:rPr>
            </w:pPr>
            <w:r>
              <w:rPr>
                <w:rFonts w:eastAsiaTheme="minorHAnsi"/>
              </w:rPr>
              <w:t>0.95</w:t>
            </w:r>
          </w:p>
        </w:tc>
        <w:tc>
          <w:tcPr>
            <w:tcW w:w="1432" w:type="dxa"/>
            <w:tcBorders>
              <w:top w:val="nil"/>
              <w:left w:val="nil"/>
              <w:bottom w:val="nil"/>
              <w:right w:val="nil"/>
            </w:tcBorders>
          </w:tcPr>
          <w:p w14:paraId="1DC7FA6A" w14:textId="276D6D06" w:rsidR="00012640" w:rsidRPr="002A68CB" w:rsidRDefault="00333176" w:rsidP="001B354A">
            <w:pPr>
              <w:spacing w:line="360" w:lineRule="auto"/>
              <w:jc w:val="center"/>
              <w:rPr>
                <w:rFonts w:eastAsiaTheme="minorHAnsi"/>
              </w:rPr>
            </w:pPr>
            <w:r>
              <w:rPr>
                <w:rFonts w:eastAsiaTheme="minorHAnsi"/>
              </w:rPr>
              <w:t>4.96</w:t>
            </w:r>
          </w:p>
        </w:tc>
      </w:tr>
      <w:bookmarkEnd w:id="21"/>
      <w:tr w:rsidR="00012640" w:rsidRPr="002A68CB" w14:paraId="56141AC6" w14:textId="1BDE7420" w:rsidTr="00E978BE">
        <w:tc>
          <w:tcPr>
            <w:tcW w:w="1641" w:type="dxa"/>
            <w:tcBorders>
              <w:top w:val="nil"/>
              <w:left w:val="nil"/>
              <w:bottom w:val="nil"/>
              <w:right w:val="nil"/>
            </w:tcBorders>
          </w:tcPr>
          <w:p w14:paraId="1514173F" w14:textId="65A0AE4C" w:rsidR="00012640" w:rsidRPr="002A68CB" w:rsidRDefault="00012640" w:rsidP="006F1CF0">
            <w:pPr>
              <w:spacing w:line="360" w:lineRule="auto"/>
              <w:rPr>
                <w:rFonts w:eastAsiaTheme="minorHAnsi"/>
              </w:rPr>
            </w:pPr>
            <w:r w:rsidRPr="002A68CB">
              <w:rPr>
                <w:rFonts w:eastAsiaTheme="minorHAnsi"/>
              </w:rPr>
              <w:t>Target</w:t>
            </w:r>
          </w:p>
        </w:tc>
        <w:tc>
          <w:tcPr>
            <w:tcW w:w="1771" w:type="dxa"/>
            <w:tcBorders>
              <w:top w:val="nil"/>
              <w:left w:val="nil"/>
              <w:bottom w:val="nil"/>
              <w:right w:val="nil"/>
            </w:tcBorders>
          </w:tcPr>
          <w:p w14:paraId="3ECC891B" w14:textId="730FFE2C" w:rsidR="00012640" w:rsidRPr="002A68CB" w:rsidRDefault="00012640" w:rsidP="006F1CF0">
            <w:pPr>
              <w:spacing w:line="360" w:lineRule="auto"/>
              <w:rPr>
                <w:rFonts w:eastAsiaTheme="minorHAnsi"/>
              </w:rPr>
            </w:pPr>
            <w:r w:rsidRPr="002A68CB">
              <w:rPr>
                <w:rFonts w:eastAsiaTheme="minorHAnsi"/>
              </w:rPr>
              <w:t>Concreteness</w:t>
            </w:r>
          </w:p>
        </w:tc>
        <w:tc>
          <w:tcPr>
            <w:tcW w:w="1542" w:type="dxa"/>
            <w:tcBorders>
              <w:top w:val="nil"/>
              <w:left w:val="nil"/>
              <w:bottom w:val="nil"/>
              <w:right w:val="nil"/>
            </w:tcBorders>
          </w:tcPr>
          <w:p w14:paraId="47B493A5" w14:textId="7C75DB8A" w:rsidR="00012640" w:rsidRPr="002A68CB" w:rsidRDefault="00012640" w:rsidP="006F1CF0">
            <w:pPr>
              <w:spacing w:line="360" w:lineRule="auto"/>
              <w:jc w:val="center"/>
              <w:rPr>
                <w:rFonts w:eastAsiaTheme="minorHAnsi"/>
              </w:rPr>
            </w:pPr>
            <w:r w:rsidRPr="002A68CB">
              <w:rPr>
                <w:rFonts w:eastAsiaTheme="minorHAnsi"/>
              </w:rPr>
              <w:t>4.20</w:t>
            </w:r>
          </w:p>
        </w:tc>
        <w:tc>
          <w:tcPr>
            <w:tcW w:w="1542" w:type="dxa"/>
            <w:tcBorders>
              <w:top w:val="nil"/>
              <w:left w:val="nil"/>
              <w:bottom w:val="nil"/>
              <w:right w:val="nil"/>
            </w:tcBorders>
          </w:tcPr>
          <w:p w14:paraId="7590FBAD" w14:textId="507F8CC5" w:rsidR="00012640" w:rsidRPr="002A68CB" w:rsidRDefault="00012640" w:rsidP="006F1CF0">
            <w:pPr>
              <w:spacing w:line="360" w:lineRule="auto"/>
              <w:jc w:val="center"/>
              <w:rPr>
                <w:rFonts w:eastAsiaTheme="minorHAnsi"/>
              </w:rPr>
            </w:pPr>
            <w:r w:rsidRPr="002A68CB">
              <w:rPr>
                <w:rFonts w:eastAsiaTheme="minorHAnsi"/>
              </w:rPr>
              <w:t>1.42</w:t>
            </w:r>
          </w:p>
        </w:tc>
        <w:tc>
          <w:tcPr>
            <w:tcW w:w="1432" w:type="dxa"/>
            <w:tcBorders>
              <w:top w:val="nil"/>
              <w:left w:val="nil"/>
              <w:bottom w:val="nil"/>
              <w:right w:val="nil"/>
            </w:tcBorders>
          </w:tcPr>
          <w:p w14:paraId="012C75A2" w14:textId="32472FF9" w:rsidR="00012640" w:rsidRPr="002A68CB" w:rsidRDefault="00012640" w:rsidP="006F1CF0">
            <w:pPr>
              <w:spacing w:line="360" w:lineRule="auto"/>
              <w:jc w:val="center"/>
              <w:rPr>
                <w:rFonts w:eastAsiaTheme="minorHAnsi"/>
              </w:rPr>
            </w:pPr>
            <w:r>
              <w:rPr>
                <w:rFonts w:eastAsiaTheme="minorHAnsi"/>
              </w:rPr>
              <w:t>1.56</w:t>
            </w:r>
          </w:p>
        </w:tc>
        <w:tc>
          <w:tcPr>
            <w:tcW w:w="1432" w:type="dxa"/>
            <w:tcBorders>
              <w:top w:val="nil"/>
              <w:left w:val="nil"/>
              <w:bottom w:val="nil"/>
              <w:right w:val="nil"/>
            </w:tcBorders>
          </w:tcPr>
          <w:p w14:paraId="4019AB45" w14:textId="017C6F8D" w:rsidR="00012640" w:rsidRPr="002A68CB" w:rsidRDefault="00012640" w:rsidP="006F1CF0">
            <w:pPr>
              <w:spacing w:line="360" w:lineRule="auto"/>
              <w:jc w:val="center"/>
              <w:rPr>
                <w:rFonts w:eastAsiaTheme="minorHAnsi"/>
              </w:rPr>
            </w:pPr>
            <w:r>
              <w:rPr>
                <w:rFonts w:eastAsiaTheme="minorHAnsi"/>
              </w:rPr>
              <w:t>6.78</w:t>
            </w:r>
          </w:p>
        </w:tc>
      </w:tr>
      <w:tr w:rsidR="00012640" w:rsidRPr="002A68CB" w14:paraId="7594CA51" w14:textId="33CC4006" w:rsidTr="00E978BE">
        <w:tc>
          <w:tcPr>
            <w:tcW w:w="1641" w:type="dxa"/>
            <w:tcBorders>
              <w:top w:val="nil"/>
              <w:left w:val="nil"/>
              <w:bottom w:val="nil"/>
              <w:right w:val="nil"/>
            </w:tcBorders>
          </w:tcPr>
          <w:p w14:paraId="6EE0B65E" w14:textId="77777777" w:rsidR="00012640" w:rsidRPr="002A68CB" w:rsidRDefault="00012640" w:rsidP="006F1CF0">
            <w:pPr>
              <w:spacing w:line="360" w:lineRule="auto"/>
              <w:rPr>
                <w:rFonts w:eastAsiaTheme="minorHAnsi"/>
              </w:rPr>
            </w:pPr>
          </w:p>
        </w:tc>
        <w:tc>
          <w:tcPr>
            <w:tcW w:w="1771" w:type="dxa"/>
            <w:tcBorders>
              <w:top w:val="nil"/>
              <w:left w:val="nil"/>
              <w:bottom w:val="nil"/>
              <w:right w:val="nil"/>
            </w:tcBorders>
          </w:tcPr>
          <w:p w14:paraId="3DC118B4" w14:textId="4796C024" w:rsidR="00012640" w:rsidRPr="002A68CB" w:rsidRDefault="00012640" w:rsidP="006F1CF0">
            <w:pPr>
              <w:spacing w:line="360" w:lineRule="auto"/>
              <w:rPr>
                <w:rFonts w:eastAsiaTheme="minorHAnsi"/>
              </w:rPr>
            </w:pPr>
            <w:r w:rsidRPr="002A68CB">
              <w:rPr>
                <w:rFonts w:eastAsiaTheme="minorHAnsi"/>
              </w:rPr>
              <w:t>Length</w:t>
            </w:r>
          </w:p>
        </w:tc>
        <w:tc>
          <w:tcPr>
            <w:tcW w:w="1542" w:type="dxa"/>
            <w:tcBorders>
              <w:top w:val="nil"/>
              <w:left w:val="nil"/>
              <w:bottom w:val="nil"/>
              <w:right w:val="nil"/>
            </w:tcBorders>
          </w:tcPr>
          <w:p w14:paraId="33DD823D" w14:textId="0C9D1EAC" w:rsidR="00012640" w:rsidRPr="002A68CB" w:rsidRDefault="00012640" w:rsidP="006F1CF0">
            <w:pPr>
              <w:spacing w:line="360" w:lineRule="auto"/>
              <w:jc w:val="center"/>
              <w:rPr>
                <w:rFonts w:eastAsiaTheme="minorHAnsi"/>
              </w:rPr>
            </w:pPr>
            <w:r w:rsidRPr="002A68CB">
              <w:rPr>
                <w:rFonts w:eastAsiaTheme="minorHAnsi"/>
              </w:rPr>
              <w:t>5.10</w:t>
            </w:r>
          </w:p>
        </w:tc>
        <w:tc>
          <w:tcPr>
            <w:tcW w:w="1542" w:type="dxa"/>
            <w:tcBorders>
              <w:top w:val="nil"/>
              <w:left w:val="nil"/>
              <w:bottom w:val="nil"/>
              <w:right w:val="nil"/>
            </w:tcBorders>
          </w:tcPr>
          <w:p w14:paraId="53DA37A0" w14:textId="56CAEA54" w:rsidR="00012640" w:rsidRPr="002A68CB" w:rsidRDefault="00012640" w:rsidP="006F1CF0">
            <w:pPr>
              <w:spacing w:line="360" w:lineRule="auto"/>
              <w:jc w:val="center"/>
              <w:rPr>
                <w:rFonts w:eastAsiaTheme="minorHAnsi"/>
              </w:rPr>
            </w:pPr>
            <w:r w:rsidRPr="002A68CB">
              <w:rPr>
                <w:rFonts w:eastAsiaTheme="minorHAnsi"/>
              </w:rPr>
              <w:t>1.36</w:t>
            </w:r>
          </w:p>
        </w:tc>
        <w:tc>
          <w:tcPr>
            <w:tcW w:w="1432" w:type="dxa"/>
            <w:tcBorders>
              <w:top w:val="nil"/>
              <w:left w:val="nil"/>
              <w:bottom w:val="nil"/>
              <w:right w:val="nil"/>
            </w:tcBorders>
          </w:tcPr>
          <w:p w14:paraId="7CE4A315" w14:textId="3F6F0EF7" w:rsidR="00012640" w:rsidRPr="002A68CB" w:rsidRDefault="00012640" w:rsidP="006F1CF0">
            <w:pPr>
              <w:spacing w:line="360" w:lineRule="auto"/>
              <w:jc w:val="center"/>
              <w:rPr>
                <w:rFonts w:eastAsiaTheme="minorHAnsi"/>
              </w:rPr>
            </w:pPr>
            <w:r>
              <w:rPr>
                <w:rFonts w:eastAsiaTheme="minorHAnsi"/>
              </w:rPr>
              <w:t>3</w:t>
            </w:r>
          </w:p>
        </w:tc>
        <w:tc>
          <w:tcPr>
            <w:tcW w:w="1432" w:type="dxa"/>
            <w:tcBorders>
              <w:top w:val="nil"/>
              <w:left w:val="nil"/>
              <w:bottom w:val="nil"/>
              <w:right w:val="nil"/>
            </w:tcBorders>
          </w:tcPr>
          <w:p w14:paraId="3DC0E45F" w14:textId="229DE449" w:rsidR="00012640" w:rsidRPr="002A68CB" w:rsidRDefault="00012640" w:rsidP="006F1CF0">
            <w:pPr>
              <w:spacing w:line="360" w:lineRule="auto"/>
              <w:jc w:val="center"/>
              <w:rPr>
                <w:rFonts w:eastAsiaTheme="minorHAnsi"/>
              </w:rPr>
            </w:pPr>
            <w:r>
              <w:rPr>
                <w:rFonts w:eastAsiaTheme="minorHAnsi"/>
              </w:rPr>
              <w:t>8</w:t>
            </w:r>
          </w:p>
        </w:tc>
      </w:tr>
      <w:tr w:rsidR="00012640" w:rsidRPr="002A68CB" w14:paraId="4F4A1D72" w14:textId="2C05E136" w:rsidTr="00E978BE">
        <w:tc>
          <w:tcPr>
            <w:tcW w:w="1641" w:type="dxa"/>
            <w:tcBorders>
              <w:top w:val="nil"/>
              <w:left w:val="nil"/>
              <w:bottom w:val="single" w:sz="4" w:space="0" w:color="auto"/>
              <w:right w:val="nil"/>
            </w:tcBorders>
          </w:tcPr>
          <w:p w14:paraId="0993BB08" w14:textId="77777777" w:rsidR="00012640" w:rsidRPr="002A68CB" w:rsidRDefault="00012640" w:rsidP="006F1CF0">
            <w:pPr>
              <w:spacing w:line="360" w:lineRule="auto"/>
              <w:rPr>
                <w:rFonts w:eastAsiaTheme="minorHAnsi"/>
              </w:rPr>
            </w:pPr>
          </w:p>
        </w:tc>
        <w:tc>
          <w:tcPr>
            <w:tcW w:w="1771" w:type="dxa"/>
            <w:tcBorders>
              <w:top w:val="nil"/>
              <w:left w:val="nil"/>
              <w:bottom w:val="single" w:sz="4" w:space="0" w:color="auto"/>
              <w:right w:val="nil"/>
            </w:tcBorders>
          </w:tcPr>
          <w:p w14:paraId="037AE3C6" w14:textId="7D55FD1E" w:rsidR="00012640" w:rsidRPr="002A68CB" w:rsidRDefault="00012640" w:rsidP="006F1CF0">
            <w:pPr>
              <w:spacing w:line="360" w:lineRule="auto"/>
              <w:rPr>
                <w:rFonts w:eastAsiaTheme="minorHAnsi"/>
              </w:rPr>
            </w:pPr>
            <w:r w:rsidRPr="002A68CB">
              <w:rPr>
                <w:rFonts w:eastAsiaTheme="minorHAnsi"/>
              </w:rPr>
              <w:t>Frequency</w:t>
            </w:r>
          </w:p>
        </w:tc>
        <w:tc>
          <w:tcPr>
            <w:tcW w:w="1542" w:type="dxa"/>
            <w:tcBorders>
              <w:top w:val="nil"/>
              <w:left w:val="nil"/>
              <w:bottom w:val="single" w:sz="4" w:space="0" w:color="auto"/>
              <w:right w:val="nil"/>
            </w:tcBorders>
          </w:tcPr>
          <w:p w14:paraId="1C80C972" w14:textId="75940F4D" w:rsidR="00012640" w:rsidRPr="002A68CB" w:rsidRDefault="00012640" w:rsidP="006F1CF0">
            <w:pPr>
              <w:spacing w:line="360" w:lineRule="auto"/>
              <w:jc w:val="center"/>
              <w:rPr>
                <w:rFonts w:eastAsiaTheme="minorHAnsi"/>
              </w:rPr>
            </w:pPr>
            <w:r w:rsidRPr="002A68CB">
              <w:rPr>
                <w:rFonts w:eastAsiaTheme="minorHAnsi"/>
              </w:rPr>
              <w:t>3.13</w:t>
            </w:r>
          </w:p>
        </w:tc>
        <w:tc>
          <w:tcPr>
            <w:tcW w:w="1542" w:type="dxa"/>
            <w:tcBorders>
              <w:top w:val="nil"/>
              <w:left w:val="nil"/>
              <w:bottom w:val="single" w:sz="4" w:space="0" w:color="auto"/>
              <w:right w:val="nil"/>
            </w:tcBorders>
          </w:tcPr>
          <w:p w14:paraId="13BCDBD4" w14:textId="33FF4FF6" w:rsidR="00012640" w:rsidRPr="002A68CB" w:rsidRDefault="00012640" w:rsidP="006F1CF0">
            <w:pPr>
              <w:spacing w:line="360" w:lineRule="auto"/>
              <w:jc w:val="center"/>
              <w:rPr>
                <w:rFonts w:eastAsiaTheme="minorHAnsi"/>
              </w:rPr>
            </w:pPr>
            <w:r w:rsidRPr="002A68CB">
              <w:rPr>
                <w:rFonts w:eastAsiaTheme="minorHAnsi"/>
              </w:rPr>
              <w:t>0.76</w:t>
            </w:r>
          </w:p>
        </w:tc>
        <w:tc>
          <w:tcPr>
            <w:tcW w:w="1432" w:type="dxa"/>
            <w:tcBorders>
              <w:top w:val="nil"/>
              <w:left w:val="nil"/>
              <w:bottom w:val="single" w:sz="4" w:space="0" w:color="auto"/>
              <w:right w:val="nil"/>
            </w:tcBorders>
          </w:tcPr>
          <w:p w14:paraId="4F5EADD9" w14:textId="3A3544B3" w:rsidR="00012640" w:rsidRPr="002A68CB" w:rsidRDefault="00333176" w:rsidP="006F1CF0">
            <w:pPr>
              <w:spacing w:line="360" w:lineRule="auto"/>
              <w:jc w:val="center"/>
              <w:rPr>
                <w:rFonts w:eastAsiaTheme="minorHAnsi"/>
              </w:rPr>
            </w:pPr>
            <w:r>
              <w:rPr>
                <w:rFonts w:eastAsiaTheme="minorHAnsi"/>
              </w:rPr>
              <w:t>1.18</w:t>
            </w:r>
          </w:p>
        </w:tc>
        <w:tc>
          <w:tcPr>
            <w:tcW w:w="1432" w:type="dxa"/>
            <w:tcBorders>
              <w:top w:val="nil"/>
              <w:left w:val="nil"/>
              <w:bottom w:val="single" w:sz="4" w:space="0" w:color="auto"/>
              <w:right w:val="nil"/>
            </w:tcBorders>
          </w:tcPr>
          <w:p w14:paraId="789DA024" w14:textId="32F97BF7" w:rsidR="00012640" w:rsidRPr="002A68CB" w:rsidRDefault="00333176" w:rsidP="006F1CF0">
            <w:pPr>
              <w:spacing w:line="360" w:lineRule="auto"/>
              <w:jc w:val="center"/>
              <w:rPr>
                <w:rFonts w:eastAsiaTheme="minorHAnsi"/>
              </w:rPr>
            </w:pPr>
            <w:r>
              <w:rPr>
                <w:rFonts w:eastAsiaTheme="minorHAnsi"/>
              </w:rPr>
              <w:t>5.47</w:t>
            </w:r>
          </w:p>
        </w:tc>
      </w:tr>
    </w:tbl>
    <w:p w14:paraId="51D8AD8A" w14:textId="7C6F0899" w:rsidR="00BF7193" w:rsidRPr="002A68CB" w:rsidRDefault="00BF7193" w:rsidP="00BF7193">
      <w:pPr>
        <w:spacing w:after="160"/>
        <w:rPr>
          <w:rFonts w:eastAsiaTheme="minorHAnsi"/>
        </w:rPr>
      </w:pPr>
      <w:r w:rsidRPr="002A68CB">
        <w:rPr>
          <w:rFonts w:eastAsiaTheme="minorHAnsi"/>
          <w:i/>
          <w:iCs/>
        </w:rPr>
        <w:t>Note.</w:t>
      </w:r>
      <w:r w:rsidRPr="002A68CB">
        <w:rPr>
          <w:rFonts w:eastAsiaTheme="minorHAnsi"/>
        </w:rPr>
        <w:t xml:space="preserve"> Frequency is measured using SUBTLEX word frequency measure (Brysbaert &amp; New, 2009). Concreteness and length were taken from the English Lexicon Project (Balota et al., 2007).</w:t>
      </w:r>
      <w:r w:rsidR="00012640">
        <w:rPr>
          <w:rFonts w:eastAsiaTheme="minorHAnsi"/>
        </w:rPr>
        <w:t xml:space="preserve"> </w:t>
      </w:r>
    </w:p>
    <w:p w14:paraId="7DAA103A" w14:textId="2EE63C55" w:rsidR="004F4584" w:rsidRPr="002A68CB" w:rsidRDefault="004F4584">
      <w:pPr>
        <w:spacing w:after="160" w:line="259" w:lineRule="auto"/>
        <w:rPr>
          <w:rFonts w:eastAsiaTheme="minorHAnsi"/>
        </w:rPr>
      </w:pPr>
      <w:r w:rsidRPr="002A68CB">
        <w:rPr>
          <w:rFonts w:eastAsiaTheme="minorHAnsi"/>
        </w:rPr>
        <w:br w:type="page"/>
      </w:r>
    </w:p>
    <w:p w14:paraId="5A9BB71D" w14:textId="3DFF681E" w:rsidR="004F4584" w:rsidRPr="002A68CB" w:rsidRDefault="004F4584" w:rsidP="004F4584">
      <w:pPr>
        <w:spacing w:line="480" w:lineRule="auto"/>
        <w:contextualSpacing/>
      </w:pPr>
      <w:r w:rsidRPr="002A68CB">
        <w:lastRenderedPageBreak/>
        <w:t>Table A</w:t>
      </w:r>
      <w:r w:rsidR="00313F54" w:rsidRPr="002A68CB">
        <w:t>7</w:t>
      </w:r>
    </w:p>
    <w:p w14:paraId="22CCB0D3" w14:textId="77777777" w:rsidR="004F4584" w:rsidRPr="002A68CB" w:rsidRDefault="004F4584" w:rsidP="00790B5B">
      <w:pPr>
        <w:contextualSpacing/>
        <w:rPr>
          <w:i/>
          <w:iCs/>
        </w:rPr>
      </w:pPr>
      <w:r w:rsidRPr="002A68CB">
        <w:rPr>
          <w:i/>
          <w:iCs/>
        </w:rPr>
        <w:t>Mean (± 95% CI) JOL Ratings and Correct Recall Percentages for the Control, Highlight, and Font Size Groups in Experiments 2A and 2B.</w:t>
      </w:r>
    </w:p>
    <w:p w14:paraId="21A8479A" w14:textId="77777777" w:rsidR="004F4584" w:rsidRPr="002A68CB" w:rsidRDefault="004F4584" w:rsidP="004F4584">
      <w:pPr>
        <w:tabs>
          <w:tab w:val="left" w:pos="9360"/>
        </w:tabs>
        <w:spacing w:line="480" w:lineRule="auto"/>
        <w:contextualSpacing/>
        <w:rPr>
          <w:u w:val="single"/>
        </w:rPr>
      </w:pPr>
      <w:r w:rsidRPr="002A68CB">
        <w:rPr>
          <w:u w:val="single"/>
        </w:rPr>
        <w:tab/>
      </w:r>
    </w:p>
    <w:p w14:paraId="4FCF9438"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697607CD" w14:textId="77777777" w:rsidR="004F4584" w:rsidRPr="002A68CB" w:rsidRDefault="004F4584" w:rsidP="004F4584">
      <w:pPr>
        <w:tabs>
          <w:tab w:val="left" w:pos="9360"/>
        </w:tabs>
        <w:spacing w:line="480" w:lineRule="auto"/>
        <w:contextualSpacing/>
        <w:rPr>
          <w:u w:val="single"/>
        </w:rPr>
      </w:pPr>
      <w:r w:rsidRPr="002A68CB">
        <w:rPr>
          <w:u w:val="single"/>
        </w:rPr>
        <w:tab/>
      </w:r>
    </w:p>
    <w:p w14:paraId="70162D0B" w14:textId="0FD7E2E1" w:rsidR="004F4584" w:rsidRPr="002A68CB" w:rsidRDefault="004F4584" w:rsidP="004F4584">
      <w:pPr>
        <w:tabs>
          <w:tab w:val="center" w:pos="4050"/>
          <w:tab w:val="center" w:pos="7200"/>
        </w:tabs>
        <w:spacing w:line="480" w:lineRule="auto"/>
        <w:contextualSpacing/>
      </w:pPr>
      <w:r w:rsidRPr="002A68CB">
        <w:t>Control</w:t>
      </w:r>
      <w:r w:rsidRPr="002A68CB">
        <w:tab/>
      </w:r>
      <w:r w:rsidR="00CA5C9F" w:rsidRPr="002A68CB">
        <w:t>24.76</w:t>
      </w:r>
      <w:r w:rsidRPr="002A68CB">
        <w:t xml:space="preserve"> (</w:t>
      </w:r>
      <w:r w:rsidR="00CA5C9F" w:rsidRPr="002A68CB">
        <w:t>5.05</w:t>
      </w:r>
      <w:r w:rsidRPr="002A68CB">
        <w:t>)</w:t>
      </w:r>
      <w:r w:rsidRPr="002A68CB">
        <w:tab/>
      </w:r>
      <w:r w:rsidR="00CA5C9F" w:rsidRPr="002A68CB">
        <w:t>19.09</w:t>
      </w:r>
      <w:r w:rsidRPr="002A68CB">
        <w:t xml:space="preserve"> (4.</w:t>
      </w:r>
      <w:r w:rsidR="00CA5C9F" w:rsidRPr="002A68CB">
        <w:t>95</w:t>
      </w:r>
      <w:r w:rsidRPr="002A68CB">
        <w:t>)</w:t>
      </w:r>
      <w:r w:rsidRPr="002A68CB">
        <w:tab/>
      </w:r>
    </w:p>
    <w:p w14:paraId="1DCAFC94" w14:textId="77777777" w:rsidR="004F4584" w:rsidRPr="002A68CB" w:rsidRDefault="004F4584" w:rsidP="004F4584">
      <w:pPr>
        <w:tabs>
          <w:tab w:val="center" w:pos="4050"/>
          <w:tab w:val="center" w:pos="7200"/>
        </w:tabs>
        <w:spacing w:line="480" w:lineRule="auto"/>
        <w:contextualSpacing/>
      </w:pPr>
      <w:r w:rsidRPr="002A68CB">
        <w:t>Font Size</w:t>
      </w:r>
      <w:r w:rsidRPr="002A68CB">
        <w:tab/>
      </w:r>
    </w:p>
    <w:p w14:paraId="0F487DBB" w14:textId="4661062D" w:rsidR="004F4584" w:rsidRPr="002A68CB" w:rsidRDefault="004F4584" w:rsidP="004F4584">
      <w:pPr>
        <w:tabs>
          <w:tab w:val="center" w:pos="4050"/>
          <w:tab w:val="center" w:pos="7200"/>
        </w:tabs>
        <w:spacing w:line="480" w:lineRule="auto"/>
        <w:ind w:firstLine="270"/>
        <w:contextualSpacing/>
      </w:pPr>
      <w:r w:rsidRPr="002A68CB">
        <w:t>Large</w:t>
      </w:r>
      <w:r w:rsidRPr="002A68CB">
        <w:tab/>
        <w:t>2</w:t>
      </w:r>
      <w:r w:rsidR="00CA5C9F" w:rsidRPr="002A68CB">
        <w:t>9</w:t>
      </w:r>
      <w:r w:rsidRPr="002A68CB">
        <w:t>.</w:t>
      </w:r>
      <w:r w:rsidR="00CA5C9F" w:rsidRPr="002A68CB">
        <w:t>27</w:t>
      </w:r>
      <w:r w:rsidRPr="002A68CB">
        <w:t xml:space="preserve"> (</w:t>
      </w:r>
      <w:r w:rsidR="00CA5C9F" w:rsidRPr="002A68CB">
        <w:t>4.89</w:t>
      </w:r>
      <w:r w:rsidRPr="002A68CB">
        <w:t>)</w:t>
      </w:r>
      <w:r w:rsidRPr="002A68CB">
        <w:tab/>
      </w:r>
      <w:r w:rsidR="00CA5C9F" w:rsidRPr="002A68CB">
        <w:t>24.72</w:t>
      </w:r>
      <w:r w:rsidRPr="002A68CB">
        <w:t xml:space="preserve"> (5.2</w:t>
      </w:r>
      <w:r w:rsidR="00CA5C9F" w:rsidRPr="002A68CB">
        <w:t>5</w:t>
      </w:r>
      <w:r w:rsidRPr="002A68CB">
        <w:t>)</w:t>
      </w:r>
      <w:r w:rsidRPr="002A68CB">
        <w:tab/>
      </w:r>
    </w:p>
    <w:p w14:paraId="6B0C18BE" w14:textId="3405E51E" w:rsidR="004F4584" w:rsidRPr="002A68CB" w:rsidRDefault="004F4584" w:rsidP="004F4584">
      <w:pPr>
        <w:tabs>
          <w:tab w:val="center" w:pos="4050"/>
          <w:tab w:val="center" w:pos="7200"/>
        </w:tabs>
        <w:spacing w:line="480" w:lineRule="auto"/>
        <w:ind w:firstLine="274"/>
        <w:contextualSpacing/>
      </w:pPr>
      <w:r w:rsidRPr="002A68CB">
        <w:t>Small</w:t>
      </w:r>
      <w:r w:rsidRPr="002A68CB">
        <w:tab/>
      </w:r>
      <w:r w:rsidR="00CA5C9F" w:rsidRPr="002A68CB">
        <w:t>26.72</w:t>
      </w:r>
      <w:r w:rsidRPr="002A68CB">
        <w:t xml:space="preserve"> (4.</w:t>
      </w:r>
      <w:r w:rsidR="00CA5C9F" w:rsidRPr="002A68CB">
        <w:t>42</w:t>
      </w:r>
      <w:r w:rsidRPr="002A68CB">
        <w:t>)</w:t>
      </w:r>
      <w:r w:rsidRPr="002A68CB">
        <w:tab/>
      </w:r>
      <w:r w:rsidR="00CA5C9F" w:rsidRPr="002A68CB">
        <w:t>21.86</w:t>
      </w:r>
      <w:r w:rsidRPr="002A68CB">
        <w:t xml:space="preserve"> (</w:t>
      </w:r>
      <w:r w:rsidR="00CA5C9F" w:rsidRPr="002A68CB">
        <w:t>4.94</w:t>
      </w:r>
      <w:r w:rsidRPr="002A68CB">
        <w:t>)</w:t>
      </w:r>
      <w:r w:rsidRPr="002A68CB">
        <w:tab/>
      </w:r>
    </w:p>
    <w:p w14:paraId="4A1E1880" w14:textId="77777777" w:rsidR="004F4584" w:rsidRPr="002A68CB" w:rsidRDefault="004F4584" w:rsidP="004F4584">
      <w:pPr>
        <w:tabs>
          <w:tab w:val="center" w:pos="4050"/>
          <w:tab w:val="center" w:pos="7200"/>
        </w:tabs>
        <w:spacing w:line="480" w:lineRule="auto"/>
        <w:contextualSpacing/>
      </w:pPr>
      <w:r w:rsidRPr="002A68CB">
        <w:t>Highlight</w:t>
      </w:r>
      <w:r w:rsidRPr="002A68CB">
        <w:tab/>
      </w:r>
    </w:p>
    <w:p w14:paraId="7F9EBA7E" w14:textId="1AB55FDE" w:rsidR="004F4584" w:rsidRPr="002A68CB" w:rsidRDefault="004F4584" w:rsidP="004F4584">
      <w:pPr>
        <w:tabs>
          <w:tab w:val="center" w:pos="4050"/>
          <w:tab w:val="center" w:pos="7200"/>
        </w:tabs>
        <w:spacing w:line="480" w:lineRule="auto"/>
        <w:ind w:firstLine="270"/>
        <w:contextualSpacing/>
      </w:pPr>
      <w:r w:rsidRPr="002A68CB">
        <w:t>Highlight</w:t>
      </w:r>
      <w:r w:rsidRPr="002A68CB">
        <w:tab/>
        <w:t>30.</w:t>
      </w:r>
      <w:r w:rsidR="00CA5C9F" w:rsidRPr="002A68CB">
        <w:t>42</w:t>
      </w:r>
      <w:r w:rsidRPr="002A68CB">
        <w:t xml:space="preserve"> (5.</w:t>
      </w:r>
      <w:r w:rsidR="00CA5C9F" w:rsidRPr="002A68CB">
        <w:t>40</w:t>
      </w:r>
      <w:r w:rsidRPr="002A68CB">
        <w:t>)</w:t>
      </w:r>
      <w:r w:rsidRPr="002A68CB">
        <w:tab/>
      </w:r>
      <w:r w:rsidR="00CA5C9F" w:rsidRPr="002A68CB">
        <w:t>21.60</w:t>
      </w:r>
      <w:r w:rsidRPr="002A68CB">
        <w:t xml:space="preserve"> (</w:t>
      </w:r>
      <w:r w:rsidR="00CA5C9F" w:rsidRPr="002A68CB">
        <w:t>5.05</w:t>
      </w:r>
      <w:r w:rsidRPr="002A68CB">
        <w:t>)</w:t>
      </w:r>
      <w:r w:rsidRPr="002A68CB">
        <w:tab/>
      </w:r>
    </w:p>
    <w:p w14:paraId="0765655E" w14:textId="2B7CE812" w:rsidR="004F4584" w:rsidRPr="002A68CB" w:rsidRDefault="004F4584" w:rsidP="004F4584">
      <w:pPr>
        <w:tabs>
          <w:tab w:val="center" w:pos="4050"/>
          <w:tab w:val="center" w:pos="7200"/>
        </w:tabs>
        <w:ind w:firstLine="270"/>
        <w:contextualSpacing/>
      </w:pPr>
      <w:r w:rsidRPr="002A68CB">
        <w:t>No Highlight</w:t>
      </w:r>
      <w:r w:rsidRPr="002A68CB">
        <w:tab/>
        <w:t>29.</w:t>
      </w:r>
      <w:r w:rsidR="00CA5C9F" w:rsidRPr="002A68CB">
        <w:t>39</w:t>
      </w:r>
      <w:r w:rsidRPr="002A68CB">
        <w:t xml:space="preserve"> (5.</w:t>
      </w:r>
      <w:r w:rsidR="00CA5C9F" w:rsidRPr="002A68CB">
        <w:t>57</w:t>
      </w:r>
      <w:r w:rsidRPr="002A68CB">
        <w:t>)</w:t>
      </w:r>
      <w:r w:rsidRPr="002A68CB">
        <w:tab/>
      </w:r>
      <w:r w:rsidR="00CA5C9F" w:rsidRPr="002A68CB">
        <w:t>20.35</w:t>
      </w:r>
      <w:r w:rsidRPr="002A68CB">
        <w:t xml:space="preserve"> (5.</w:t>
      </w:r>
      <w:r w:rsidR="00CA5C9F" w:rsidRPr="002A68CB">
        <w:t>63</w:t>
      </w:r>
      <w:r w:rsidRPr="002A68CB">
        <w:t>)</w:t>
      </w:r>
      <w:r w:rsidRPr="002A68CB">
        <w:tab/>
      </w:r>
    </w:p>
    <w:p w14:paraId="57EE88B6" w14:textId="77777777" w:rsidR="004F4584" w:rsidRPr="002A68CB" w:rsidRDefault="004F4584" w:rsidP="004F4584">
      <w:pPr>
        <w:tabs>
          <w:tab w:val="left" w:pos="9360"/>
        </w:tabs>
        <w:contextualSpacing/>
        <w:rPr>
          <w:u w:val="single"/>
        </w:rPr>
      </w:pPr>
      <w:r w:rsidRPr="002A68CB">
        <w:rPr>
          <w:u w:val="single"/>
        </w:rPr>
        <w:tab/>
      </w:r>
    </w:p>
    <w:p w14:paraId="74FF857B"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9B0B7F2" w14:textId="77777777" w:rsidR="004F4584" w:rsidRPr="002A68CB" w:rsidRDefault="004F4584" w:rsidP="004F4584">
      <w:pPr>
        <w:contextualSpacing/>
      </w:pPr>
      <w:r w:rsidRPr="002A68CB">
        <w:br w:type="page"/>
      </w:r>
    </w:p>
    <w:p w14:paraId="5B8D86EB" w14:textId="57AEB1A7" w:rsidR="004F4584" w:rsidRPr="002A68CB" w:rsidRDefault="004F4584" w:rsidP="004F4584">
      <w:pPr>
        <w:spacing w:line="480" w:lineRule="auto"/>
        <w:contextualSpacing/>
      </w:pPr>
      <w:r w:rsidRPr="002A68CB">
        <w:lastRenderedPageBreak/>
        <w:t>Table A</w:t>
      </w:r>
      <w:r w:rsidR="00313F54" w:rsidRPr="002A68CB">
        <w:t>8</w:t>
      </w:r>
    </w:p>
    <w:p w14:paraId="5F7DD490" w14:textId="396B6708" w:rsidR="004F4584" w:rsidRPr="002A68CB" w:rsidRDefault="004F4584" w:rsidP="00790B5B">
      <w:pPr>
        <w:contextualSpacing/>
        <w:rPr>
          <w:i/>
          <w:iCs/>
        </w:rPr>
      </w:pPr>
      <w:r w:rsidRPr="002A68CB">
        <w:rPr>
          <w:i/>
          <w:iCs/>
        </w:rPr>
        <w:t>Mean (± 95% CI) JOL Ratings and Correct Recall Percentages for the Contro</w:t>
      </w:r>
      <w:r w:rsidR="003C53E1" w:rsidRPr="002A68CB">
        <w:rPr>
          <w:i/>
          <w:iCs/>
        </w:rPr>
        <w:t>l</w:t>
      </w:r>
      <w:r w:rsidRPr="002A68CB">
        <w:rPr>
          <w:i/>
          <w:iCs/>
        </w:rPr>
        <w:t xml:space="preserve">, and </w:t>
      </w:r>
      <w:r w:rsidR="003C53E1" w:rsidRPr="002A68CB">
        <w:rPr>
          <w:i/>
          <w:iCs/>
        </w:rPr>
        <w:t>Sans Forgetica</w:t>
      </w:r>
      <w:r w:rsidRPr="002A68CB">
        <w:rPr>
          <w:i/>
          <w:iCs/>
        </w:rPr>
        <w:t xml:space="preserve"> Groups in Experiment 3.</w:t>
      </w:r>
    </w:p>
    <w:p w14:paraId="7950876E" w14:textId="77777777" w:rsidR="004F4584" w:rsidRPr="002A68CB" w:rsidRDefault="004F4584" w:rsidP="004F4584">
      <w:pPr>
        <w:tabs>
          <w:tab w:val="left" w:pos="9360"/>
        </w:tabs>
        <w:spacing w:line="480" w:lineRule="auto"/>
        <w:contextualSpacing/>
        <w:rPr>
          <w:u w:val="single"/>
        </w:rPr>
      </w:pPr>
      <w:r w:rsidRPr="002A68CB">
        <w:rPr>
          <w:u w:val="single"/>
        </w:rPr>
        <w:tab/>
      </w:r>
    </w:p>
    <w:p w14:paraId="21686F1D" w14:textId="77777777" w:rsidR="004F4584" w:rsidRPr="002A68CB" w:rsidRDefault="004F4584" w:rsidP="004F4584">
      <w:pPr>
        <w:tabs>
          <w:tab w:val="center" w:pos="4050"/>
          <w:tab w:val="center" w:pos="7200"/>
        </w:tabs>
        <w:spacing w:line="480" w:lineRule="auto"/>
        <w:contextualSpacing/>
      </w:pPr>
      <w:r w:rsidRPr="002A68CB">
        <w:t>Group</w:t>
      </w:r>
      <w:r w:rsidRPr="002A68CB">
        <w:tab/>
        <w:t>JOL Rating</w:t>
      </w:r>
      <w:r w:rsidRPr="002A68CB">
        <w:tab/>
        <w:t>Correct Recall</w:t>
      </w:r>
      <w:r w:rsidRPr="002A68CB">
        <w:tab/>
        <w:t xml:space="preserve"> %</w:t>
      </w:r>
      <w:r w:rsidRPr="002A68CB">
        <w:tab/>
      </w:r>
    </w:p>
    <w:p w14:paraId="3E7B7198" w14:textId="77777777" w:rsidR="004F4584" w:rsidRPr="002A68CB" w:rsidRDefault="004F4584" w:rsidP="004F4584">
      <w:pPr>
        <w:tabs>
          <w:tab w:val="left" w:pos="9360"/>
        </w:tabs>
        <w:spacing w:line="480" w:lineRule="auto"/>
        <w:contextualSpacing/>
        <w:rPr>
          <w:u w:val="single"/>
        </w:rPr>
      </w:pPr>
      <w:r w:rsidRPr="002A68CB">
        <w:rPr>
          <w:u w:val="single"/>
        </w:rPr>
        <w:tab/>
      </w:r>
    </w:p>
    <w:p w14:paraId="20C1A7B1" w14:textId="2EBF9DD1" w:rsidR="004F4584" w:rsidRPr="002A68CB" w:rsidRDefault="004F4584" w:rsidP="004F4584">
      <w:pPr>
        <w:tabs>
          <w:tab w:val="center" w:pos="4050"/>
          <w:tab w:val="center" w:pos="7200"/>
        </w:tabs>
        <w:spacing w:line="480" w:lineRule="auto"/>
        <w:contextualSpacing/>
      </w:pPr>
      <w:r w:rsidRPr="002A68CB">
        <w:t>Control Group</w:t>
      </w:r>
      <w:r w:rsidRPr="002A68CB">
        <w:tab/>
        <w:t>23.14 (3.56)</w:t>
      </w:r>
      <w:r w:rsidRPr="002A68CB">
        <w:tab/>
        <w:t>21.10 (</w:t>
      </w:r>
      <w:r w:rsidR="0061551C" w:rsidRPr="002A68CB">
        <w:t>4.59</w:t>
      </w:r>
      <w:r w:rsidRPr="002A68CB">
        <w:t>)</w:t>
      </w:r>
      <w:r w:rsidRPr="002A68CB">
        <w:tab/>
      </w:r>
    </w:p>
    <w:p w14:paraId="404AF21D" w14:textId="77777777" w:rsidR="004F4584" w:rsidRPr="002A68CB" w:rsidRDefault="004F4584" w:rsidP="004F4584">
      <w:pPr>
        <w:tabs>
          <w:tab w:val="center" w:pos="4050"/>
          <w:tab w:val="center" w:pos="7200"/>
        </w:tabs>
        <w:spacing w:line="480" w:lineRule="auto"/>
        <w:contextualSpacing/>
      </w:pPr>
      <w:r w:rsidRPr="002A68CB">
        <w:t>Sans Forgetica Group</w:t>
      </w:r>
      <w:r w:rsidRPr="002A68CB">
        <w:tab/>
      </w:r>
    </w:p>
    <w:p w14:paraId="163720F3" w14:textId="77777777" w:rsidR="004F4584" w:rsidRPr="002A68CB" w:rsidRDefault="004F4584" w:rsidP="004F4584">
      <w:pPr>
        <w:tabs>
          <w:tab w:val="center" w:pos="4050"/>
          <w:tab w:val="center" w:pos="7200"/>
        </w:tabs>
        <w:spacing w:line="480" w:lineRule="auto"/>
        <w:ind w:firstLine="270"/>
        <w:contextualSpacing/>
      </w:pPr>
      <w:r w:rsidRPr="002A68CB">
        <w:t>Sans Forgetica Font</w:t>
      </w:r>
      <w:r w:rsidRPr="002A68CB">
        <w:tab/>
        <w:t>29.25 (4.59)</w:t>
      </w:r>
      <w:r w:rsidRPr="002A68CB">
        <w:tab/>
        <w:t>19.42 (5.31)</w:t>
      </w:r>
      <w:r w:rsidRPr="002A68CB">
        <w:tab/>
      </w:r>
    </w:p>
    <w:p w14:paraId="5BF7B8A8" w14:textId="77777777" w:rsidR="004F4584" w:rsidRPr="002A68CB" w:rsidRDefault="004F4584" w:rsidP="004F4584">
      <w:pPr>
        <w:tabs>
          <w:tab w:val="center" w:pos="4050"/>
          <w:tab w:val="center" w:pos="7200"/>
        </w:tabs>
        <w:ind w:firstLine="274"/>
        <w:contextualSpacing/>
      </w:pPr>
      <w:r w:rsidRPr="002A68CB">
        <w:t>Standard Font</w:t>
      </w:r>
      <w:r w:rsidRPr="002A68CB">
        <w:tab/>
        <w:t>31.73 (4.64)</w:t>
      </w:r>
      <w:r w:rsidRPr="002A68CB">
        <w:tab/>
        <w:t>24.17 (5.51)</w:t>
      </w:r>
      <w:r w:rsidRPr="002A68CB">
        <w:tab/>
      </w:r>
    </w:p>
    <w:p w14:paraId="4973EF94" w14:textId="77777777" w:rsidR="004F4584" w:rsidRPr="002A68CB" w:rsidRDefault="004F4584" w:rsidP="004F4584">
      <w:pPr>
        <w:tabs>
          <w:tab w:val="left" w:pos="9360"/>
        </w:tabs>
        <w:spacing w:line="480" w:lineRule="auto"/>
        <w:contextualSpacing/>
        <w:rPr>
          <w:u w:val="single"/>
        </w:rPr>
      </w:pPr>
      <w:r w:rsidRPr="002A68CB">
        <w:rPr>
          <w:u w:val="single"/>
        </w:rPr>
        <w:tab/>
      </w:r>
    </w:p>
    <w:p w14:paraId="7FBAE5D7" w14:textId="77777777" w:rsidR="004F4584" w:rsidRPr="002A68CB" w:rsidRDefault="004F4584" w:rsidP="004F4584">
      <w:pPr>
        <w:tabs>
          <w:tab w:val="center" w:pos="3600"/>
          <w:tab w:val="center" w:pos="5040"/>
          <w:tab w:val="center" w:pos="6480"/>
          <w:tab w:val="center" w:pos="7920"/>
        </w:tabs>
        <w:contextualSpacing/>
      </w:pPr>
      <w:r w:rsidRPr="002A68CB">
        <w:rPr>
          <w:i/>
          <w:iCs/>
        </w:rPr>
        <w:t>Note.</w:t>
      </w:r>
      <w:r w:rsidRPr="002A68CB">
        <w:t xml:space="preserve"> All study/test items were unrelated.</w:t>
      </w:r>
    </w:p>
    <w:p w14:paraId="08618FD3" w14:textId="6B465C52" w:rsidR="00145A81" w:rsidRPr="002A68CB" w:rsidRDefault="00145A81" w:rsidP="00BE2FBD">
      <w:pPr>
        <w:spacing w:after="160" w:line="259" w:lineRule="auto"/>
      </w:pPr>
    </w:p>
    <w:sectPr w:rsidR="00145A81" w:rsidRPr="002A68CB" w:rsidSect="00F32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D393" w14:textId="77777777" w:rsidR="005E4A34" w:rsidRDefault="005E4A34" w:rsidP="00D60570">
      <w:r>
        <w:separator/>
      </w:r>
    </w:p>
  </w:endnote>
  <w:endnote w:type="continuationSeparator" w:id="0">
    <w:p w14:paraId="0E91FF6E" w14:textId="77777777" w:rsidR="005E4A34" w:rsidRDefault="005E4A34"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47C9E" w14:textId="77777777" w:rsidR="005E4A34" w:rsidRDefault="005E4A34" w:rsidP="00D60570">
      <w:r>
        <w:separator/>
      </w:r>
    </w:p>
  </w:footnote>
  <w:footnote w:type="continuationSeparator" w:id="0">
    <w:p w14:paraId="03F5FFAA" w14:textId="77777777" w:rsidR="005E4A34" w:rsidRDefault="005E4A34"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06212"/>
      <w:docPartObj>
        <w:docPartGallery w:val="Page Numbers (Top of Page)"/>
        <w:docPartUnique/>
      </w:docPartObj>
    </w:sdtPr>
    <w:sdtEndPr>
      <w:rPr>
        <w:noProof/>
      </w:rPr>
    </w:sdtEndPr>
    <w:sdtContent>
      <w:p w14:paraId="2BDFCC2E" w14:textId="01D7A47F" w:rsidR="00047C5E" w:rsidRDefault="00047C5E">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047C5E" w:rsidRDefault="00047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06CD4"/>
    <w:rsid w:val="00007304"/>
    <w:rsid w:val="00012640"/>
    <w:rsid w:val="000155A1"/>
    <w:rsid w:val="000155B1"/>
    <w:rsid w:val="0001573E"/>
    <w:rsid w:val="000177A6"/>
    <w:rsid w:val="00017F62"/>
    <w:rsid w:val="0002461C"/>
    <w:rsid w:val="000248F1"/>
    <w:rsid w:val="00026D16"/>
    <w:rsid w:val="00026EC6"/>
    <w:rsid w:val="00027F52"/>
    <w:rsid w:val="00030982"/>
    <w:rsid w:val="00031D64"/>
    <w:rsid w:val="00034279"/>
    <w:rsid w:val="00035DB2"/>
    <w:rsid w:val="00037D42"/>
    <w:rsid w:val="00040324"/>
    <w:rsid w:val="000408DE"/>
    <w:rsid w:val="00040902"/>
    <w:rsid w:val="00043A57"/>
    <w:rsid w:val="00045361"/>
    <w:rsid w:val="00047C5E"/>
    <w:rsid w:val="000507D4"/>
    <w:rsid w:val="000516C3"/>
    <w:rsid w:val="00053CFF"/>
    <w:rsid w:val="00056ACF"/>
    <w:rsid w:val="00056B30"/>
    <w:rsid w:val="00057F73"/>
    <w:rsid w:val="0006340C"/>
    <w:rsid w:val="000642D5"/>
    <w:rsid w:val="00065CF5"/>
    <w:rsid w:val="00066127"/>
    <w:rsid w:val="0006641A"/>
    <w:rsid w:val="00070281"/>
    <w:rsid w:val="00070AD3"/>
    <w:rsid w:val="00071028"/>
    <w:rsid w:val="0007341C"/>
    <w:rsid w:val="000737CD"/>
    <w:rsid w:val="00074529"/>
    <w:rsid w:val="00075817"/>
    <w:rsid w:val="0007618B"/>
    <w:rsid w:val="000801F3"/>
    <w:rsid w:val="00081475"/>
    <w:rsid w:val="00081B62"/>
    <w:rsid w:val="00082318"/>
    <w:rsid w:val="00084900"/>
    <w:rsid w:val="00093060"/>
    <w:rsid w:val="0009385F"/>
    <w:rsid w:val="000951B6"/>
    <w:rsid w:val="000A204C"/>
    <w:rsid w:val="000A37CF"/>
    <w:rsid w:val="000A4A81"/>
    <w:rsid w:val="000A6759"/>
    <w:rsid w:val="000A79C4"/>
    <w:rsid w:val="000B0F5C"/>
    <w:rsid w:val="000B4B81"/>
    <w:rsid w:val="000B673D"/>
    <w:rsid w:val="000C0DEA"/>
    <w:rsid w:val="000C1C13"/>
    <w:rsid w:val="000C70A7"/>
    <w:rsid w:val="000D0BF2"/>
    <w:rsid w:val="000D4E29"/>
    <w:rsid w:val="000D53D8"/>
    <w:rsid w:val="000D6980"/>
    <w:rsid w:val="000E743A"/>
    <w:rsid w:val="000F0EF8"/>
    <w:rsid w:val="000F1B29"/>
    <w:rsid w:val="000F4DD6"/>
    <w:rsid w:val="00100629"/>
    <w:rsid w:val="0010196D"/>
    <w:rsid w:val="001047EF"/>
    <w:rsid w:val="00107D18"/>
    <w:rsid w:val="00111C81"/>
    <w:rsid w:val="00114DA5"/>
    <w:rsid w:val="00114EA4"/>
    <w:rsid w:val="00115CD6"/>
    <w:rsid w:val="0012034F"/>
    <w:rsid w:val="00122290"/>
    <w:rsid w:val="00126CC5"/>
    <w:rsid w:val="00127E44"/>
    <w:rsid w:val="00130381"/>
    <w:rsid w:val="00132C0A"/>
    <w:rsid w:val="00133092"/>
    <w:rsid w:val="00142068"/>
    <w:rsid w:val="00144701"/>
    <w:rsid w:val="00145A81"/>
    <w:rsid w:val="001466EF"/>
    <w:rsid w:val="0015002E"/>
    <w:rsid w:val="001532B7"/>
    <w:rsid w:val="00153E98"/>
    <w:rsid w:val="00161555"/>
    <w:rsid w:val="0016278D"/>
    <w:rsid w:val="001649A3"/>
    <w:rsid w:val="001709A6"/>
    <w:rsid w:val="001771BE"/>
    <w:rsid w:val="00185A98"/>
    <w:rsid w:val="0018778D"/>
    <w:rsid w:val="00187CE2"/>
    <w:rsid w:val="00194DD1"/>
    <w:rsid w:val="00194F9A"/>
    <w:rsid w:val="00196BE4"/>
    <w:rsid w:val="0019751B"/>
    <w:rsid w:val="001A36E9"/>
    <w:rsid w:val="001A393F"/>
    <w:rsid w:val="001A5739"/>
    <w:rsid w:val="001B354A"/>
    <w:rsid w:val="001B3D8A"/>
    <w:rsid w:val="001C1053"/>
    <w:rsid w:val="001C2D31"/>
    <w:rsid w:val="001C4A4B"/>
    <w:rsid w:val="001C5699"/>
    <w:rsid w:val="001C6357"/>
    <w:rsid w:val="001D07C5"/>
    <w:rsid w:val="001D1D57"/>
    <w:rsid w:val="001D34D0"/>
    <w:rsid w:val="001D3610"/>
    <w:rsid w:val="001D5389"/>
    <w:rsid w:val="001E13C3"/>
    <w:rsid w:val="001E175B"/>
    <w:rsid w:val="001E1DEC"/>
    <w:rsid w:val="001E396F"/>
    <w:rsid w:val="001E729E"/>
    <w:rsid w:val="001F34B3"/>
    <w:rsid w:val="001F63FB"/>
    <w:rsid w:val="00200CE6"/>
    <w:rsid w:val="00201F58"/>
    <w:rsid w:val="00211C6C"/>
    <w:rsid w:val="0021279E"/>
    <w:rsid w:val="002168F8"/>
    <w:rsid w:val="0021743A"/>
    <w:rsid w:val="00221A0E"/>
    <w:rsid w:val="00223513"/>
    <w:rsid w:val="00225E7B"/>
    <w:rsid w:val="00232D81"/>
    <w:rsid w:val="002501BC"/>
    <w:rsid w:val="00252FD5"/>
    <w:rsid w:val="002612E4"/>
    <w:rsid w:val="0026435C"/>
    <w:rsid w:val="00266890"/>
    <w:rsid w:val="002705BC"/>
    <w:rsid w:val="00270626"/>
    <w:rsid w:val="0027285C"/>
    <w:rsid w:val="0027361B"/>
    <w:rsid w:val="00277D06"/>
    <w:rsid w:val="0028203E"/>
    <w:rsid w:val="002823BA"/>
    <w:rsid w:val="00282593"/>
    <w:rsid w:val="00284A05"/>
    <w:rsid w:val="002869FB"/>
    <w:rsid w:val="00287574"/>
    <w:rsid w:val="00287912"/>
    <w:rsid w:val="002923C9"/>
    <w:rsid w:val="0029360E"/>
    <w:rsid w:val="00293FC8"/>
    <w:rsid w:val="0029422B"/>
    <w:rsid w:val="002A0632"/>
    <w:rsid w:val="002A190E"/>
    <w:rsid w:val="002A3683"/>
    <w:rsid w:val="002A3861"/>
    <w:rsid w:val="002A68CB"/>
    <w:rsid w:val="002A7054"/>
    <w:rsid w:val="002A70BE"/>
    <w:rsid w:val="002B0282"/>
    <w:rsid w:val="002B0CB3"/>
    <w:rsid w:val="002B4FA3"/>
    <w:rsid w:val="002B586B"/>
    <w:rsid w:val="002B7C7A"/>
    <w:rsid w:val="002C0B92"/>
    <w:rsid w:val="002C1880"/>
    <w:rsid w:val="002C2D32"/>
    <w:rsid w:val="002C39B5"/>
    <w:rsid w:val="002C5111"/>
    <w:rsid w:val="002C5E32"/>
    <w:rsid w:val="002C64D0"/>
    <w:rsid w:val="002C7C7B"/>
    <w:rsid w:val="002D3490"/>
    <w:rsid w:val="002D3D17"/>
    <w:rsid w:val="002D5467"/>
    <w:rsid w:val="002F22DE"/>
    <w:rsid w:val="002F3BBE"/>
    <w:rsid w:val="002F569A"/>
    <w:rsid w:val="002F7721"/>
    <w:rsid w:val="003027BB"/>
    <w:rsid w:val="00302F58"/>
    <w:rsid w:val="00303F13"/>
    <w:rsid w:val="00304097"/>
    <w:rsid w:val="00304FBB"/>
    <w:rsid w:val="003064CC"/>
    <w:rsid w:val="00312019"/>
    <w:rsid w:val="00313807"/>
    <w:rsid w:val="003139B6"/>
    <w:rsid w:val="00313F54"/>
    <w:rsid w:val="00316756"/>
    <w:rsid w:val="00316E52"/>
    <w:rsid w:val="0032210B"/>
    <w:rsid w:val="00325438"/>
    <w:rsid w:val="003260DD"/>
    <w:rsid w:val="0033073F"/>
    <w:rsid w:val="00330C6B"/>
    <w:rsid w:val="00331D72"/>
    <w:rsid w:val="00332975"/>
    <w:rsid w:val="00332E1F"/>
    <w:rsid w:val="00333176"/>
    <w:rsid w:val="0033425F"/>
    <w:rsid w:val="00335AD5"/>
    <w:rsid w:val="00340744"/>
    <w:rsid w:val="00341462"/>
    <w:rsid w:val="00342A29"/>
    <w:rsid w:val="00342B34"/>
    <w:rsid w:val="00343462"/>
    <w:rsid w:val="003445E6"/>
    <w:rsid w:val="00345749"/>
    <w:rsid w:val="00347513"/>
    <w:rsid w:val="00347C26"/>
    <w:rsid w:val="00351046"/>
    <w:rsid w:val="00351E48"/>
    <w:rsid w:val="003526FA"/>
    <w:rsid w:val="0035352E"/>
    <w:rsid w:val="00355547"/>
    <w:rsid w:val="00355C75"/>
    <w:rsid w:val="00360A09"/>
    <w:rsid w:val="00361947"/>
    <w:rsid w:val="0036427B"/>
    <w:rsid w:val="00365A0D"/>
    <w:rsid w:val="00365A26"/>
    <w:rsid w:val="00366290"/>
    <w:rsid w:val="00366C95"/>
    <w:rsid w:val="00366EDD"/>
    <w:rsid w:val="00372235"/>
    <w:rsid w:val="00377832"/>
    <w:rsid w:val="00382267"/>
    <w:rsid w:val="00385BE8"/>
    <w:rsid w:val="003901F0"/>
    <w:rsid w:val="00392FFD"/>
    <w:rsid w:val="003949E1"/>
    <w:rsid w:val="00394B04"/>
    <w:rsid w:val="00395E08"/>
    <w:rsid w:val="003A0927"/>
    <w:rsid w:val="003A1A49"/>
    <w:rsid w:val="003A3105"/>
    <w:rsid w:val="003A6D90"/>
    <w:rsid w:val="003B0BED"/>
    <w:rsid w:val="003B0C2D"/>
    <w:rsid w:val="003B0E7F"/>
    <w:rsid w:val="003B1D40"/>
    <w:rsid w:val="003B6CD3"/>
    <w:rsid w:val="003C058A"/>
    <w:rsid w:val="003C53E1"/>
    <w:rsid w:val="003C5FD4"/>
    <w:rsid w:val="003D46D0"/>
    <w:rsid w:val="003D76DB"/>
    <w:rsid w:val="003E4CE9"/>
    <w:rsid w:val="003E4DB0"/>
    <w:rsid w:val="003E60EA"/>
    <w:rsid w:val="003E6155"/>
    <w:rsid w:val="003E738B"/>
    <w:rsid w:val="003F0A75"/>
    <w:rsid w:val="003F0F63"/>
    <w:rsid w:val="003F146D"/>
    <w:rsid w:val="003F15AE"/>
    <w:rsid w:val="003F45A1"/>
    <w:rsid w:val="003F59D3"/>
    <w:rsid w:val="003F5AFA"/>
    <w:rsid w:val="00402342"/>
    <w:rsid w:val="00402F76"/>
    <w:rsid w:val="00406FA2"/>
    <w:rsid w:val="004131F3"/>
    <w:rsid w:val="0041653A"/>
    <w:rsid w:val="0042099C"/>
    <w:rsid w:val="00423BF0"/>
    <w:rsid w:val="00426A88"/>
    <w:rsid w:val="00426E9E"/>
    <w:rsid w:val="004306F2"/>
    <w:rsid w:val="00436F43"/>
    <w:rsid w:val="0044260F"/>
    <w:rsid w:val="004437DB"/>
    <w:rsid w:val="00451E9B"/>
    <w:rsid w:val="00453ED6"/>
    <w:rsid w:val="0045537F"/>
    <w:rsid w:val="00463F46"/>
    <w:rsid w:val="0046668B"/>
    <w:rsid w:val="00470A2E"/>
    <w:rsid w:val="00473A8E"/>
    <w:rsid w:val="00474DDD"/>
    <w:rsid w:val="00476963"/>
    <w:rsid w:val="00480604"/>
    <w:rsid w:val="004825FE"/>
    <w:rsid w:val="0048354C"/>
    <w:rsid w:val="00490BA5"/>
    <w:rsid w:val="0049571C"/>
    <w:rsid w:val="00497F01"/>
    <w:rsid w:val="004A5AF6"/>
    <w:rsid w:val="004B3172"/>
    <w:rsid w:val="004B3FE0"/>
    <w:rsid w:val="004B4104"/>
    <w:rsid w:val="004B4B67"/>
    <w:rsid w:val="004C03AE"/>
    <w:rsid w:val="004C26F9"/>
    <w:rsid w:val="004C4057"/>
    <w:rsid w:val="004D2D67"/>
    <w:rsid w:val="004D37F7"/>
    <w:rsid w:val="004D383C"/>
    <w:rsid w:val="004D4384"/>
    <w:rsid w:val="004D6517"/>
    <w:rsid w:val="004E0E2E"/>
    <w:rsid w:val="004E0E44"/>
    <w:rsid w:val="004E1028"/>
    <w:rsid w:val="004E3E59"/>
    <w:rsid w:val="004E5A8F"/>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16FCB"/>
    <w:rsid w:val="00522D20"/>
    <w:rsid w:val="005256AD"/>
    <w:rsid w:val="005264D5"/>
    <w:rsid w:val="0052789D"/>
    <w:rsid w:val="00532799"/>
    <w:rsid w:val="005349AB"/>
    <w:rsid w:val="00535151"/>
    <w:rsid w:val="00535AA6"/>
    <w:rsid w:val="00535DB5"/>
    <w:rsid w:val="00536901"/>
    <w:rsid w:val="00536B85"/>
    <w:rsid w:val="00544C42"/>
    <w:rsid w:val="00546B99"/>
    <w:rsid w:val="005604BA"/>
    <w:rsid w:val="00561EC1"/>
    <w:rsid w:val="0056440D"/>
    <w:rsid w:val="005655DF"/>
    <w:rsid w:val="00565C4B"/>
    <w:rsid w:val="005674BE"/>
    <w:rsid w:val="00567A1E"/>
    <w:rsid w:val="00576B0D"/>
    <w:rsid w:val="00577FF8"/>
    <w:rsid w:val="005822DD"/>
    <w:rsid w:val="00584C5E"/>
    <w:rsid w:val="005932FD"/>
    <w:rsid w:val="005934DA"/>
    <w:rsid w:val="00593532"/>
    <w:rsid w:val="00594C7D"/>
    <w:rsid w:val="00595ABA"/>
    <w:rsid w:val="00597722"/>
    <w:rsid w:val="005A0388"/>
    <w:rsid w:val="005A1F00"/>
    <w:rsid w:val="005A23B9"/>
    <w:rsid w:val="005A4EAB"/>
    <w:rsid w:val="005A5A28"/>
    <w:rsid w:val="005A7D9B"/>
    <w:rsid w:val="005B0786"/>
    <w:rsid w:val="005B1220"/>
    <w:rsid w:val="005B17EF"/>
    <w:rsid w:val="005B5E28"/>
    <w:rsid w:val="005B69A5"/>
    <w:rsid w:val="005B6AB8"/>
    <w:rsid w:val="005B7394"/>
    <w:rsid w:val="005C0F83"/>
    <w:rsid w:val="005C26A6"/>
    <w:rsid w:val="005C455E"/>
    <w:rsid w:val="005C4AD3"/>
    <w:rsid w:val="005C785A"/>
    <w:rsid w:val="005D2BAA"/>
    <w:rsid w:val="005D3109"/>
    <w:rsid w:val="005D716B"/>
    <w:rsid w:val="005E01CB"/>
    <w:rsid w:val="005E0261"/>
    <w:rsid w:val="005E389A"/>
    <w:rsid w:val="005E493E"/>
    <w:rsid w:val="005E4A34"/>
    <w:rsid w:val="005E740D"/>
    <w:rsid w:val="005F1862"/>
    <w:rsid w:val="005F3EBE"/>
    <w:rsid w:val="005F7303"/>
    <w:rsid w:val="0060152D"/>
    <w:rsid w:val="00601701"/>
    <w:rsid w:val="006040FF"/>
    <w:rsid w:val="0060429D"/>
    <w:rsid w:val="00604541"/>
    <w:rsid w:val="00611B4A"/>
    <w:rsid w:val="00612E7E"/>
    <w:rsid w:val="0061551C"/>
    <w:rsid w:val="00615552"/>
    <w:rsid w:val="00621135"/>
    <w:rsid w:val="0062139C"/>
    <w:rsid w:val="00621CF1"/>
    <w:rsid w:val="00626777"/>
    <w:rsid w:val="00634982"/>
    <w:rsid w:val="00645C63"/>
    <w:rsid w:val="00647564"/>
    <w:rsid w:val="00650106"/>
    <w:rsid w:val="00654492"/>
    <w:rsid w:val="00656195"/>
    <w:rsid w:val="00660416"/>
    <w:rsid w:val="00660C84"/>
    <w:rsid w:val="006647D2"/>
    <w:rsid w:val="00667FCD"/>
    <w:rsid w:val="00672A16"/>
    <w:rsid w:val="006770C4"/>
    <w:rsid w:val="006800C0"/>
    <w:rsid w:val="00680619"/>
    <w:rsid w:val="00684AE6"/>
    <w:rsid w:val="00686FA3"/>
    <w:rsid w:val="006916CB"/>
    <w:rsid w:val="00692200"/>
    <w:rsid w:val="00692ADE"/>
    <w:rsid w:val="006964E9"/>
    <w:rsid w:val="00696C01"/>
    <w:rsid w:val="006A3F6C"/>
    <w:rsid w:val="006A7273"/>
    <w:rsid w:val="006A77C2"/>
    <w:rsid w:val="006B045D"/>
    <w:rsid w:val="006B27C5"/>
    <w:rsid w:val="006B6CFA"/>
    <w:rsid w:val="006B76CD"/>
    <w:rsid w:val="006C4F9D"/>
    <w:rsid w:val="006C791D"/>
    <w:rsid w:val="006C7C11"/>
    <w:rsid w:val="006D186A"/>
    <w:rsid w:val="006D3598"/>
    <w:rsid w:val="006D5D99"/>
    <w:rsid w:val="006E0307"/>
    <w:rsid w:val="006E2287"/>
    <w:rsid w:val="006E26B6"/>
    <w:rsid w:val="006E5F3A"/>
    <w:rsid w:val="006E7563"/>
    <w:rsid w:val="006F1CF0"/>
    <w:rsid w:val="006F38FA"/>
    <w:rsid w:val="006F3BAF"/>
    <w:rsid w:val="006F537B"/>
    <w:rsid w:val="006F6145"/>
    <w:rsid w:val="007005A9"/>
    <w:rsid w:val="00703819"/>
    <w:rsid w:val="007058F5"/>
    <w:rsid w:val="00706234"/>
    <w:rsid w:val="00706974"/>
    <w:rsid w:val="007139AD"/>
    <w:rsid w:val="007140AC"/>
    <w:rsid w:val="00716AD9"/>
    <w:rsid w:val="00716D6A"/>
    <w:rsid w:val="007201A4"/>
    <w:rsid w:val="007210AC"/>
    <w:rsid w:val="00723A1B"/>
    <w:rsid w:val="00725219"/>
    <w:rsid w:val="007262B1"/>
    <w:rsid w:val="00726A1B"/>
    <w:rsid w:val="00726EDF"/>
    <w:rsid w:val="00731607"/>
    <w:rsid w:val="00732821"/>
    <w:rsid w:val="00737D72"/>
    <w:rsid w:val="007432B1"/>
    <w:rsid w:val="00745ACB"/>
    <w:rsid w:val="00746E94"/>
    <w:rsid w:val="00750198"/>
    <w:rsid w:val="00752FB0"/>
    <w:rsid w:val="007614E5"/>
    <w:rsid w:val="00764B0B"/>
    <w:rsid w:val="00764DB3"/>
    <w:rsid w:val="00767E46"/>
    <w:rsid w:val="00772243"/>
    <w:rsid w:val="007744F1"/>
    <w:rsid w:val="0077697A"/>
    <w:rsid w:val="00776A02"/>
    <w:rsid w:val="00777079"/>
    <w:rsid w:val="00777601"/>
    <w:rsid w:val="007801E3"/>
    <w:rsid w:val="00780FB8"/>
    <w:rsid w:val="00784D9A"/>
    <w:rsid w:val="0078519B"/>
    <w:rsid w:val="00790B5B"/>
    <w:rsid w:val="00790F2F"/>
    <w:rsid w:val="00791616"/>
    <w:rsid w:val="00792A26"/>
    <w:rsid w:val="00797160"/>
    <w:rsid w:val="00797509"/>
    <w:rsid w:val="00797B7F"/>
    <w:rsid w:val="007A0483"/>
    <w:rsid w:val="007A4485"/>
    <w:rsid w:val="007A4CE4"/>
    <w:rsid w:val="007A5D28"/>
    <w:rsid w:val="007A6757"/>
    <w:rsid w:val="007A720E"/>
    <w:rsid w:val="007A73F3"/>
    <w:rsid w:val="007B1D73"/>
    <w:rsid w:val="007B4963"/>
    <w:rsid w:val="007C0B3D"/>
    <w:rsid w:val="007C119A"/>
    <w:rsid w:val="007C4F27"/>
    <w:rsid w:val="007D0D68"/>
    <w:rsid w:val="007D1331"/>
    <w:rsid w:val="007D21FB"/>
    <w:rsid w:val="007D380B"/>
    <w:rsid w:val="007D6684"/>
    <w:rsid w:val="007D7400"/>
    <w:rsid w:val="007E1156"/>
    <w:rsid w:val="007E21D8"/>
    <w:rsid w:val="007E29DE"/>
    <w:rsid w:val="007E3E80"/>
    <w:rsid w:val="007F1683"/>
    <w:rsid w:val="007F3400"/>
    <w:rsid w:val="007F4288"/>
    <w:rsid w:val="007F4885"/>
    <w:rsid w:val="007F5F23"/>
    <w:rsid w:val="00800BDE"/>
    <w:rsid w:val="00800D56"/>
    <w:rsid w:val="00804DA9"/>
    <w:rsid w:val="0080580F"/>
    <w:rsid w:val="00806DE6"/>
    <w:rsid w:val="0081130F"/>
    <w:rsid w:val="00815FDB"/>
    <w:rsid w:val="0083006A"/>
    <w:rsid w:val="008300AB"/>
    <w:rsid w:val="0083060B"/>
    <w:rsid w:val="00835F44"/>
    <w:rsid w:val="00837311"/>
    <w:rsid w:val="0084168F"/>
    <w:rsid w:val="00846877"/>
    <w:rsid w:val="00852F9B"/>
    <w:rsid w:val="00854E03"/>
    <w:rsid w:val="0085674B"/>
    <w:rsid w:val="008567F5"/>
    <w:rsid w:val="00861964"/>
    <w:rsid w:val="0086207F"/>
    <w:rsid w:val="008642ED"/>
    <w:rsid w:val="00864464"/>
    <w:rsid w:val="0086579F"/>
    <w:rsid w:val="00871BFB"/>
    <w:rsid w:val="00873E68"/>
    <w:rsid w:val="00874539"/>
    <w:rsid w:val="00875493"/>
    <w:rsid w:val="008836C1"/>
    <w:rsid w:val="00884064"/>
    <w:rsid w:val="00885668"/>
    <w:rsid w:val="0088780B"/>
    <w:rsid w:val="0089105C"/>
    <w:rsid w:val="00891315"/>
    <w:rsid w:val="008913F9"/>
    <w:rsid w:val="008919C2"/>
    <w:rsid w:val="0089401C"/>
    <w:rsid w:val="008948AD"/>
    <w:rsid w:val="008A0F40"/>
    <w:rsid w:val="008A0FE7"/>
    <w:rsid w:val="008A21C3"/>
    <w:rsid w:val="008A282B"/>
    <w:rsid w:val="008A2FE8"/>
    <w:rsid w:val="008A33BC"/>
    <w:rsid w:val="008A4166"/>
    <w:rsid w:val="008A706B"/>
    <w:rsid w:val="008B02D8"/>
    <w:rsid w:val="008B60A7"/>
    <w:rsid w:val="008C27CE"/>
    <w:rsid w:val="008C3658"/>
    <w:rsid w:val="008C4633"/>
    <w:rsid w:val="008D022E"/>
    <w:rsid w:val="008D0705"/>
    <w:rsid w:val="008D2ECE"/>
    <w:rsid w:val="008D7B93"/>
    <w:rsid w:val="008D7C10"/>
    <w:rsid w:val="008E218C"/>
    <w:rsid w:val="008E2484"/>
    <w:rsid w:val="008E4B31"/>
    <w:rsid w:val="008F0EBC"/>
    <w:rsid w:val="008F1DBC"/>
    <w:rsid w:val="008F6C25"/>
    <w:rsid w:val="008F7547"/>
    <w:rsid w:val="009016C8"/>
    <w:rsid w:val="009021B4"/>
    <w:rsid w:val="009024F5"/>
    <w:rsid w:val="009036EA"/>
    <w:rsid w:val="009040D1"/>
    <w:rsid w:val="00907917"/>
    <w:rsid w:val="00911B98"/>
    <w:rsid w:val="00914F1A"/>
    <w:rsid w:val="00917066"/>
    <w:rsid w:val="009209E3"/>
    <w:rsid w:val="00924D35"/>
    <w:rsid w:val="00924D57"/>
    <w:rsid w:val="009265E3"/>
    <w:rsid w:val="00930B6F"/>
    <w:rsid w:val="00933812"/>
    <w:rsid w:val="00942529"/>
    <w:rsid w:val="00942619"/>
    <w:rsid w:val="009431EF"/>
    <w:rsid w:val="009460B7"/>
    <w:rsid w:val="00950DF0"/>
    <w:rsid w:val="00953405"/>
    <w:rsid w:val="00953F5E"/>
    <w:rsid w:val="0095547B"/>
    <w:rsid w:val="00955D53"/>
    <w:rsid w:val="00956938"/>
    <w:rsid w:val="00956AAF"/>
    <w:rsid w:val="0096193F"/>
    <w:rsid w:val="00962D80"/>
    <w:rsid w:val="00962ED9"/>
    <w:rsid w:val="00964F69"/>
    <w:rsid w:val="0096500E"/>
    <w:rsid w:val="0096521D"/>
    <w:rsid w:val="00965D8C"/>
    <w:rsid w:val="0096646F"/>
    <w:rsid w:val="0096666C"/>
    <w:rsid w:val="00966F48"/>
    <w:rsid w:val="00970B2A"/>
    <w:rsid w:val="00972110"/>
    <w:rsid w:val="00974B6F"/>
    <w:rsid w:val="00975946"/>
    <w:rsid w:val="00982982"/>
    <w:rsid w:val="00982D63"/>
    <w:rsid w:val="00983390"/>
    <w:rsid w:val="0099010B"/>
    <w:rsid w:val="009A0ADC"/>
    <w:rsid w:val="009A1C0A"/>
    <w:rsid w:val="009A3399"/>
    <w:rsid w:val="009A5EAF"/>
    <w:rsid w:val="009A6608"/>
    <w:rsid w:val="009A7BE3"/>
    <w:rsid w:val="009B58CA"/>
    <w:rsid w:val="009B70A4"/>
    <w:rsid w:val="009B7760"/>
    <w:rsid w:val="009C1BB9"/>
    <w:rsid w:val="009C3539"/>
    <w:rsid w:val="009C569A"/>
    <w:rsid w:val="009C5EB7"/>
    <w:rsid w:val="009D1EF8"/>
    <w:rsid w:val="009D37B3"/>
    <w:rsid w:val="009D38F0"/>
    <w:rsid w:val="009D62A0"/>
    <w:rsid w:val="009D7F90"/>
    <w:rsid w:val="009E1293"/>
    <w:rsid w:val="009E3281"/>
    <w:rsid w:val="009E3403"/>
    <w:rsid w:val="009E52F7"/>
    <w:rsid w:val="009E5874"/>
    <w:rsid w:val="009E597B"/>
    <w:rsid w:val="009F0B3E"/>
    <w:rsid w:val="009F255C"/>
    <w:rsid w:val="00A0079D"/>
    <w:rsid w:val="00A04979"/>
    <w:rsid w:val="00A05382"/>
    <w:rsid w:val="00A07ACB"/>
    <w:rsid w:val="00A154A0"/>
    <w:rsid w:val="00A20BDA"/>
    <w:rsid w:val="00A218BE"/>
    <w:rsid w:val="00A22E41"/>
    <w:rsid w:val="00A250CA"/>
    <w:rsid w:val="00A26B02"/>
    <w:rsid w:val="00A31138"/>
    <w:rsid w:val="00A362B1"/>
    <w:rsid w:val="00A36719"/>
    <w:rsid w:val="00A405CA"/>
    <w:rsid w:val="00A424DC"/>
    <w:rsid w:val="00A42ADD"/>
    <w:rsid w:val="00A44D21"/>
    <w:rsid w:val="00A52751"/>
    <w:rsid w:val="00A52785"/>
    <w:rsid w:val="00A54991"/>
    <w:rsid w:val="00A562D5"/>
    <w:rsid w:val="00A57BCE"/>
    <w:rsid w:val="00A629DF"/>
    <w:rsid w:val="00A64579"/>
    <w:rsid w:val="00A656A5"/>
    <w:rsid w:val="00A74214"/>
    <w:rsid w:val="00A80CE4"/>
    <w:rsid w:val="00A81486"/>
    <w:rsid w:val="00A818B9"/>
    <w:rsid w:val="00A82282"/>
    <w:rsid w:val="00A832FB"/>
    <w:rsid w:val="00A85CB5"/>
    <w:rsid w:val="00A87C81"/>
    <w:rsid w:val="00A92667"/>
    <w:rsid w:val="00A97BF0"/>
    <w:rsid w:val="00A97D7D"/>
    <w:rsid w:val="00AA031B"/>
    <w:rsid w:val="00AA1F78"/>
    <w:rsid w:val="00AA2367"/>
    <w:rsid w:val="00AA366A"/>
    <w:rsid w:val="00AA3E30"/>
    <w:rsid w:val="00AA5ECB"/>
    <w:rsid w:val="00AA72B4"/>
    <w:rsid w:val="00AA7F14"/>
    <w:rsid w:val="00AB58AB"/>
    <w:rsid w:val="00AB6B3F"/>
    <w:rsid w:val="00AC00C9"/>
    <w:rsid w:val="00AC13A6"/>
    <w:rsid w:val="00AC2236"/>
    <w:rsid w:val="00AC3017"/>
    <w:rsid w:val="00AC3720"/>
    <w:rsid w:val="00AC690F"/>
    <w:rsid w:val="00AD0990"/>
    <w:rsid w:val="00AD2D9C"/>
    <w:rsid w:val="00AD386D"/>
    <w:rsid w:val="00AD4AA1"/>
    <w:rsid w:val="00AD5031"/>
    <w:rsid w:val="00AD53BB"/>
    <w:rsid w:val="00AD5D1E"/>
    <w:rsid w:val="00AD6990"/>
    <w:rsid w:val="00AE045A"/>
    <w:rsid w:val="00AE1149"/>
    <w:rsid w:val="00AF092C"/>
    <w:rsid w:val="00AF0C01"/>
    <w:rsid w:val="00AF0C86"/>
    <w:rsid w:val="00AF3CA6"/>
    <w:rsid w:val="00AF52DC"/>
    <w:rsid w:val="00B006B6"/>
    <w:rsid w:val="00B031DE"/>
    <w:rsid w:val="00B0409D"/>
    <w:rsid w:val="00B05522"/>
    <w:rsid w:val="00B05B86"/>
    <w:rsid w:val="00B06A24"/>
    <w:rsid w:val="00B075B9"/>
    <w:rsid w:val="00B07947"/>
    <w:rsid w:val="00B1060F"/>
    <w:rsid w:val="00B13D77"/>
    <w:rsid w:val="00B1506E"/>
    <w:rsid w:val="00B156A4"/>
    <w:rsid w:val="00B15882"/>
    <w:rsid w:val="00B17608"/>
    <w:rsid w:val="00B21F86"/>
    <w:rsid w:val="00B22BD2"/>
    <w:rsid w:val="00B26CAC"/>
    <w:rsid w:val="00B3126E"/>
    <w:rsid w:val="00B33504"/>
    <w:rsid w:val="00B42B80"/>
    <w:rsid w:val="00B4330F"/>
    <w:rsid w:val="00B44E39"/>
    <w:rsid w:val="00B45E76"/>
    <w:rsid w:val="00B45FF3"/>
    <w:rsid w:val="00B55935"/>
    <w:rsid w:val="00B55EDE"/>
    <w:rsid w:val="00B625E8"/>
    <w:rsid w:val="00B62850"/>
    <w:rsid w:val="00B70E13"/>
    <w:rsid w:val="00B724DB"/>
    <w:rsid w:val="00B73BC6"/>
    <w:rsid w:val="00B752E9"/>
    <w:rsid w:val="00B77D0D"/>
    <w:rsid w:val="00B80576"/>
    <w:rsid w:val="00B816FD"/>
    <w:rsid w:val="00B837B4"/>
    <w:rsid w:val="00B842E4"/>
    <w:rsid w:val="00B84F7B"/>
    <w:rsid w:val="00B86958"/>
    <w:rsid w:val="00B905DD"/>
    <w:rsid w:val="00B91F6B"/>
    <w:rsid w:val="00B9351E"/>
    <w:rsid w:val="00B94739"/>
    <w:rsid w:val="00BA03DF"/>
    <w:rsid w:val="00BA2B40"/>
    <w:rsid w:val="00BA36CC"/>
    <w:rsid w:val="00BA480C"/>
    <w:rsid w:val="00BB1040"/>
    <w:rsid w:val="00BB1F5B"/>
    <w:rsid w:val="00BB5EEA"/>
    <w:rsid w:val="00BB6B95"/>
    <w:rsid w:val="00BC5BB9"/>
    <w:rsid w:val="00BC69B7"/>
    <w:rsid w:val="00BD19DA"/>
    <w:rsid w:val="00BD2242"/>
    <w:rsid w:val="00BD23E8"/>
    <w:rsid w:val="00BD398C"/>
    <w:rsid w:val="00BD5876"/>
    <w:rsid w:val="00BD7ECB"/>
    <w:rsid w:val="00BE25BA"/>
    <w:rsid w:val="00BE29D9"/>
    <w:rsid w:val="00BE2FBD"/>
    <w:rsid w:val="00BE4A99"/>
    <w:rsid w:val="00BF0E18"/>
    <w:rsid w:val="00BF15D7"/>
    <w:rsid w:val="00BF1E0E"/>
    <w:rsid w:val="00BF38D0"/>
    <w:rsid w:val="00BF7193"/>
    <w:rsid w:val="00C01DAC"/>
    <w:rsid w:val="00C06E8D"/>
    <w:rsid w:val="00C14223"/>
    <w:rsid w:val="00C17D6D"/>
    <w:rsid w:val="00C226A2"/>
    <w:rsid w:val="00C25F8F"/>
    <w:rsid w:val="00C274FE"/>
    <w:rsid w:val="00C3082A"/>
    <w:rsid w:val="00C31EFE"/>
    <w:rsid w:val="00C333BE"/>
    <w:rsid w:val="00C338D7"/>
    <w:rsid w:val="00C358CF"/>
    <w:rsid w:val="00C3724B"/>
    <w:rsid w:val="00C411E5"/>
    <w:rsid w:val="00C41977"/>
    <w:rsid w:val="00C45BF3"/>
    <w:rsid w:val="00C474C2"/>
    <w:rsid w:val="00C475C9"/>
    <w:rsid w:val="00C515B8"/>
    <w:rsid w:val="00C52F37"/>
    <w:rsid w:val="00C53E4B"/>
    <w:rsid w:val="00C544C4"/>
    <w:rsid w:val="00C55FA9"/>
    <w:rsid w:val="00C56213"/>
    <w:rsid w:val="00C57E69"/>
    <w:rsid w:val="00C613E7"/>
    <w:rsid w:val="00C61D4A"/>
    <w:rsid w:val="00C626DB"/>
    <w:rsid w:val="00C6470C"/>
    <w:rsid w:val="00C658F9"/>
    <w:rsid w:val="00C6600F"/>
    <w:rsid w:val="00C67941"/>
    <w:rsid w:val="00C67D7C"/>
    <w:rsid w:val="00C67EE6"/>
    <w:rsid w:val="00C71487"/>
    <w:rsid w:val="00C7250B"/>
    <w:rsid w:val="00C72F44"/>
    <w:rsid w:val="00C738F1"/>
    <w:rsid w:val="00C741B9"/>
    <w:rsid w:val="00C742BD"/>
    <w:rsid w:val="00C768CD"/>
    <w:rsid w:val="00C7704B"/>
    <w:rsid w:val="00C80A7C"/>
    <w:rsid w:val="00C84D82"/>
    <w:rsid w:val="00C85819"/>
    <w:rsid w:val="00C865DB"/>
    <w:rsid w:val="00C938A9"/>
    <w:rsid w:val="00C941A7"/>
    <w:rsid w:val="00C96E1B"/>
    <w:rsid w:val="00CA0CAC"/>
    <w:rsid w:val="00CA5C9F"/>
    <w:rsid w:val="00CA753F"/>
    <w:rsid w:val="00CB0B70"/>
    <w:rsid w:val="00CB48CD"/>
    <w:rsid w:val="00CB6302"/>
    <w:rsid w:val="00CC0EB4"/>
    <w:rsid w:val="00CC124C"/>
    <w:rsid w:val="00CC386C"/>
    <w:rsid w:val="00CC5212"/>
    <w:rsid w:val="00CD1625"/>
    <w:rsid w:val="00CD57BE"/>
    <w:rsid w:val="00CD5871"/>
    <w:rsid w:val="00CD5D48"/>
    <w:rsid w:val="00CE1D23"/>
    <w:rsid w:val="00CE47FB"/>
    <w:rsid w:val="00CE6678"/>
    <w:rsid w:val="00CF4E56"/>
    <w:rsid w:val="00CF611F"/>
    <w:rsid w:val="00CF6F45"/>
    <w:rsid w:val="00CF7215"/>
    <w:rsid w:val="00CF78EE"/>
    <w:rsid w:val="00D053FB"/>
    <w:rsid w:val="00D054ED"/>
    <w:rsid w:val="00D108FC"/>
    <w:rsid w:val="00D113F2"/>
    <w:rsid w:val="00D11CDA"/>
    <w:rsid w:val="00D12BF7"/>
    <w:rsid w:val="00D14324"/>
    <w:rsid w:val="00D155DC"/>
    <w:rsid w:val="00D20235"/>
    <w:rsid w:val="00D213F0"/>
    <w:rsid w:val="00D31B40"/>
    <w:rsid w:val="00D3386A"/>
    <w:rsid w:val="00D33C3F"/>
    <w:rsid w:val="00D34CD3"/>
    <w:rsid w:val="00D34F3D"/>
    <w:rsid w:val="00D36EF4"/>
    <w:rsid w:val="00D4315A"/>
    <w:rsid w:val="00D47047"/>
    <w:rsid w:val="00D54C68"/>
    <w:rsid w:val="00D555CF"/>
    <w:rsid w:val="00D555E0"/>
    <w:rsid w:val="00D55B48"/>
    <w:rsid w:val="00D57C0E"/>
    <w:rsid w:val="00D60570"/>
    <w:rsid w:val="00D6295E"/>
    <w:rsid w:val="00D63A52"/>
    <w:rsid w:val="00D63E8B"/>
    <w:rsid w:val="00D64EF6"/>
    <w:rsid w:val="00D728F7"/>
    <w:rsid w:val="00D7530E"/>
    <w:rsid w:val="00D81F66"/>
    <w:rsid w:val="00D842D1"/>
    <w:rsid w:val="00D8445C"/>
    <w:rsid w:val="00D85460"/>
    <w:rsid w:val="00D90240"/>
    <w:rsid w:val="00D90264"/>
    <w:rsid w:val="00D97D05"/>
    <w:rsid w:val="00DA0D3C"/>
    <w:rsid w:val="00DA658F"/>
    <w:rsid w:val="00DB2BB0"/>
    <w:rsid w:val="00DB2D9D"/>
    <w:rsid w:val="00DB3A66"/>
    <w:rsid w:val="00DB40C1"/>
    <w:rsid w:val="00DB436B"/>
    <w:rsid w:val="00DB77BC"/>
    <w:rsid w:val="00DC0C13"/>
    <w:rsid w:val="00DC5BAB"/>
    <w:rsid w:val="00DC7472"/>
    <w:rsid w:val="00DD0F95"/>
    <w:rsid w:val="00DD1BB4"/>
    <w:rsid w:val="00DD1D2D"/>
    <w:rsid w:val="00DD6138"/>
    <w:rsid w:val="00DD6649"/>
    <w:rsid w:val="00DE2CFA"/>
    <w:rsid w:val="00DE6DE5"/>
    <w:rsid w:val="00DE7458"/>
    <w:rsid w:val="00DE7ED9"/>
    <w:rsid w:val="00DF1D9A"/>
    <w:rsid w:val="00DF24AC"/>
    <w:rsid w:val="00DF3AB0"/>
    <w:rsid w:val="00DF6701"/>
    <w:rsid w:val="00E00C1A"/>
    <w:rsid w:val="00E01F98"/>
    <w:rsid w:val="00E06CD7"/>
    <w:rsid w:val="00E137D5"/>
    <w:rsid w:val="00E13815"/>
    <w:rsid w:val="00E15BC3"/>
    <w:rsid w:val="00E16A68"/>
    <w:rsid w:val="00E20F3E"/>
    <w:rsid w:val="00E335D5"/>
    <w:rsid w:val="00E3366D"/>
    <w:rsid w:val="00E34B0A"/>
    <w:rsid w:val="00E36400"/>
    <w:rsid w:val="00E373B2"/>
    <w:rsid w:val="00E42487"/>
    <w:rsid w:val="00E427EB"/>
    <w:rsid w:val="00E441D3"/>
    <w:rsid w:val="00E46BF7"/>
    <w:rsid w:val="00E513E3"/>
    <w:rsid w:val="00E53591"/>
    <w:rsid w:val="00E540FF"/>
    <w:rsid w:val="00E55ABB"/>
    <w:rsid w:val="00E57E8C"/>
    <w:rsid w:val="00E60947"/>
    <w:rsid w:val="00E60B48"/>
    <w:rsid w:val="00E60CF7"/>
    <w:rsid w:val="00E615A6"/>
    <w:rsid w:val="00E67D68"/>
    <w:rsid w:val="00E7062B"/>
    <w:rsid w:val="00E71D7A"/>
    <w:rsid w:val="00E742FE"/>
    <w:rsid w:val="00E751D3"/>
    <w:rsid w:val="00E75AFC"/>
    <w:rsid w:val="00E761AE"/>
    <w:rsid w:val="00E76D48"/>
    <w:rsid w:val="00E76E9D"/>
    <w:rsid w:val="00E779AC"/>
    <w:rsid w:val="00E81276"/>
    <w:rsid w:val="00E826CB"/>
    <w:rsid w:val="00E843E1"/>
    <w:rsid w:val="00E8503C"/>
    <w:rsid w:val="00E86068"/>
    <w:rsid w:val="00E87622"/>
    <w:rsid w:val="00E90FF3"/>
    <w:rsid w:val="00E93B3D"/>
    <w:rsid w:val="00E94976"/>
    <w:rsid w:val="00E961C5"/>
    <w:rsid w:val="00E9677F"/>
    <w:rsid w:val="00E978BE"/>
    <w:rsid w:val="00EA3BA5"/>
    <w:rsid w:val="00EA5CAC"/>
    <w:rsid w:val="00EB0A1A"/>
    <w:rsid w:val="00EB2415"/>
    <w:rsid w:val="00EB265E"/>
    <w:rsid w:val="00EB5EEF"/>
    <w:rsid w:val="00EB652F"/>
    <w:rsid w:val="00EB78AE"/>
    <w:rsid w:val="00ED10AD"/>
    <w:rsid w:val="00ED30B1"/>
    <w:rsid w:val="00ED313D"/>
    <w:rsid w:val="00ED40D0"/>
    <w:rsid w:val="00EE217C"/>
    <w:rsid w:val="00EE25A0"/>
    <w:rsid w:val="00EE4301"/>
    <w:rsid w:val="00EE512E"/>
    <w:rsid w:val="00EE5FC5"/>
    <w:rsid w:val="00EE6434"/>
    <w:rsid w:val="00EF0A4F"/>
    <w:rsid w:val="00EF110D"/>
    <w:rsid w:val="00EF1761"/>
    <w:rsid w:val="00EF2713"/>
    <w:rsid w:val="00EF43C5"/>
    <w:rsid w:val="00EF57A5"/>
    <w:rsid w:val="00EF6E24"/>
    <w:rsid w:val="00F04012"/>
    <w:rsid w:val="00F0462C"/>
    <w:rsid w:val="00F05B31"/>
    <w:rsid w:val="00F0611E"/>
    <w:rsid w:val="00F10B10"/>
    <w:rsid w:val="00F14672"/>
    <w:rsid w:val="00F15D14"/>
    <w:rsid w:val="00F16F3E"/>
    <w:rsid w:val="00F17746"/>
    <w:rsid w:val="00F1781B"/>
    <w:rsid w:val="00F20D2E"/>
    <w:rsid w:val="00F21B93"/>
    <w:rsid w:val="00F2265B"/>
    <w:rsid w:val="00F300BE"/>
    <w:rsid w:val="00F32465"/>
    <w:rsid w:val="00F33B0C"/>
    <w:rsid w:val="00F33BDF"/>
    <w:rsid w:val="00F350F3"/>
    <w:rsid w:val="00F43074"/>
    <w:rsid w:val="00F4508F"/>
    <w:rsid w:val="00F463BF"/>
    <w:rsid w:val="00F476C0"/>
    <w:rsid w:val="00F504C3"/>
    <w:rsid w:val="00F5072B"/>
    <w:rsid w:val="00F50B54"/>
    <w:rsid w:val="00F51AA5"/>
    <w:rsid w:val="00F51AF2"/>
    <w:rsid w:val="00F531A5"/>
    <w:rsid w:val="00F53D2A"/>
    <w:rsid w:val="00F6139F"/>
    <w:rsid w:val="00F61AB3"/>
    <w:rsid w:val="00F628E8"/>
    <w:rsid w:val="00F67B9D"/>
    <w:rsid w:val="00F700E6"/>
    <w:rsid w:val="00F750FE"/>
    <w:rsid w:val="00F75E3B"/>
    <w:rsid w:val="00F767C7"/>
    <w:rsid w:val="00F85AFA"/>
    <w:rsid w:val="00F9168D"/>
    <w:rsid w:val="00F920D8"/>
    <w:rsid w:val="00F92EE3"/>
    <w:rsid w:val="00F93945"/>
    <w:rsid w:val="00F94C2D"/>
    <w:rsid w:val="00F94EA8"/>
    <w:rsid w:val="00F95C76"/>
    <w:rsid w:val="00F96001"/>
    <w:rsid w:val="00FA25AD"/>
    <w:rsid w:val="00FA3305"/>
    <w:rsid w:val="00FA4077"/>
    <w:rsid w:val="00FA42C7"/>
    <w:rsid w:val="00FA68A3"/>
    <w:rsid w:val="00FA70A1"/>
    <w:rsid w:val="00FA7C55"/>
    <w:rsid w:val="00FB0167"/>
    <w:rsid w:val="00FB0CBB"/>
    <w:rsid w:val="00FB23E7"/>
    <w:rsid w:val="00FB25EF"/>
    <w:rsid w:val="00FB339C"/>
    <w:rsid w:val="00FB3B9F"/>
    <w:rsid w:val="00FB4006"/>
    <w:rsid w:val="00FB4943"/>
    <w:rsid w:val="00FB5D93"/>
    <w:rsid w:val="00FB6AB1"/>
    <w:rsid w:val="00FC0023"/>
    <w:rsid w:val="00FC1D70"/>
    <w:rsid w:val="00FC20DE"/>
    <w:rsid w:val="00FC2263"/>
    <w:rsid w:val="00FC27F2"/>
    <w:rsid w:val="00FC3EF9"/>
    <w:rsid w:val="00FC44CF"/>
    <w:rsid w:val="00FC48A7"/>
    <w:rsid w:val="00FC5624"/>
    <w:rsid w:val="00FD02B5"/>
    <w:rsid w:val="00FD133B"/>
    <w:rsid w:val="00FD1380"/>
    <w:rsid w:val="00FD1405"/>
    <w:rsid w:val="00FD1E72"/>
    <w:rsid w:val="00FD526F"/>
    <w:rsid w:val="00FD5F14"/>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 w:type="character" w:customStyle="1" w:styleId="authors">
    <w:name w:val="authors"/>
    <w:basedOn w:val="DefaultParagraphFont"/>
    <w:rsid w:val="00FD526F"/>
  </w:style>
  <w:style w:type="character" w:customStyle="1" w:styleId="Date1">
    <w:name w:val="Date1"/>
    <w:basedOn w:val="DefaultParagraphFont"/>
    <w:rsid w:val="00FD526F"/>
  </w:style>
  <w:style w:type="character" w:customStyle="1" w:styleId="arttitle">
    <w:name w:val="art_title"/>
    <w:basedOn w:val="DefaultParagraphFont"/>
    <w:rsid w:val="00FD526F"/>
  </w:style>
  <w:style w:type="character" w:customStyle="1" w:styleId="serialtitle">
    <w:name w:val="serial_title"/>
    <w:basedOn w:val="DefaultParagraphFont"/>
    <w:rsid w:val="00FD526F"/>
  </w:style>
  <w:style w:type="character" w:customStyle="1" w:styleId="volumeissue">
    <w:name w:val="volume_issue"/>
    <w:basedOn w:val="DefaultParagraphFont"/>
    <w:rsid w:val="00FD526F"/>
  </w:style>
  <w:style w:type="character" w:customStyle="1" w:styleId="pagerange">
    <w:name w:val="page_range"/>
    <w:basedOn w:val="DefaultParagraphFont"/>
    <w:rsid w:val="00FD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56</Pages>
  <Words>12166</Words>
  <Characters>69349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Mark Huff</cp:lastModifiedBy>
  <cp:revision>3</cp:revision>
  <cp:lastPrinted>2021-10-18T15:55:00Z</cp:lastPrinted>
  <dcterms:created xsi:type="dcterms:W3CDTF">2021-10-18T18:21:00Z</dcterms:created>
  <dcterms:modified xsi:type="dcterms:W3CDTF">2021-10-18T18:21:00Z</dcterms:modified>
</cp:coreProperties>
</file>