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6A062E06"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64B0F476" w:rsidR="001047EF" w:rsidRDefault="001047EF" w:rsidP="001047EF">
      <w:pPr>
        <w:spacing w:line="480" w:lineRule="auto"/>
        <w:jc w:val="center"/>
      </w:pPr>
      <w:r w:rsidRPr="00F2265B">
        <w:t xml:space="preserve">Perceptually </w:t>
      </w:r>
      <w:r w:rsidR="0089105C">
        <w:t>Fluent</w:t>
      </w:r>
      <w:r w:rsidR="0089105C" w:rsidRPr="00F2265B">
        <w:t xml:space="preserve"> </w:t>
      </w:r>
      <w:r w:rsidRPr="00F2265B">
        <w:t>Features of Study Words Do Not Inflate Judgements of Learning: 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21424D1B" w:rsidR="001047EF" w:rsidRDefault="00DB2BB0" w:rsidP="00DB2BB0">
      <w:pPr>
        <w:spacing w:line="480" w:lineRule="auto"/>
      </w:pPr>
      <w:r>
        <w:t xml:space="preserve">Word count: </w:t>
      </w:r>
      <w:commentRangeStart w:id="0"/>
      <w:r w:rsidR="00C61D4A">
        <w:t>8541</w:t>
      </w:r>
      <w:commentRangeEnd w:id="0"/>
      <w:r w:rsidR="00C61D4A">
        <w:rPr>
          <w:rStyle w:val="CommentReference"/>
        </w:rPr>
        <w:commentReference w:id="0"/>
      </w:r>
    </w:p>
    <w:p w14:paraId="5D660121" w14:textId="2D464800" w:rsidR="00DB2BB0" w:rsidRDefault="00DB2BB0" w:rsidP="001047EF">
      <w:pPr>
        <w:spacing w:line="480" w:lineRule="auto"/>
        <w:jc w:val="center"/>
      </w:pPr>
    </w:p>
    <w:p w14:paraId="7B2FFC2A" w14:textId="77777777" w:rsidR="00DB2BB0" w:rsidRDefault="00DB2BB0"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6217FB4B" w:rsidR="0089105C" w:rsidRDefault="0089105C" w:rsidP="00D60570">
      <w:pPr>
        <w:pStyle w:val="NormalWeb"/>
        <w:spacing w:before="0" w:beforeAutospacing="0" w:after="0" w:afterAutospacing="0" w:line="480" w:lineRule="auto"/>
      </w:pPr>
      <w:r>
        <w:t>T</w:t>
      </w:r>
      <w:r w:rsidR="00EA3BA5">
        <w:t>he judgment of learning</w:t>
      </w:r>
      <w:r w:rsidR="00DB2BB0">
        <w:t xml:space="preserve"> (JOL)</w:t>
      </w:r>
      <w:r w:rsidR="00EA3BA5">
        <w:t xml:space="preserve"> task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rsidR="00187CE2">
        <w:t xml:space="preserve">then </w:t>
      </w:r>
      <w:r>
        <w:t>examined</w:t>
      </w:r>
      <w:r w:rsidR="00EA3BA5">
        <w:t xml:space="preserve"> font size and highlighting effects on JOLs using only unrelated pairs. Finally, Experiment 3 tested whether Sans Forgetica—a perceptually </w:t>
      </w:r>
      <w:r>
        <w:t xml:space="preserve">disfluent </w:t>
      </w:r>
      <w:r w:rsidR="00EA3BA5">
        <w:t>font designed to improve memory—would result in inflated JOLs</w:t>
      </w:r>
      <w:r w:rsidR="00DB2BB0">
        <w:t xml:space="preserve"> and/or recall</w:t>
      </w:r>
      <w:r w:rsidR="00EA3BA5">
        <w:t xml:space="preserve">. Across experiments, </w:t>
      </w:r>
      <w:r>
        <w:t>pairs designed to be perceptually fluent</w:t>
      </w:r>
      <w:r w:rsidR="00EA3BA5">
        <w:t xml:space="preserve"> did not result in an overestimation of later recall relative to non-</w:t>
      </w:r>
      <w:r w:rsidR="00C626DB">
        <w:t xml:space="preserve">fluent </w:t>
      </w:r>
      <w:r w:rsidR="00DB2BB0">
        <w:t>pairs</w:t>
      </w:r>
      <w:r w:rsidR="00EA3BA5">
        <w:t xml:space="preserve">, and Sans Forgetica font in Experiment 3 yielded a memory cost (though no effect on JOLs). Collectively, perceptually </w:t>
      </w:r>
      <w:r>
        <w:t xml:space="preserve">fluent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07266B98" w:rsidR="00D60570" w:rsidRDefault="00D60570" w:rsidP="00D60570">
      <w:pPr>
        <w:pStyle w:val="NormalWeb"/>
        <w:spacing w:before="0" w:beforeAutospacing="0" w:after="0" w:afterAutospacing="0" w:line="480" w:lineRule="auto"/>
      </w:pPr>
      <w:r>
        <w:t xml:space="preserve">Word Count: </w:t>
      </w:r>
      <w:r w:rsidR="00DB2BB0">
        <w:t>240</w:t>
      </w:r>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2F5BAA8E" w14:textId="151742F4" w:rsidR="00F2265B" w:rsidRPr="00F2265B"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Features of Study Words Do Not Inflate Judgements of Learning: Evidence from Font Size, Highlights, and Sans Forgetica Font Type</w:t>
      </w:r>
    </w:p>
    <w:p w14:paraId="32C1E0A3" w14:textId="0C4F7C52"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Nelson &amp; Narens,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187CE2">
        <w:t xml:space="preserve"> word</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 xml:space="preserve">are asked to estimate the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Hanczakowski, Zawadzka, Pasek, &amp; Higham,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04E9D02C"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Nelson &amp; Dunlosky,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 xml:space="preserve">(Koriat &amp; Bjork, 2005). </w:t>
      </w:r>
      <w:r w:rsidR="000A37CF" w:rsidRPr="00C768CD">
        <w:t>Specifically</w:t>
      </w:r>
      <w:r w:rsidR="000A37CF" w:rsidRPr="00AA5ECB">
        <w:t>, f</w:t>
      </w:r>
      <w:r w:rsidR="0060429D" w:rsidRPr="00AA5ECB">
        <w:t xml:space="preserve">orward </w:t>
      </w:r>
      <w:r w:rsidR="0029360E" w:rsidRPr="00AA5ECB">
        <w:lastRenderedPageBreak/>
        <w:t>associates</w:t>
      </w:r>
      <w:r w:rsidR="00DB2BB0">
        <w:t>,</w:t>
      </w:r>
      <w:r w:rsidR="0029360E" w:rsidRPr="00AA5ECB">
        <w:t xml:space="preserve"> in which the cue is highly predictive of the target</w:t>
      </w:r>
      <w:r w:rsidR="0060429D" w:rsidRPr="00AA5ECB">
        <w:t xml:space="preserve"> (e.g., </w:t>
      </w:r>
      <w:r w:rsidR="0089105C">
        <w:t>lamp-shade</w:t>
      </w:r>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Koriat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w:t>
      </w:r>
      <w:r w:rsidR="00DB2BB0">
        <w:t>particularly</w:t>
      </w:r>
      <w:r w:rsidR="001E396F" w:rsidRPr="00E751D3">
        <w:t xml:space="preserve"> when cues are associated </w:t>
      </w:r>
      <w:r w:rsidR="007F5F23">
        <w:t>with the target in</w:t>
      </w:r>
      <w:r w:rsidR="001E396F" w:rsidRPr="00E751D3">
        <w:t xml:space="preserve"> the forward direction.</w:t>
      </w:r>
      <w:r w:rsidR="00E761AE">
        <w:t xml:space="preserve"> </w:t>
      </w:r>
    </w:p>
    <w:p w14:paraId="196F8EA0" w14:textId="6A263E23"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w:t>
      </w:r>
      <w:r w:rsidR="00DB2BB0">
        <w:t>s</w:t>
      </w:r>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r>
        <w:t xml:space="preserve">Reber, Winkileman, and Schwarz, 1998), </w:t>
      </w:r>
      <w:r w:rsidR="00B07947">
        <w:t xml:space="preserve">veridicality </w:t>
      </w:r>
      <w:r w:rsidR="00DE2CFA">
        <w:t xml:space="preserve">judgments </w:t>
      </w:r>
      <w:r w:rsidR="00B07947">
        <w:t>(e.g</w:t>
      </w:r>
      <w:r w:rsidR="00DE2CFA">
        <w:t>.</w:t>
      </w:r>
      <w:r w:rsidR="00B07947">
        <w:t>, truthfulness of statements; Reber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r w:rsidR="00CE47FB" w:rsidRPr="00480604">
        <w:t>Reber</w:t>
      </w:r>
      <w:r>
        <w:t xml:space="preserve"> et al.</w:t>
      </w:r>
      <w:r w:rsidR="00CE47FB" w:rsidRPr="00480604">
        <w:t xml:space="preserve"> (1998)</w:t>
      </w:r>
      <w:r w:rsidR="00CE47FB" w:rsidRPr="00AA5ECB">
        <w:t xml:space="preserve"> </w:t>
      </w:r>
      <w:r w:rsidR="001E396F">
        <w:t>reported</w:t>
      </w:r>
      <w:r w:rsidR="00CE47FB" w:rsidRPr="00AA5ECB">
        <w:t xml:space="preserve"> </w:t>
      </w:r>
      <w:r w:rsidR="00E9677F">
        <w:t xml:space="preserve">that </w:t>
      </w:r>
      <w:r w:rsidR="00E9677F">
        <w:lastRenderedPageBreak/>
        <w:t>participants judge</w:t>
      </w:r>
      <w:r w:rsidR="00CE47FB" w:rsidRPr="00AA5ECB">
        <w:t xml:space="preserve"> perceptually fluent items as </w:t>
      </w:r>
      <w:r w:rsidR="0032210B" w:rsidRPr="00AA5ECB">
        <w:t xml:space="preserve">being </w:t>
      </w:r>
      <w:r w:rsidR="00CE47FB" w:rsidRPr="00AA5ECB">
        <w:t xml:space="preserve">more affectively pleasing </w:t>
      </w:r>
      <w:r w:rsidR="00DB2BB0">
        <w:t>versus</w:t>
      </w:r>
      <w:r w:rsidR="00CE47FB" w:rsidRPr="00AA5ECB">
        <w:t xml:space="preserve"> disfluent items. </w:t>
      </w:r>
      <w:r w:rsidR="00C6470C">
        <w:t>Additionally</w:t>
      </w:r>
      <w:r w:rsidR="00CE47FB" w:rsidRPr="00AA5ECB">
        <w:t xml:space="preserve">, </w:t>
      </w:r>
      <w:r w:rsidR="00E335D5" w:rsidRPr="007262B1">
        <w:t>Reber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w:t>
      </w:r>
    </w:p>
    <w:p w14:paraId="1CBDCABC" w14:textId="53285808"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commentRangeStart w:id="1"/>
      <w:commentRangeStart w:id="2"/>
      <w:r w:rsidR="00332975">
        <w:t>Rhodes and Castel (2008)</w:t>
      </w:r>
      <w:r w:rsidR="00B70E13">
        <w:t xml:space="preserve"> </w:t>
      </w:r>
      <w:commentRangeEnd w:id="1"/>
      <w:r w:rsidR="00DB2BB0">
        <w:rPr>
          <w:rStyle w:val="CommentReference"/>
        </w:rPr>
        <w:commentReference w:id="1"/>
      </w:r>
      <w:commentRangeEnd w:id="2"/>
      <w:r w:rsidR="00F350F3">
        <w:rPr>
          <w:rStyle w:val="CommentReference"/>
        </w:rPr>
        <w:commentReference w:id="2"/>
      </w:r>
      <w:r w:rsidR="00B70E13">
        <w:t xml:space="preserve">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385BE8">
        <w:t>.</w:t>
      </w:r>
      <w:r w:rsidR="00B70E13">
        <w:t xml:space="preserve"> </w:t>
      </w:r>
      <w:r w:rsidR="00385BE8">
        <w:t>H</w:t>
      </w:r>
      <w:r w:rsidR="00B70E13">
        <w:t>owever, this increase in JOLs did not translate to recall</w:t>
      </w:r>
      <w:r w:rsidR="00C80A7C">
        <w:t>,</w:t>
      </w:r>
      <w:r w:rsidR="00B70E13">
        <w:t xml:space="preserve"> </w:t>
      </w:r>
      <w:r w:rsidR="00C80A7C">
        <w:t>as</w:t>
      </w:r>
      <w:r w:rsidR="00B70E13">
        <w:t xml:space="preserve"> both font types were </w:t>
      </w:r>
      <w:r w:rsidR="00385BE8">
        <w:t xml:space="preserve">recalled at </w:t>
      </w:r>
      <w:r w:rsidR="00B70E13">
        <w:t>equivalent</w:t>
      </w:r>
      <w:r w:rsidR="00385BE8">
        <w:t xml:space="preserve"> rates</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 xml:space="preserve">effect was largely driven by the additional ease-of-processing afforded by the </w:t>
      </w:r>
      <w:r w:rsidR="00DB2BB0" w:rsidRPr="00AA5ECB">
        <w:t>large</w:t>
      </w:r>
      <w:r w:rsidR="00DB2BB0">
        <w:t>-</w:t>
      </w:r>
      <w:r w:rsidR="00FD133B" w:rsidRPr="00AA5ECB">
        <w:t>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HoUsE)</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w:t>
      </w:r>
    </w:p>
    <w:p w14:paraId="182F2EF9" w14:textId="6A1F1CC2"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Su,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w:t>
      </w:r>
      <w:r w:rsidR="004C4057">
        <w:lastRenderedPageBreak/>
        <w:t>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w:t>
      </w:r>
      <w:r w:rsidR="00DB2BB0">
        <w:t>-</w:t>
      </w:r>
      <w:r w:rsidR="00287912">
        <w:t xml:space="preserve"> than </w:t>
      </w:r>
      <w:r w:rsidR="00DB2BB0">
        <w:t>small-</w:t>
      </w:r>
      <w:r w:rsidR="00287912">
        <w:t xml:space="preserve">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469F2427"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r w:rsidR="001A36E9" w:rsidRPr="007262B1">
        <w:t>Undorf, Zimdahl,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w:t>
      </w:r>
      <w:r w:rsidR="00D47047">
        <w:lastRenderedPageBreak/>
        <w:t xml:space="preserve">gradually decreased over time such that </w:t>
      </w:r>
      <w:r w:rsidR="00C14223">
        <w:t xml:space="preserve">the word </w:t>
      </w:r>
      <w:r w:rsidR="00692ADE">
        <w:t xml:space="preserve">was made </w:t>
      </w:r>
      <w:r w:rsidR="00D47047">
        <w:t xml:space="preserve">visible on the screen for longer durations </w:t>
      </w:r>
      <w:r w:rsidR="00DB2D9D">
        <w:t>(e.g., 20 ms in the first cycle</w:t>
      </w:r>
      <w:r w:rsidR="00645C63">
        <w:t xml:space="preserve">, </w:t>
      </w:r>
      <w:r w:rsidR="00DB2D9D">
        <w:t>40 ms in the second cycle</w:t>
      </w:r>
      <w:r w:rsidR="00645C63">
        <w:t>, etc.</w:t>
      </w:r>
      <w:r w:rsidR="00DB2D9D">
        <w:t>)</w:t>
      </w:r>
      <w:r w:rsidR="00645C63">
        <w:t>.</w:t>
      </w:r>
      <w:r w:rsidR="00D47047">
        <w:t xml:space="preserve"> </w:t>
      </w:r>
      <w:r w:rsidR="00645C63">
        <w:t xml:space="preserve">The goal of </w:t>
      </w:r>
      <w:r w:rsidR="00DB2BB0">
        <w:t>the CID</w:t>
      </w:r>
      <w:r w:rsidR="00645C63">
        <w:t xml:space="preserve">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Like Undorf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3C796208"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w:t>
      </w:r>
      <w:r w:rsidR="00DB2BB0">
        <w:t xml:space="preserve">may </w:t>
      </w:r>
      <w:r>
        <w:t xml:space="preserve">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Dunlosky,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623AD8AA"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r w:rsidR="00130381" w:rsidRPr="00312019">
        <w:t>Besken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lastRenderedPageBreak/>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r w:rsidR="00CD5D48">
        <w:t>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0696CC33" w:rsidR="00470A2E" w:rsidRPr="00AA5ECB" w:rsidRDefault="00680619" w:rsidP="0083060B">
      <w:pPr>
        <w:pStyle w:val="NormalWeb"/>
        <w:spacing w:before="0" w:beforeAutospacing="0" w:after="0" w:afterAutospacing="0" w:line="480" w:lineRule="auto"/>
        <w:ind w:firstLine="720"/>
        <w:contextualSpacing/>
      </w:pPr>
      <w:r>
        <w:t xml:space="preserve">Finally, we expand upon previous work (e.g., Rhodes &amp; Castel, 2008) by including a </w:t>
      </w:r>
      <w:r w:rsidR="00DB2BB0">
        <w:t>pure-</w:t>
      </w:r>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Taikh,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w:t>
      </w:r>
      <w:r w:rsidR="002D5467">
        <w:t>gauge perceptual effects on JOLs more accurately</w:t>
      </w:r>
      <w:r w:rsidR="00CD5D48">
        <w:t xml:space="preserve">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2CE4AC21"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w:t>
      </w:r>
      <w:r w:rsidR="00DB2BB0">
        <w:rPr>
          <w:color w:val="000000"/>
        </w:rPr>
        <w:t>large-</w:t>
      </w:r>
      <w:r w:rsidR="003A1A49">
        <w:rPr>
          <w:color w:val="000000"/>
        </w:rPr>
        <w:t xml:space="preserve">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lastRenderedPageBreak/>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r w:rsidR="00DB2BB0">
        <w:rPr>
          <w:color w:val="000000"/>
        </w:rPr>
        <w:t>tested</w:t>
      </w:r>
      <w:r w:rsidR="003A1A49">
        <w:rPr>
          <w:color w:val="000000"/>
        </w:rPr>
        <w:t xml:space="preserve">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3" w:name="_Hlk66192466"/>
    </w:p>
    <w:bookmarkEnd w:id="3"/>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 xml:space="preserve">One-hundred-eighty word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(Balota et al., 2007). All</w:t>
      </w:r>
      <w:r w:rsidRPr="00AA5ECB">
        <w:rPr>
          <w:color w:val="000000"/>
        </w:rPr>
        <w:t xml:space="preserve"> pairs were evenly distributed into two study lists which contained 20 forward, backward, symmetrical, and unrelated pairs, and 10 buffer pairs. Study materials for all experiments have been made </w:t>
      </w:r>
      <w:r w:rsidRPr="00AA5ECB">
        <w:rPr>
          <w:color w:val="000000"/>
        </w:rPr>
        <w:lastRenderedPageBreak/>
        <w:t xml:space="preserve">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5BAC3F36"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w:t>
      </w:r>
      <w:r w:rsidRPr="00AA5ECB">
        <w:lastRenderedPageBreak/>
        <w:t>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7A01D08F"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 xml:space="preserve">This screening process removed less than 0.5% of the total </w:t>
      </w:r>
      <w:r w:rsidR="00DB2BB0">
        <w:rPr>
          <w:color w:val="000000"/>
        </w:rPr>
        <w:t>responses</w:t>
      </w:r>
      <w:r w:rsidR="00304097" w:rsidRPr="00304097">
        <w:rPr>
          <w:color w:val="000000"/>
        </w:rPr>
        <w:t>.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(Masson, 2011; Wagenmakers,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r w:rsidRPr="00AA5ECB">
        <w:rPr>
          <w:i/>
          <w:iCs/>
          <w:color w:val="000000"/>
        </w:rPr>
        <w:t>t</w:t>
      </w:r>
      <w:r w:rsidRPr="00AA5ECB">
        <w:rPr>
          <w:color w:val="000000"/>
        </w:rPr>
        <w:t xml:space="preserve">s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r w:rsidRPr="00AA5ECB">
        <w:rPr>
          <w:i/>
          <w:iCs/>
          <w:color w:val="000000"/>
        </w:rPr>
        <w:t>p</w:t>
      </w:r>
      <w:r w:rsidRPr="00AA5ECB">
        <w:rPr>
          <w:color w:val="000000"/>
        </w:rPr>
        <w:t xml:space="preserve">s &gt; .18, </w:t>
      </w:r>
      <w:r w:rsidRPr="00AA5ECB">
        <w:rPr>
          <w:i/>
          <w:iCs/>
          <w:color w:val="000000"/>
        </w:rPr>
        <w:t>p</w:t>
      </w:r>
      <w:r w:rsidRPr="00AA5ECB">
        <w:rPr>
          <w:color w:val="000000"/>
          <w:vertAlign w:val="subscript"/>
        </w:rPr>
        <w:t>BIC</w:t>
      </w:r>
      <w:r w:rsidRPr="00AA5ECB">
        <w:rPr>
          <w:color w:val="000000"/>
        </w:rPr>
        <w:t xml:space="preserve">s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3D4EE9D0"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.92, and the same illusion of competence pattern found in large</w:t>
      </w:r>
      <w:r w:rsidR="00DB2BB0">
        <w:rPr>
          <w:color w:val="000000"/>
        </w:rPr>
        <w:t>-</w:t>
      </w:r>
      <w:r w:rsidRPr="00AA5ECB">
        <w:rPr>
          <w:color w:val="000000"/>
        </w:rPr>
        <w:t xml:space="preserve"> and </w:t>
      </w:r>
      <w:r w:rsidR="00DB2BB0" w:rsidRPr="00AA5ECB">
        <w:rPr>
          <w:color w:val="000000"/>
        </w:rPr>
        <w:t>small</w:t>
      </w:r>
      <w:r w:rsidR="00DB2BB0">
        <w:rPr>
          <w:color w:val="000000"/>
        </w:rPr>
        <w:t>-</w:t>
      </w:r>
      <w:r w:rsidRPr="00AA5ECB">
        <w:rPr>
          <w:color w:val="000000"/>
        </w:rPr>
        <w:t xml:space="preserve">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r w:rsidRPr="00AA5ECB">
        <w:rPr>
          <w:i/>
          <w:iCs/>
          <w:color w:val="000000"/>
        </w:rPr>
        <w:t>p</w:t>
      </w:r>
      <w:r w:rsidRPr="00AA5ECB">
        <w:rPr>
          <w:color w:val="000000"/>
        </w:rPr>
        <w:t xml:space="preserve">s &gt; .22, </w:t>
      </w:r>
      <w:r w:rsidRPr="00AA5ECB">
        <w:rPr>
          <w:i/>
          <w:iCs/>
          <w:color w:val="000000"/>
        </w:rPr>
        <w:t>p</w:t>
      </w:r>
      <w:r w:rsidRPr="00AA5ECB">
        <w:rPr>
          <w:color w:val="000000"/>
          <w:vertAlign w:val="subscript"/>
        </w:rPr>
        <w:t>BIC</w:t>
      </w:r>
      <w:r w:rsidRPr="00AA5ECB">
        <w:rPr>
          <w:color w:val="000000"/>
        </w:rPr>
        <w:t>s</w:t>
      </w:r>
      <w:r w:rsidRPr="00AA5ECB">
        <w:rPr>
          <w:i/>
          <w:iCs/>
          <w:color w:val="000000"/>
        </w:rPr>
        <w:t xml:space="preserve"> </w:t>
      </w:r>
      <w:r w:rsidRPr="00AA5ECB">
        <w:rPr>
          <w:color w:val="000000"/>
        </w:rPr>
        <w:t>&gt; .99. Collectively, increasing font size increased both JOLs and recall percentages equally relative to</w:t>
      </w:r>
      <w:r w:rsidR="00DB2BB0">
        <w:rPr>
          <w:color w:val="000000"/>
        </w:rPr>
        <w:t xml:space="preserve"> the</w:t>
      </w:r>
      <w:r w:rsidRPr="00AA5ECB">
        <w:rPr>
          <w:color w:val="000000"/>
        </w:rPr>
        <w:t xml:space="preserve"> </w:t>
      </w:r>
      <w:r w:rsidR="00DB2BB0" w:rsidRPr="00AA5ECB">
        <w:rPr>
          <w:color w:val="000000"/>
        </w:rPr>
        <w:t>small</w:t>
      </w:r>
      <w:r w:rsidR="00DB2BB0">
        <w:rPr>
          <w:color w:val="000000"/>
        </w:rPr>
        <w:t>-</w:t>
      </w:r>
      <w:r w:rsidRPr="00AA5ECB">
        <w:rPr>
          <w:color w:val="000000"/>
        </w:rPr>
        <w:t xml:space="preserve">font sizes and </w:t>
      </w:r>
      <w:r w:rsidR="00DB2BB0">
        <w:rPr>
          <w:color w:val="000000"/>
        </w:rPr>
        <w:t>the large-</w:t>
      </w:r>
      <w:r w:rsidRPr="00AA5ECB">
        <w:rPr>
          <w:color w:val="000000"/>
        </w:rPr>
        <w:t xml:space="preserve">font sizes </w:t>
      </w:r>
      <w:r w:rsidR="00DB2BB0">
        <w:rPr>
          <w:color w:val="000000"/>
        </w:rPr>
        <w:t xml:space="preserve">did not differ relative </w:t>
      </w:r>
      <w:r w:rsidRPr="00AA5ECB">
        <w:rPr>
          <w:color w:val="000000"/>
        </w:rPr>
        <w:t>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176C9A98"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r w:rsidR="00D63A52">
        <w:rPr>
          <w:color w:val="000000"/>
        </w:rPr>
        <w:t>. By making text more distinguishable (and thus more perceptually fluent), we expected highlighting operate similarly to other manipulations that enhance both distinctiveness and fluency (e.g., such as bolding word pairs; Ball et al., 2014).</w:t>
      </w:r>
    </w:p>
    <w:p w14:paraId="4F76B2EA" w14:textId="35C41BD1"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w:t>
      </w:r>
      <w:r w:rsidR="00DB2BB0" w:rsidRPr="00AA5ECB">
        <w:rPr>
          <w:color w:val="000000"/>
        </w:rPr>
        <w:t>large</w:t>
      </w:r>
      <w:r w:rsidR="00DB2BB0">
        <w:rPr>
          <w:color w:val="000000"/>
        </w:rPr>
        <w:t>-</w:t>
      </w:r>
      <w:r w:rsidRPr="00AA5ECB">
        <w:rPr>
          <w:color w:val="000000"/>
        </w:rPr>
        <w:t xml:space="preserve">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w:t>
      </w:r>
      <w:r w:rsidR="00DB2BB0" w:rsidRPr="00AA5ECB">
        <w:rPr>
          <w:color w:val="000000"/>
        </w:rPr>
        <w:t>small</w:t>
      </w:r>
      <w:r w:rsidR="00DB2BB0">
        <w:rPr>
          <w:color w:val="000000"/>
        </w:rPr>
        <w:t>-</w:t>
      </w:r>
      <w:r w:rsidRPr="00AA5ECB">
        <w:rPr>
          <w:color w:val="000000"/>
        </w:rPr>
        <w:t xml:space="preserve">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037C409A" w:rsidR="00AA5ECB" w:rsidRPr="00AA5ECB" w:rsidRDefault="00AA5ECB" w:rsidP="00AA5ECB">
      <w:pPr>
        <w:spacing w:line="480" w:lineRule="auto"/>
        <w:contextualSpacing/>
        <w:textAlignment w:val="baseline"/>
        <w:rPr>
          <w:color w:val="000000"/>
        </w:rPr>
      </w:pPr>
      <w:r w:rsidRPr="00AA5ECB">
        <w:rPr>
          <w:color w:val="000000"/>
        </w:rPr>
        <w:lastRenderedPageBreak/>
        <w:tab/>
        <w:t>The same materials and general procedure in Experiment 1A was again used in Experiment 1B</w:t>
      </w:r>
      <w:r w:rsidR="00982D63">
        <w:rPr>
          <w:color w:val="000000"/>
        </w:rPr>
        <w:t>,</w:t>
      </w:r>
      <w:r w:rsidRPr="00AA5ECB">
        <w:rPr>
          <w:color w:val="000000"/>
        </w:rPr>
        <w:t xml:space="preserve"> with the only difference being the</w:t>
      </w:r>
      <w:r w:rsidR="00DB2BB0">
        <w:rPr>
          <w:color w:val="000000"/>
        </w:rPr>
        <w:t xml:space="preserve"> highlight versus no highlight</w:t>
      </w:r>
      <w:r w:rsidRPr="00AA5ECB">
        <w:rPr>
          <w:color w:val="000000"/>
        </w:rPr>
        <w:t xml:space="preserv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r w:rsidR="00DB2BB0">
        <w:rPr>
          <w:color w:val="000000"/>
        </w:rPr>
        <w:t xml:space="preserve"> The control group from Experiment 1A was also used.</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3F6BECD4"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r w:rsidR="00DB2BB0">
        <w:rPr>
          <w:color w:val="000000"/>
        </w:rPr>
        <w:t>as</w:t>
      </w:r>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r w:rsidRPr="00AA5ECB">
        <w:rPr>
          <w:i/>
          <w:iCs/>
          <w:color w:val="000000"/>
        </w:rPr>
        <w:t>t</w:t>
      </w:r>
      <w:r w:rsidRPr="00AA5ECB">
        <w:rPr>
          <w:color w:val="000000"/>
        </w:rPr>
        <w:t xml:space="preserve">s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r w:rsidRPr="00AA5ECB">
        <w:rPr>
          <w:i/>
          <w:iCs/>
          <w:color w:val="000000"/>
        </w:rPr>
        <w:t>p</w:t>
      </w:r>
      <w:r w:rsidRPr="00AA5ECB">
        <w:rPr>
          <w:color w:val="000000"/>
        </w:rPr>
        <w:t xml:space="preserve">s &gt; .72, </w:t>
      </w:r>
      <w:r w:rsidRPr="00AA5ECB">
        <w:rPr>
          <w:i/>
          <w:iCs/>
          <w:color w:val="000000"/>
        </w:rPr>
        <w:t>p</w:t>
      </w:r>
      <w:r w:rsidRPr="00AA5ECB">
        <w:rPr>
          <w:color w:val="000000"/>
          <w:vertAlign w:val="subscript"/>
        </w:rPr>
        <w:t>BIC</w:t>
      </w:r>
      <w:r w:rsidRPr="00AA5ECB">
        <w:rPr>
          <w:color w:val="000000"/>
        </w:rPr>
        <w:t>s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w:t>
      </w:r>
      <w:r w:rsidRPr="00AA5ECB">
        <w:rPr>
          <w:color w:val="000000"/>
        </w:rPr>
        <w:lastRenderedPageBreak/>
        <w:t xml:space="preserve">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2A695AEE" w:rsidR="00AA5ECB" w:rsidRPr="00AA5ECB" w:rsidRDefault="00AA5ECB" w:rsidP="00AA5ECB">
      <w:pPr>
        <w:spacing w:line="480" w:lineRule="auto"/>
        <w:contextualSpacing/>
        <w:textAlignment w:val="baseline"/>
        <w:rPr>
          <w:color w:val="000000"/>
        </w:rPr>
      </w:pPr>
      <w:r w:rsidRPr="00AA5ECB">
        <w:rPr>
          <w:color w:val="000000"/>
        </w:rPr>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w:t>
      </w:r>
      <w:r w:rsidR="00DB2BB0" w:rsidRPr="00AA5ECB">
        <w:rPr>
          <w:color w:val="000000"/>
        </w:rPr>
        <w:t>control</w:t>
      </w:r>
      <w:r w:rsidR="00DB2BB0">
        <w:rPr>
          <w:color w:val="000000"/>
        </w:rPr>
        <w:t>-</w:t>
      </w:r>
      <w:r w:rsidRPr="00AA5ECB">
        <w:rPr>
          <w:color w:val="000000"/>
        </w:rPr>
        <w:t xml:space="preserve">group pairs to either of the highlight pairs, all </w:t>
      </w:r>
      <w:r w:rsidRPr="00AA5ECB">
        <w:rPr>
          <w:i/>
          <w:iCs/>
          <w:color w:val="000000"/>
        </w:rPr>
        <w:t>F</w:t>
      </w:r>
      <w:r w:rsidRPr="00AA5ECB">
        <w:rPr>
          <w:color w:val="000000"/>
        </w:rPr>
        <w:t xml:space="preserve">s &lt; 1.56, </w:t>
      </w:r>
      <w:r w:rsidRPr="00AA5ECB">
        <w:rPr>
          <w:i/>
          <w:iCs/>
          <w:color w:val="000000"/>
        </w:rPr>
        <w:t>p</w:t>
      </w:r>
      <w:r w:rsidRPr="00AA5ECB">
        <w:rPr>
          <w:color w:val="000000"/>
        </w:rPr>
        <w:t xml:space="preserve">s &gt; .19, </w:t>
      </w:r>
      <w:r w:rsidRPr="00AA5ECB">
        <w:rPr>
          <w:i/>
          <w:iCs/>
          <w:color w:val="000000"/>
        </w:rPr>
        <w:t>p</w:t>
      </w:r>
      <w:r w:rsidRPr="00790B5B">
        <w:rPr>
          <w:color w:val="000000"/>
          <w:vertAlign w:val="subscript"/>
        </w:rPr>
        <w:t>BICs</w:t>
      </w:r>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4DC6032C" w:rsidR="00C474C2" w:rsidRPr="00C474C2" w:rsidRDefault="00FB0167" w:rsidP="00C474C2">
      <w:pPr>
        <w:spacing w:line="480" w:lineRule="auto"/>
        <w:ind w:firstLine="720"/>
        <w:contextualSpacing/>
        <w:textAlignment w:val="baseline"/>
      </w:pPr>
      <w:r>
        <w:lastRenderedPageBreak/>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Thus, our inclusion of related pairs may have negated potential</w:t>
      </w:r>
      <w:r w:rsidR="00B91F6B">
        <w:t xml:space="preserve"> fluency</w:t>
      </w:r>
      <w:r w:rsidR="0007618B">
        <w:t xml:space="preserve"> effects</w:t>
      </w:r>
      <w:r w:rsidR="000C70A7">
        <w:t xml:space="preserve"> </w:t>
      </w:r>
      <w:r w:rsidR="00B91F6B">
        <w:t>on JOLs</w:t>
      </w:r>
      <w:r w:rsidR="0007618B">
        <w:t xml:space="preserve">. </w:t>
      </w:r>
      <w:r w:rsidR="00692200">
        <w:t>To test this possibility, Experiments 2A and 2</w:t>
      </w:r>
      <w:r w:rsidR="0007618B">
        <w:t xml:space="preserve">B </w:t>
      </w:r>
      <w:r w:rsidR="009E5874">
        <w:t>followed the</w:t>
      </w:r>
      <w:r w:rsidR="000C70A7">
        <w:t xml:space="preserve"> </w:t>
      </w:r>
      <w:r w:rsidR="006B27C5">
        <w:t xml:space="preserve">same methods as </w:t>
      </w:r>
      <w:r w:rsidR="000C70A7">
        <w:t>Experiments 1A and 1B</w:t>
      </w:r>
      <w:r w:rsidR="009E5874">
        <w:t xml:space="preserve"> but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font-si</w:t>
      </w:r>
      <w:r w:rsidR="00114EA4">
        <w:rPr>
          <w:color w:val="000000"/>
        </w:rPr>
        <w:t>z</w:t>
      </w:r>
      <w:r w:rsidR="004E0E2E">
        <w:rPr>
          <w:color w:val="000000"/>
        </w:rPr>
        <w:t xml:space="preserve">e, </w:t>
      </w:r>
      <w:r w:rsidRPr="0078519B">
        <w:rPr>
          <w:color w:val="000000"/>
        </w:rPr>
        <w:t xml:space="preserve">now that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7B64E64C"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w:t>
      </w:r>
      <w:r w:rsidR="00AA5ECB" w:rsidRPr="00AA5ECB">
        <w:rPr>
          <w:color w:val="000000"/>
        </w:rPr>
        <w:lastRenderedPageBreak/>
        <w:t>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694BFBB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w:t>
      </w:r>
      <w:r w:rsidRPr="00AA5ECB">
        <w:rPr>
          <w:color w:val="000000"/>
        </w:rPr>
        <w:lastRenderedPageBreak/>
        <w:t xml:space="preserve">=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7CAB8530" w14:textId="7B666FDB"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 xml:space="preserve">xperiments, a </w:t>
      </w:r>
      <w:r w:rsidR="00DB2BB0">
        <w:rPr>
          <w:color w:val="000000"/>
        </w:rPr>
        <w:t>control-</w:t>
      </w:r>
      <w:r w:rsidR="00C17D6D">
        <w:rPr>
          <w:color w:val="000000"/>
        </w:rPr>
        <w:t>group comparison</w:t>
      </w:r>
      <w:r w:rsidR="003B0E7F">
        <w:rPr>
          <w:color w:val="000000"/>
        </w:rPr>
        <w:t xml:space="preserve"> was included</w:t>
      </w:r>
      <w:r w:rsidR="00C17D6D">
        <w:rPr>
          <w:color w:val="000000"/>
        </w:rPr>
        <w:t xml:space="preserve">. Thus, both JOLs and recall for highlighted and non-highlighted pairs were compared to the </w:t>
      </w:r>
      <w:r w:rsidR="00DB2BB0">
        <w:rPr>
          <w:color w:val="000000"/>
        </w:rPr>
        <w:t>pure-</w:t>
      </w:r>
      <w:r w:rsidR="00C17D6D">
        <w:rPr>
          <w:color w:val="000000"/>
        </w:rPr>
        <w:t xml:space="preserve">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lastRenderedPageBreak/>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2330C32B"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 xml:space="preserve">to the control group. Again, JOLs exceeded recall rates both in the highlight/control </w:t>
      </w:r>
      <w:r w:rsidR="00DB2BB0">
        <w:rPr>
          <w:color w:val="000000"/>
        </w:rPr>
        <w:t>comparison</w:t>
      </w:r>
      <w:r w:rsidR="00DB2BB0" w:rsidRPr="00AA5ECB">
        <w:rPr>
          <w:color w:val="000000"/>
        </w:rPr>
        <w:t xml:space="preserve"> </w:t>
      </w:r>
      <w:r w:rsidRPr="00AA5ECB">
        <w:rPr>
          <w:color w:val="000000"/>
        </w:rPr>
        <w:t xml:space="preserve">(27.40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w:t>
      </w:r>
      <w:r w:rsidR="00DB2BB0">
        <w:rPr>
          <w:color w:val="000000"/>
        </w:rPr>
        <w:t>comparison</w:t>
      </w:r>
      <w:r w:rsidR="00DB2BB0" w:rsidRPr="00AA5ECB">
        <w:rPr>
          <w:color w:val="000000"/>
        </w:rPr>
        <w:t xml:space="preserve"> </w:t>
      </w:r>
      <w:r w:rsidRPr="00AA5ECB">
        <w:rPr>
          <w:color w:val="000000"/>
        </w:rPr>
        <w:t xml:space="preserve">(26.85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 xml:space="preserve">s &gt; .85. The interactions were also not reliable,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20BBFFD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w:t>
      </w:r>
      <w:r w:rsidR="00DB2BB0">
        <w:rPr>
          <w:color w:val="000000"/>
        </w:rPr>
        <w:t xml:space="preserve">in </w:t>
      </w:r>
      <w:r w:rsidR="00804DA9">
        <w:rPr>
          <w:color w:val="000000"/>
        </w:rPr>
        <w:t xml:space="preserve">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05897AC0" w:rsidR="00114DA5" w:rsidRDefault="00C474C2" w:rsidP="00FF5CB3">
      <w:pPr>
        <w:spacing w:line="480" w:lineRule="auto"/>
        <w:ind w:firstLine="720"/>
        <w:contextualSpacing/>
        <w:textAlignment w:val="baseline"/>
        <w:rPr>
          <w:color w:val="000000"/>
        </w:rPr>
      </w:pPr>
      <w:r>
        <w:rPr>
          <w:color w:val="000000"/>
        </w:rPr>
        <w:lastRenderedPageBreak/>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recall relative to Arial font.</w:t>
      </w:r>
      <w:r w:rsidR="00FF5CB3" w:rsidRPr="00FF5CB3">
        <w:rPr>
          <w:color w:val="000000"/>
        </w:rPr>
        <w:t xml:space="preserve"> </w:t>
      </w:r>
      <w:r w:rsidR="00FF5CB3">
        <w:rPr>
          <w:color w:val="000000"/>
        </w:rPr>
        <w:t>Sans Forgetica is a specialized font developed by researchers at 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6FF3A009"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r w:rsidR="00DB2BB0">
        <w:rPr>
          <w:color w:val="000000"/>
        </w:rPr>
        <w:t>.</w:t>
      </w:r>
      <w:r w:rsidR="00114DA5">
        <w:rPr>
          <w:color w:val="000000"/>
        </w:rPr>
        <w:t xml:space="preserve"> </w:t>
      </w:r>
      <w:r w:rsidR="0002461C" w:rsidRPr="0002461C">
        <w:rPr>
          <w:color w:val="000000"/>
        </w:rPr>
        <w:t xml:space="preserve">Experiment 3 </w:t>
      </w:r>
      <w:r w:rsidR="003B0E7F">
        <w:rPr>
          <w:color w:val="000000"/>
        </w:rPr>
        <w:t>examined</w:t>
      </w:r>
      <w:r w:rsidR="003B0E7F" w:rsidRPr="0002461C">
        <w:rPr>
          <w:color w:val="000000"/>
        </w:rPr>
        <w:t xml:space="preserve"> </w:t>
      </w:r>
      <w:r w:rsidR="0002461C" w:rsidRPr="0002461C">
        <w:rPr>
          <w:color w:val="000000"/>
        </w:rPr>
        <w:t>Sans Forgetica</w:t>
      </w:r>
      <w:r w:rsidR="003B0E7F">
        <w:rPr>
          <w:color w:val="000000"/>
        </w:rPr>
        <w:t xml:space="preserve"> font on </w:t>
      </w:r>
      <w:r w:rsidR="00DB2BB0">
        <w:rPr>
          <w:color w:val="000000"/>
        </w:rPr>
        <w:t xml:space="preserve">JOLs </w:t>
      </w:r>
      <w:r w:rsidR="003B0E7F">
        <w:rPr>
          <w:color w:val="000000"/>
        </w:rPr>
        <w:t xml:space="preserve">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17A8A44C"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 xml:space="preserve">on JOLs and recall. Based on the fluency account, JOLs for Sans Forgetica pairs should be decreased relative to pairs presented using Arial font, as Sans Forgetica is a less perceptually fluent font. </w:t>
      </w:r>
      <w:r>
        <w:rPr>
          <w:color w:val="000000"/>
        </w:rPr>
        <w:lastRenderedPageBreak/>
        <w:t>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Forgetica is easier to learn and make higher JOLs accordingly. Furthermore, based on previous research indicating that Sans Forgetica does not increase recall and patterns predicted by the font-size effect, no effects of Sans Forgetica on memory were expected. Finally, as in the previous experiments, we again included a control group comparison in which all pairs were presented using 32-pt. Arial </w:t>
      </w:r>
      <w:commentRangeStart w:id="4"/>
      <w:commentRangeStart w:id="5"/>
      <w:r>
        <w:rPr>
          <w:color w:val="000000"/>
        </w:rPr>
        <w:t>font</w:t>
      </w:r>
      <w:commentRangeEnd w:id="4"/>
      <w:r w:rsidR="00DB2BB0">
        <w:rPr>
          <w:rStyle w:val="CommentReference"/>
        </w:rPr>
        <w:commentReference w:id="4"/>
      </w:r>
      <w:commentRangeEnd w:id="5"/>
      <w:r w:rsidR="007C0B3D">
        <w:rPr>
          <w:rStyle w:val="CommentReference"/>
        </w:rPr>
        <w:commentReference w:id="5"/>
      </w:r>
      <w:r>
        <w:rPr>
          <w:color w:val="000000"/>
        </w:rPr>
        <w:t>.</w:t>
      </w:r>
      <w:r w:rsidR="00F350F3">
        <w:rPr>
          <w:color w:val="000000"/>
        </w:rPr>
        <w:t xml:space="preserve"> All word pairs were unrelated, as based on Rhodes and Castel (2008), unrelated pairs may be more sensitive to perceptual manipulations </w:t>
      </w:r>
      <w:r w:rsidR="003B1D40">
        <w:rPr>
          <w:color w:val="000000"/>
        </w:rPr>
        <w:t>compared</w:t>
      </w:r>
      <w:r w:rsidR="00F350F3">
        <w:rPr>
          <w:color w:val="000000"/>
        </w:rPr>
        <w:t xml:space="preserve"> to related pairs.</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C4176F0"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 xml:space="preserve">pt. Sans Forgetica font </w:t>
      </w:r>
      <w:r w:rsidRPr="00AA5ECB">
        <w:rPr>
          <w:color w:val="000000"/>
        </w:rPr>
        <w:lastRenderedPageBreak/>
        <w:t>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34453C2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w:t>
      </w:r>
      <w:r w:rsidR="00852F9B">
        <w:rPr>
          <w:color w:val="000000"/>
        </w:rPr>
        <w:t>s</w:t>
      </w:r>
      <w:r w:rsidRPr="00AA5ECB">
        <w:rPr>
          <w:color w:val="000000"/>
        </w:rPr>
        <w:t xml:space="preserve">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9090CD9" w:rsidR="00AA5ECB" w:rsidRPr="00AA5ECB" w:rsidRDefault="00AA5ECB" w:rsidP="00AA5ECB">
      <w:pPr>
        <w:spacing w:line="480" w:lineRule="auto"/>
        <w:contextualSpacing/>
        <w:textAlignment w:val="baseline"/>
        <w:rPr>
          <w:color w:val="000000"/>
          <w:vertAlign w:val="subscript"/>
        </w:rPr>
      </w:pPr>
      <w:r w:rsidRPr="00AA5ECB">
        <w:rPr>
          <w:color w:val="000000"/>
        </w:rPr>
        <w:lastRenderedPageBreak/>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w:t>
      </w:r>
      <w:r w:rsidRPr="00852F9B">
        <w:rPr>
          <w:color w:val="000000"/>
        </w:rPr>
        <w:t>recall (</w:t>
      </w:r>
      <w:r w:rsidR="00852F9B" w:rsidRPr="00852F9B">
        <w:rPr>
          <w:color w:val="000000"/>
        </w:rPr>
        <w:t>31.73</w:t>
      </w:r>
      <w:r w:rsidRPr="00852F9B">
        <w:rPr>
          <w:color w:val="000000"/>
        </w:rPr>
        <w:t xml:space="preserve"> vs. </w:t>
      </w:r>
      <w:r w:rsidR="00852F9B" w:rsidRPr="00852F9B">
        <w:rPr>
          <w:color w:val="000000"/>
        </w:rPr>
        <w:t>24.17</w:t>
      </w:r>
      <w:r w:rsidRPr="00852F9B">
        <w:rPr>
          <w:color w:val="000000"/>
        </w:rPr>
        <w:t>). JOLs</w:t>
      </w:r>
      <w:r w:rsidRPr="00AA5ECB">
        <w:rPr>
          <w:color w:val="000000"/>
        </w:rPr>
        <w:t xml:space="preserve">/recall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704F5A39"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w:t>
      </w:r>
      <w:r w:rsidR="00DB2BB0">
        <w:rPr>
          <w:color w:val="000000"/>
        </w:rPr>
        <w:t>a</w:t>
      </w:r>
      <w:r w:rsidR="00DB2BB0" w:rsidRPr="00C25F8F">
        <w:rPr>
          <w:color w:val="000000"/>
        </w:rPr>
        <w:t xml:space="preserve"> </w:t>
      </w:r>
      <w:r w:rsidR="00C25F8F" w:rsidRPr="00C25F8F">
        <w:rPr>
          <w:color w:val="000000"/>
        </w:rPr>
        <w:t xml:space="preserve">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F6F45">
        <w:rPr>
          <w:color w:val="000000"/>
        </w:rPr>
        <w:t xml:space="preserve"> font</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lastRenderedPageBreak/>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2E78919D"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 xml:space="preserve">and unrelated </w:t>
      </w:r>
      <w:r w:rsidR="00DB2BB0">
        <w:rPr>
          <w:color w:val="000000"/>
        </w:rPr>
        <w:t xml:space="preserve">word </w:t>
      </w:r>
      <w:r w:rsidR="00A85CB5">
        <w:rPr>
          <w:color w:val="000000"/>
        </w:rPr>
        <w:t>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w:t>
      </w:r>
      <w:r w:rsidR="00DB2BB0" w:rsidRPr="005C0F83">
        <w:rPr>
          <w:color w:val="000000"/>
        </w:rPr>
        <w:t>small</w:t>
      </w:r>
      <w:r w:rsidR="00DB2BB0">
        <w:rPr>
          <w:color w:val="000000"/>
        </w:rPr>
        <w:t>-</w:t>
      </w:r>
      <w:r w:rsidRPr="005C0F83">
        <w:rPr>
          <w:color w:val="000000"/>
        </w:rPr>
        <w:t xml:space="preserve">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w:t>
      </w:r>
      <w:r w:rsidR="00DB2BB0">
        <w:rPr>
          <w:color w:val="000000"/>
        </w:rPr>
        <w:t>mixed-</w:t>
      </w:r>
      <w:r w:rsidR="00331D72">
        <w:rPr>
          <w:color w:val="000000"/>
        </w:rPr>
        <w:t xml:space="preserve">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w:t>
      </w:r>
      <w:r w:rsidR="005655DF">
        <w:rPr>
          <w:color w:val="000000"/>
        </w:rPr>
        <w:t>-</w:t>
      </w:r>
      <w:r w:rsidR="00746E94">
        <w:rPr>
          <w:color w:val="000000"/>
        </w:rPr>
        <w:t xml:space="preserve"> and </w:t>
      </w:r>
      <w:r w:rsidR="005655DF">
        <w:rPr>
          <w:color w:val="000000"/>
        </w:rPr>
        <w:t>small-</w:t>
      </w:r>
      <w:r w:rsidR="00746E94">
        <w:rPr>
          <w:color w:val="000000"/>
        </w:rPr>
        <w:t>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 xml:space="preserve">the </w:t>
      </w:r>
      <w:r w:rsidR="005655DF">
        <w:rPr>
          <w:color w:val="000000"/>
        </w:rPr>
        <w:t>large-</w:t>
      </w:r>
      <w:r w:rsidR="00CF7215">
        <w:rPr>
          <w:color w:val="000000"/>
        </w:rPr>
        <w:t>font size increased both JOLs and recall rates similarly</w:t>
      </w:r>
      <w:r w:rsidR="00746E94">
        <w:rPr>
          <w:color w:val="000000"/>
        </w:rPr>
        <w:t xml:space="preserve"> relative to </w:t>
      </w:r>
      <w:r w:rsidR="005655DF">
        <w:rPr>
          <w:color w:val="000000"/>
        </w:rPr>
        <w:t>small-</w:t>
      </w:r>
      <w:r w:rsidR="00746E94">
        <w:rPr>
          <w:color w:val="000000"/>
        </w:rPr>
        <w:t>font pairs</w:t>
      </w:r>
      <w:r w:rsidR="00CF7215">
        <w:rPr>
          <w:color w:val="000000"/>
        </w:rPr>
        <w:t xml:space="preserve">, JOLs for </w:t>
      </w:r>
      <w:r w:rsidR="005655DF">
        <w:rPr>
          <w:color w:val="000000"/>
        </w:rPr>
        <w:t>large-</w:t>
      </w:r>
      <w:r w:rsidR="00CF7215">
        <w:rPr>
          <w:color w:val="000000"/>
        </w:rPr>
        <w:t xml:space="preserve">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lastRenderedPageBreak/>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0BC0E309"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w:t>
      </w:r>
      <w:r w:rsidR="005655DF">
        <w:rPr>
          <w:color w:val="000000"/>
        </w:rPr>
        <w:t xml:space="preserve">JOLs </w:t>
      </w:r>
      <w:r w:rsidR="00746E94">
        <w:rPr>
          <w:color w:val="000000"/>
        </w:rPr>
        <w:t>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 xml:space="preserve">Experiment 2A again found that </w:t>
      </w:r>
      <w:r w:rsidR="005655DF">
        <w:rPr>
          <w:color w:val="000000"/>
        </w:rPr>
        <w:t>large-</w:t>
      </w:r>
      <w:r w:rsidR="00746E94">
        <w:rPr>
          <w:color w:val="000000"/>
        </w:rPr>
        <w:t>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w:t>
      </w:r>
      <w:r w:rsidR="00B156A4">
        <w:rPr>
          <w:color w:val="000000"/>
        </w:rPr>
        <w:lastRenderedPageBreak/>
        <w:t xml:space="preserve">Forgetica cost. Interestingly, mixed Arial pairs produced greater JOLs and recall rates than Arial pairs in the pure group, suggesting that the mixed list context increased participants both JOLs and the encoding of Arial pairs. </w:t>
      </w:r>
    </w:p>
    <w:p w14:paraId="00567624" w14:textId="01D27BA8" w:rsidR="0042099C" w:rsidRDefault="00584C5E" w:rsidP="0042099C">
      <w:pPr>
        <w:spacing w:line="480" w:lineRule="auto"/>
        <w:ind w:firstLine="720"/>
        <w:textAlignment w:val="baseline"/>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experiments included a </w:t>
      </w:r>
      <w:r w:rsidR="005655DF">
        <w:t>pure-</w:t>
      </w:r>
      <w:r w:rsidR="0042099C">
        <w:t>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00D5D27D" w14:textId="066F6978" w:rsidR="00CD57BE" w:rsidRDefault="00E137D5" w:rsidP="0042099C">
      <w:pPr>
        <w:spacing w:line="480" w:lineRule="auto"/>
        <w:ind w:firstLine="720"/>
        <w:textAlignment w:val="baseline"/>
        <w:rPr>
          <w:color w:val="000000"/>
        </w:rPr>
      </w:pPr>
      <w:r>
        <w:t>Finally,</w:t>
      </w:r>
      <w:commentRangeStart w:id="6"/>
      <w:commentRangeEnd w:id="6"/>
      <w:r>
        <w:rPr>
          <w:rStyle w:val="CommentReference"/>
        </w:rPr>
        <w:commentReference w:id="6"/>
      </w:r>
      <w:r w:rsidR="00864464">
        <w:t xml:space="preserve"> while not a focal point of the current study, illusion of competence patterns (Koriat &amp; Bjork, 2005; Maxwell &amp; Huff, in press) consistently </w:t>
      </w:r>
      <w:r w:rsidR="007F4288">
        <w:t>emerged</w:t>
      </w:r>
      <w:r w:rsidR="00864464">
        <w:t xml:space="preserve"> across all experiments. In Experiment 1, JOLs overpredicted recall for backward, symmetrical, and unrelated pairs</w:t>
      </w:r>
      <w:r>
        <w:t xml:space="preserve">, regardless of font-size, highlights, or control group pairs. </w:t>
      </w:r>
      <w:r w:rsidR="009B70A4" w:rsidRPr="009B70A4">
        <w:t xml:space="preserve">For forward associates, however, JOLs and recall were well calibrated. </w:t>
      </w:r>
      <w:r>
        <w:t xml:space="preserve">This </w:t>
      </w:r>
      <w:r w:rsidR="00864464">
        <w:t>replicat</w:t>
      </w:r>
      <w:r>
        <w:t>ed</w:t>
      </w:r>
      <w:r w:rsidR="00864464">
        <w:t xml:space="preserve"> findings by Maxwell and Huff (in press)</w:t>
      </w:r>
      <w:r>
        <w:t>,</w:t>
      </w:r>
      <w:r w:rsidR="00864464">
        <w:t xml:space="preserve"> who showed that JOLs consistently overpredicted correct recal</w:t>
      </w:r>
      <w:r w:rsidR="009B70A4">
        <w:t>l for study pairs in which the cue was not predictive of the target</w:t>
      </w:r>
      <w:r w:rsidR="00864464">
        <w:t xml:space="preserve">. </w:t>
      </w:r>
      <w:r w:rsidR="00983390">
        <w:t>Additionally, t</w:t>
      </w:r>
      <w:r>
        <w:t>he illusion of competence</w:t>
      </w:r>
      <w:r w:rsidR="00864464">
        <w:t xml:space="preserve"> pattern extended to </w:t>
      </w:r>
      <w:r w:rsidR="00864464">
        <w:lastRenderedPageBreak/>
        <w:t>unrelated pairs in Experiment 2 and 3</w:t>
      </w:r>
      <w:r>
        <w:t xml:space="preserve">, such that JOLs again overpredicted recall, regardless of </w:t>
      </w:r>
      <w:r w:rsidR="00983390">
        <w:t>perceptual fluency</w:t>
      </w:r>
      <w:r>
        <w:t xml:space="preserve"> or encoding group</w:t>
      </w:r>
      <w:r w:rsidR="00983390">
        <w:t xml:space="preserve"> (e.g., mixed lists or control)</w:t>
      </w:r>
      <w:r>
        <w:t>.</w:t>
      </w:r>
    </w:p>
    <w:p w14:paraId="4DE9BB25" w14:textId="302E54A7" w:rsidR="00E76E9D" w:rsidRDefault="005E740D" w:rsidP="005655DF">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r w:rsidR="00FC48A7">
        <w:rPr>
          <w:sz w:val="24"/>
          <w:szCs w:val="24"/>
        </w:rPr>
        <w:t>Halamish, Nachman, and Katzir, 2018</w:t>
      </w:r>
      <w:r w:rsidR="00AF0C01">
        <w:rPr>
          <w:sz w:val="24"/>
          <w:szCs w:val="24"/>
        </w:rPr>
        <w:t>)</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a finding consistent with other 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e, Finn, &amp; Molden</w:t>
      </w:r>
      <w:r w:rsidR="00A54991" w:rsidRPr="0044260F">
        <w:rPr>
          <w:sz w:val="24"/>
          <w:szCs w:val="24"/>
        </w:rPr>
        <w:t>, 2011</w:t>
      </w:r>
      <w:r w:rsidR="00372235">
        <w:rPr>
          <w:sz w:val="24"/>
          <w:szCs w:val="24"/>
        </w:rPr>
        <w:t xml:space="preserve">; </w:t>
      </w:r>
      <w:r w:rsidR="00142068" w:rsidRPr="0044260F">
        <w:rPr>
          <w:sz w:val="24"/>
          <w:szCs w:val="24"/>
        </w:rPr>
        <w:t>Muller et al., 2014; Susser</w:t>
      </w:r>
      <w:r w:rsidR="00A07ACB">
        <w:rPr>
          <w:sz w:val="24"/>
          <w:szCs w:val="24"/>
        </w:rPr>
        <w:t>, Mulligan, &amp; Besken</w:t>
      </w:r>
      <w:r w:rsidR="00142068" w:rsidRPr="0044260F">
        <w:rPr>
          <w:sz w:val="24"/>
          <w:szCs w:val="24"/>
        </w:rPr>
        <w:t>., 2013; Undorf</w:t>
      </w:r>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472B2512" w:rsidR="00E76E9D" w:rsidRDefault="008D022E" w:rsidP="00E76E9D">
      <w:pPr>
        <w:pStyle w:val="CommentText"/>
        <w:spacing w:line="480" w:lineRule="auto"/>
        <w:ind w:firstLine="720"/>
        <w:rPr>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w:t>
      </w:r>
      <w:r w:rsidR="00B42B80">
        <w:rPr>
          <w:sz w:val="24"/>
          <w:szCs w:val="24"/>
        </w:rPr>
        <w:lastRenderedPageBreak/>
        <w:t>2016</w:t>
      </w:r>
      <w:r w:rsidR="005655DF">
        <w:rPr>
          <w:sz w:val="24"/>
          <w:szCs w:val="24"/>
        </w:rPr>
        <w:t>,</w:t>
      </w:r>
      <w:r w:rsidR="00B42B80">
        <w:rPr>
          <w:sz w:val="24"/>
          <w:szCs w:val="24"/>
        </w:rPr>
        <w:t xml:space="preserve">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Eskenazi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r w:rsidR="005655DF">
        <w:rPr>
          <w:sz w:val="24"/>
          <w:szCs w:val="24"/>
        </w:rPr>
        <w:t>Sans Remembrica</w:t>
      </w:r>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4F930FB" w14:textId="627D245B" w:rsidR="005B5E28" w:rsidRPr="00B84F7B" w:rsidRDefault="009036EA" w:rsidP="004F0E74">
      <w:pPr>
        <w:spacing w:line="480" w:lineRule="auto"/>
        <w:ind w:firstLine="720"/>
        <w:textAlignment w:val="baseline"/>
        <w:rPr>
          <w:color w:val="000000"/>
        </w:rPr>
      </w:pPr>
      <w:commentRangeStart w:id="7"/>
      <w:commentRangeStart w:id="8"/>
      <w:r>
        <w:rPr>
          <w:color w:val="000000"/>
        </w:rPr>
        <w:t>Though</w:t>
      </w:r>
      <w:commentRangeEnd w:id="7"/>
      <w:r w:rsidR="005655DF">
        <w:rPr>
          <w:rStyle w:val="CommentReference"/>
        </w:rPr>
        <w:commentReference w:id="7"/>
      </w:r>
      <w:commentRangeEnd w:id="8"/>
      <w:r w:rsidR="00C7704B">
        <w:rPr>
          <w:rStyle w:val="CommentReference"/>
        </w:rPr>
        <w:commentReference w:id="8"/>
      </w:r>
      <w:r>
        <w:rPr>
          <w:color w:val="000000"/>
        </w:rPr>
        <w:t xml:space="preserve">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by having participants study individual words rather 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Martin (2016) showed that large font increased JOLs using a 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5F8792A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lastRenderedPageBreak/>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r w:rsidRPr="00B46C4C">
        <w:rPr>
          <w:rFonts w:eastAsia="Arial"/>
        </w:rPr>
        <w:t xml:space="preserve">Balota, D. A., Yap, M. J., Hutchison, K. A., Cortese, M. J., Kessler, B., Loftis, B., Neely, J. H., Nelson, D. L., Simpson, G. B, &amp; Treiman, R. (2007). The English lexicon project.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r w:rsidRPr="003F2CE5">
        <w:t xml:space="preserve">Besken,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Taikh,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r>
        <w:rPr>
          <w:rFonts w:eastAsia="Arial"/>
        </w:rPr>
        <w:lastRenderedPageBreak/>
        <w:t xml:space="preserve">Eskenazi,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forgetica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r>
        <w:t xml:space="preserve">Halamish, V., Nachman, H., &amp; Katzir,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r w:rsidRPr="00B46C4C">
        <w:rPr>
          <w:rFonts w:eastAsia="Arial"/>
        </w:rPr>
        <w:t xml:space="preserve">Hanczakowski, M., Zawadzka, K., Pasek, T., &amp; Higham, P. A. (2013). Calibration of metacognitive judgments: Insights from the underconfidence-with-practice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Su, N., Liu, Z., &amp; Luo, L. (2015). How much do metamemory beliefs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r w:rsidRPr="003F2CE5">
        <w:rPr>
          <w:i/>
          <w:iCs/>
        </w:rPr>
        <w:t>PloS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r w:rsidRPr="00B46C4C">
        <w:rPr>
          <w:rFonts w:eastAsia="Arial"/>
        </w:rPr>
        <w:t xml:space="preserve">Koriat,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Molden, D. C. (2011). Does easily learned mean easily remembered?: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Dunlosky,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Dunlosky,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Narens,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prestudy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r w:rsidRPr="003F2CE5">
        <w:t xml:space="preserve">Reber,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r w:rsidRPr="00714AE2">
        <w:t xml:space="preserve">Reber, R., Winkielman,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restudy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t xml:space="preserve">Soderstrom, N. C., Clark, C. T., Halamish,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r>
        <w:lastRenderedPageBreak/>
        <w:t xml:space="preserve">Susser, J. A., Mulligan, N. W., &amp; Besken,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Sanson, M., Burnell, R., Wade, K. A., &amp; Garry, M. (2020). Disfluent difficulties are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r w:rsidRPr="003F2CE5">
        <w:t xml:space="preserve">Undorf, M., Zimdahl, M. F., &amp; Bernstein, D. M. (2017). Perceptual fluency contributes to effects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r w:rsidRPr="00B46C4C">
        <w:t xml:space="preserve">Wagenmakers,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9"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10" w:name="_Hlk32942520"/>
      <w:bookmarkEnd w:id="9"/>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10"/>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11"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bookmarkEnd w:id="11"/>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2DB3C65F" w:rsidR="004F4584" w:rsidRDefault="004F4584" w:rsidP="00BE2FBD">
      <w:pPr>
        <w:tabs>
          <w:tab w:val="left" w:pos="9360"/>
        </w:tabs>
        <w:spacing w:line="480" w:lineRule="auto"/>
        <w:contextualSpacing/>
        <w:rPr>
          <w:rFonts w:eastAsiaTheme="minorHAnsi"/>
        </w:rPr>
      </w:pPr>
      <w:r w:rsidRPr="008E75DA">
        <w:rPr>
          <w:u w:val="single"/>
        </w:rPr>
        <w:tab/>
      </w: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lastRenderedPageBreak/>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12"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12"/>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04-09T14:47:00Z" w:initials="NM">
    <w:p w14:paraId="0794CE78" w14:textId="40BBEE49" w:rsidR="00C61D4A" w:rsidRDefault="00C61D4A">
      <w:pPr>
        <w:pStyle w:val="CommentText"/>
      </w:pPr>
      <w:r>
        <w:rPr>
          <w:rStyle w:val="CommentReference"/>
        </w:rPr>
        <w:annotationRef/>
      </w:r>
      <w:r>
        <w:t>Will update this as needed</w:t>
      </w:r>
    </w:p>
  </w:comment>
  <w:comment w:id="1" w:author="Mark Huff" w:date="2021-04-08T14:28:00Z" w:initials="MH">
    <w:p w14:paraId="04E2AA8F" w14:textId="146F48E4" w:rsidR="00C96E1B" w:rsidRDefault="00C96E1B">
      <w:pPr>
        <w:pStyle w:val="CommentText"/>
      </w:pPr>
      <w:r>
        <w:rPr>
          <w:rStyle w:val="CommentReference"/>
        </w:rPr>
        <w:annotationRef/>
      </w:r>
      <w:r>
        <w:t>Nick, it would be good to revisit this pattern. We have a tendency to continuously cite papers, but then forget the specifics. Is everything in this paragraph accurate?</w:t>
      </w:r>
    </w:p>
  </w:comment>
  <w:comment w:id="2" w:author="Nicholas Maxwell" w:date="2021-04-08T15:18:00Z" w:initials="NM">
    <w:p w14:paraId="26BA625E" w14:textId="2DAEEC6E" w:rsidR="00C96E1B" w:rsidRDefault="00C96E1B">
      <w:pPr>
        <w:pStyle w:val="CommentText"/>
      </w:pPr>
      <w:r>
        <w:rPr>
          <w:rStyle w:val="CommentReference"/>
        </w:rPr>
        <w:annotationRef/>
      </w:r>
      <w:r>
        <w:t>Yep. Font-size effect was a boost to JOLs without a corresponding boost to recall. I’m blanking on the paper, but one of them referred to it as a “dissociation” between JOLs and recall.</w:t>
      </w:r>
    </w:p>
  </w:comment>
  <w:comment w:id="4" w:author="Mark Huff" w:date="2021-04-08T14:35:00Z" w:initials="MH">
    <w:p w14:paraId="053D51FD" w14:textId="495AB76C" w:rsidR="00C96E1B" w:rsidRDefault="00C96E1B">
      <w:pPr>
        <w:pStyle w:val="CommentText"/>
      </w:pPr>
      <w:r>
        <w:rPr>
          <w:rStyle w:val="CommentReference"/>
        </w:rPr>
        <w:annotationRef/>
      </w:r>
      <w:r>
        <w:t>Need to add a sentence here justifying that we used unrelated words again given that they may be more sensitive to perceptual manipulations.</w:t>
      </w:r>
    </w:p>
  </w:comment>
  <w:comment w:id="5" w:author="Nicholas Maxwell" w:date="2021-04-08T15:22:00Z" w:initials="NM">
    <w:p w14:paraId="650D5753" w14:textId="32D0A1C1" w:rsidR="00C96E1B" w:rsidRDefault="00C96E1B">
      <w:pPr>
        <w:pStyle w:val="CommentText"/>
      </w:pPr>
      <w:r>
        <w:rPr>
          <w:rStyle w:val="CommentReference"/>
        </w:rPr>
        <w:annotationRef/>
      </w:r>
      <w:r>
        <w:t>Added!</w:t>
      </w:r>
    </w:p>
  </w:comment>
  <w:comment w:id="6" w:author="Nick Maxwell" w:date="2021-04-09T10:10:00Z" w:initials="NM">
    <w:p w14:paraId="3AEB4447" w14:textId="536B04BB" w:rsidR="00C96E1B" w:rsidRDefault="00C96E1B">
      <w:pPr>
        <w:pStyle w:val="CommentText"/>
      </w:pPr>
      <w:r>
        <w:rPr>
          <w:rStyle w:val="CommentReference"/>
        </w:rPr>
        <w:annotationRef/>
      </w:r>
      <w:r>
        <w:t>Here’s the illusion of competence paragraph. We can move this around if needed.</w:t>
      </w:r>
    </w:p>
  </w:comment>
  <w:comment w:id="7" w:author="Mark Huff" w:date="2021-04-08T14:37:00Z" w:initials="MH">
    <w:p w14:paraId="3CB260D8" w14:textId="77777777" w:rsidR="00C96E1B" w:rsidRDefault="00C96E1B">
      <w:pPr>
        <w:pStyle w:val="CommentText"/>
      </w:pPr>
      <w:r>
        <w:rPr>
          <w:rStyle w:val="CommentReference"/>
        </w:rPr>
        <w:annotationRef/>
      </w:r>
      <w:r>
        <w:t xml:space="preserve">One thing we are missing is any discussion of the IoC findings. Although this was not a primary focus of our study, please add a paragraph indicating that the IoC was consistently found across experiments, and emphasize that this pattern is consistent with several other papers. I think there was one experiment above where the IoC did not pan out, but the pattern was in the expected direction. I do not think we need to explain why it didn’t work for one experiment. </w:t>
      </w:r>
    </w:p>
    <w:p w14:paraId="27F1B553" w14:textId="77777777" w:rsidR="00C96E1B" w:rsidRDefault="00C96E1B">
      <w:pPr>
        <w:pStyle w:val="CommentText"/>
      </w:pPr>
    </w:p>
    <w:p w14:paraId="6D5EB345" w14:textId="71FC0B10" w:rsidR="00C96E1B" w:rsidRDefault="00C96E1B">
      <w:pPr>
        <w:pStyle w:val="CommentText"/>
      </w:pPr>
      <w:r>
        <w:t xml:space="preserve">The paragraph does not need to be added here per se, but this seemed like a good transition point. </w:t>
      </w:r>
    </w:p>
  </w:comment>
  <w:comment w:id="8" w:author="Nick Maxwell" w:date="2021-04-09T10:33:00Z" w:initials="NM">
    <w:p w14:paraId="4E8FC12F" w14:textId="0FCBD304" w:rsidR="00C96E1B" w:rsidRDefault="00C96E1B">
      <w:pPr>
        <w:pStyle w:val="CommentText"/>
      </w:pPr>
      <w:r>
        <w:rPr>
          <w:rStyle w:val="CommentReference"/>
        </w:rPr>
        <w:annotationRef/>
      </w:r>
      <w:r>
        <w:t>I added this in above. We can move the paragraph around as you see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94CE78" w15:done="0"/>
  <w15:commentEx w15:paraId="04E2AA8F" w15:done="0"/>
  <w15:commentEx w15:paraId="26BA625E" w15:paraIdParent="04E2AA8F" w15:done="0"/>
  <w15:commentEx w15:paraId="053D51FD" w15:done="0"/>
  <w15:commentEx w15:paraId="650D5753" w15:paraIdParent="053D51FD" w15:done="0"/>
  <w15:commentEx w15:paraId="3AEB4447" w15:done="0"/>
  <w15:commentEx w15:paraId="6D5EB345" w15:done="0"/>
  <w15:commentEx w15:paraId="4E8FC12F" w15:paraIdParent="6D5EB3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E774" w16cex:dateUtc="2021-04-09T19:47:00Z"/>
  <w16cex:commentExtensible w16cex:durableId="24199194" w16cex:dateUtc="2021-04-08T19:28:00Z"/>
  <w16cex:commentExtensible w16cex:durableId="24199D4C" w16cex:dateUtc="2021-04-08T20:18:00Z"/>
  <w16cex:commentExtensible w16cex:durableId="2419931C" w16cex:dateUtc="2021-04-08T19:35:00Z"/>
  <w16cex:commentExtensible w16cex:durableId="24199E19" w16cex:dateUtc="2021-04-08T20:22:00Z"/>
  <w16cex:commentExtensible w16cex:durableId="241AA6B1" w16cex:dateUtc="2021-04-09T15:10:00Z"/>
  <w16cex:commentExtensible w16cex:durableId="241993B4" w16cex:dateUtc="2021-04-08T19:37:00Z"/>
  <w16cex:commentExtensible w16cex:durableId="241AABE0" w16cex:dateUtc="2021-04-09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94CE78" w16cid:durableId="241AE774"/>
  <w16cid:commentId w16cid:paraId="04E2AA8F" w16cid:durableId="24199194"/>
  <w16cid:commentId w16cid:paraId="26BA625E" w16cid:durableId="24199D4C"/>
  <w16cid:commentId w16cid:paraId="053D51FD" w16cid:durableId="2419931C"/>
  <w16cid:commentId w16cid:paraId="650D5753" w16cid:durableId="24199E19"/>
  <w16cid:commentId w16cid:paraId="3AEB4447" w16cid:durableId="241AA6B1"/>
  <w16cid:commentId w16cid:paraId="6D5EB345" w16cid:durableId="241993B4"/>
  <w16cid:commentId w16cid:paraId="4E8FC12F" w16cid:durableId="241AAB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8B43B" w14:textId="77777777" w:rsidR="004C26F9" w:rsidRDefault="004C26F9" w:rsidP="00D60570">
      <w:r>
        <w:separator/>
      </w:r>
    </w:p>
  </w:endnote>
  <w:endnote w:type="continuationSeparator" w:id="0">
    <w:p w14:paraId="23344923" w14:textId="77777777" w:rsidR="004C26F9" w:rsidRDefault="004C26F9"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FAD8D" w14:textId="77777777" w:rsidR="004C26F9" w:rsidRDefault="004C26F9" w:rsidP="00D60570">
      <w:r>
        <w:separator/>
      </w:r>
    </w:p>
  </w:footnote>
  <w:footnote w:type="continuationSeparator" w:id="0">
    <w:p w14:paraId="77FA82FB" w14:textId="77777777" w:rsidR="004C26F9" w:rsidRDefault="004C26F9"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C96E1B" w:rsidRDefault="00C96E1B">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C96E1B" w:rsidRDefault="00C96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771BE"/>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D5467"/>
    <w:rsid w:val="002F3BBE"/>
    <w:rsid w:val="002F569A"/>
    <w:rsid w:val="002F7721"/>
    <w:rsid w:val="003027BB"/>
    <w:rsid w:val="00304097"/>
    <w:rsid w:val="003064CC"/>
    <w:rsid w:val="00312019"/>
    <w:rsid w:val="003139B6"/>
    <w:rsid w:val="00316756"/>
    <w:rsid w:val="00316E52"/>
    <w:rsid w:val="0032210B"/>
    <w:rsid w:val="00325438"/>
    <w:rsid w:val="003260DD"/>
    <w:rsid w:val="0033073F"/>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85BE8"/>
    <w:rsid w:val="00395E08"/>
    <w:rsid w:val="003A0927"/>
    <w:rsid w:val="003A1A49"/>
    <w:rsid w:val="003B0C2D"/>
    <w:rsid w:val="003B0E7F"/>
    <w:rsid w:val="003B1D40"/>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73A8E"/>
    <w:rsid w:val="00480604"/>
    <w:rsid w:val="004825FE"/>
    <w:rsid w:val="00490BA5"/>
    <w:rsid w:val="004A5AF6"/>
    <w:rsid w:val="004B3172"/>
    <w:rsid w:val="004B3FE0"/>
    <w:rsid w:val="004B4104"/>
    <w:rsid w:val="004B4B67"/>
    <w:rsid w:val="004C26F9"/>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5DF"/>
    <w:rsid w:val="00565C4B"/>
    <w:rsid w:val="005674BE"/>
    <w:rsid w:val="00567A1E"/>
    <w:rsid w:val="00577FF8"/>
    <w:rsid w:val="005822DD"/>
    <w:rsid w:val="00584C5E"/>
    <w:rsid w:val="00594C7D"/>
    <w:rsid w:val="00595ABA"/>
    <w:rsid w:val="005A4EAB"/>
    <w:rsid w:val="005B1220"/>
    <w:rsid w:val="005B17EF"/>
    <w:rsid w:val="005B5E28"/>
    <w:rsid w:val="005B69A5"/>
    <w:rsid w:val="005B6AB8"/>
    <w:rsid w:val="005B7394"/>
    <w:rsid w:val="005C0F83"/>
    <w:rsid w:val="005C785A"/>
    <w:rsid w:val="005D2BAA"/>
    <w:rsid w:val="005D716B"/>
    <w:rsid w:val="005E01CB"/>
    <w:rsid w:val="005E0261"/>
    <w:rsid w:val="005E740D"/>
    <w:rsid w:val="005F3EBE"/>
    <w:rsid w:val="00601701"/>
    <w:rsid w:val="006040FF"/>
    <w:rsid w:val="0060429D"/>
    <w:rsid w:val="00611B4A"/>
    <w:rsid w:val="00612E7E"/>
    <w:rsid w:val="00615552"/>
    <w:rsid w:val="0062139C"/>
    <w:rsid w:val="00621CF1"/>
    <w:rsid w:val="00626777"/>
    <w:rsid w:val="00645C63"/>
    <w:rsid w:val="00647564"/>
    <w:rsid w:val="00654492"/>
    <w:rsid w:val="00656195"/>
    <w:rsid w:val="00660416"/>
    <w:rsid w:val="006647D2"/>
    <w:rsid w:val="00672A16"/>
    <w:rsid w:val="006800C0"/>
    <w:rsid w:val="00680619"/>
    <w:rsid w:val="00692200"/>
    <w:rsid w:val="00692ADE"/>
    <w:rsid w:val="006A3F6C"/>
    <w:rsid w:val="006B045D"/>
    <w:rsid w:val="006B27C5"/>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0B3D"/>
    <w:rsid w:val="007C119A"/>
    <w:rsid w:val="007C4F27"/>
    <w:rsid w:val="007D0D68"/>
    <w:rsid w:val="007D1331"/>
    <w:rsid w:val="007D21FB"/>
    <w:rsid w:val="007D6684"/>
    <w:rsid w:val="007E1156"/>
    <w:rsid w:val="007E21D8"/>
    <w:rsid w:val="007E3E80"/>
    <w:rsid w:val="007F4288"/>
    <w:rsid w:val="007F5F23"/>
    <w:rsid w:val="00800D56"/>
    <w:rsid w:val="00804DA9"/>
    <w:rsid w:val="0080580F"/>
    <w:rsid w:val="00815FDB"/>
    <w:rsid w:val="0083060B"/>
    <w:rsid w:val="00835F44"/>
    <w:rsid w:val="00837311"/>
    <w:rsid w:val="00846877"/>
    <w:rsid w:val="00852F9B"/>
    <w:rsid w:val="00854E03"/>
    <w:rsid w:val="0085674B"/>
    <w:rsid w:val="00861964"/>
    <w:rsid w:val="0086207F"/>
    <w:rsid w:val="008642ED"/>
    <w:rsid w:val="00864464"/>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2484"/>
    <w:rsid w:val="008E4B31"/>
    <w:rsid w:val="008F0EBC"/>
    <w:rsid w:val="009016C8"/>
    <w:rsid w:val="009024F5"/>
    <w:rsid w:val="009036EA"/>
    <w:rsid w:val="009040D1"/>
    <w:rsid w:val="009209E3"/>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83390"/>
    <w:rsid w:val="0099010B"/>
    <w:rsid w:val="009A0ADC"/>
    <w:rsid w:val="009A3399"/>
    <w:rsid w:val="009A5EAF"/>
    <w:rsid w:val="009A6608"/>
    <w:rsid w:val="009B58CA"/>
    <w:rsid w:val="009B70A4"/>
    <w:rsid w:val="009B7760"/>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2785"/>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386D"/>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1D4A"/>
    <w:rsid w:val="00C626DB"/>
    <w:rsid w:val="00C6470C"/>
    <w:rsid w:val="00C72F44"/>
    <w:rsid w:val="00C738F1"/>
    <w:rsid w:val="00C741B9"/>
    <w:rsid w:val="00C768CD"/>
    <w:rsid w:val="00C7704B"/>
    <w:rsid w:val="00C80A7C"/>
    <w:rsid w:val="00C85819"/>
    <w:rsid w:val="00C96E1B"/>
    <w:rsid w:val="00CA753F"/>
    <w:rsid w:val="00CB6302"/>
    <w:rsid w:val="00CC0EB4"/>
    <w:rsid w:val="00CC124C"/>
    <w:rsid w:val="00CC5212"/>
    <w:rsid w:val="00CD1625"/>
    <w:rsid w:val="00CD57BE"/>
    <w:rsid w:val="00CD5D48"/>
    <w:rsid w:val="00CE1D23"/>
    <w:rsid w:val="00CE47FB"/>
    <w:rsid w:val="00CF4E56"/>
    <w:rsid w:val="00CF611F"/>
    <w:rsid w:val="00CF6F45"/>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A52"/>
    <w:rsid w:val="00D63E8B"/>
    <w:rsid w:val="00D64EF6"/>
    <w:rsid w:val="00D728F7"/>
    <w:rsid w:val="00D7530E"/>
    <w:rsid w:val="00D81F66"/>
    <w:rsid w:val="00D90240"/>
    <w:rsid w:val="00D90264"/>
    <w:rsid w:val="00D97D05"/>
    <w:rsid w:val="00DA0D3C"/>
    <w:rsid w:val="00DA658F"/>
    <w:rsid w:val="00DB2BB0"/>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7D5"/>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17746"/>
    <w:rsid w:val="00F21B93"/>
    <w:rsid w:val="00F2265B"/>
    <w:rsid w:val="00F33B0C"/>
    <w:rsid w:val="00F33BDF"/>
    <w:rsid w:val="00F350F3"/>
    <w:rsid w:val="00F43074"/>
    <w:rsid w:val="00F4508F"/>
    <w:rsid w:val="00F463BF"/>
    <w:rsid w:val="00F5072B"/>
    <w:rsid w:val="00F51AA5"/>
    <w:rsid w:val="00F531A5"/>
    <w:rsid w:val="00F6139F"/>
    <w:rsid w:val="00F61AB3"/>
    <w:rsid w:val="00F628E8"/>
    <w:rsid w:val="00F67B9D"/>
    <w:rsid w:val="00F700E6"/>
    <w:rsid w:val="00F750FE"/>
    <w:rsid w:val="00F92EE3"/>
    <w:rsid w:val="00F93945"/>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006"/>
    <w:rsid w:val="00FB4943"/>
    <w:rsid w:val="00FB5D93"/>
    <w:rsid w:val="00FC20DE"/>
    <w:rsid w:val="00FC2263"/>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46</Pages>
  <Words>10294</Words>
  <Characters>58682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17</cp:revision>
  <cp:lastPrinted>2021-04-08T16:38:00Z</cp:lastPrinted>
  <dcterms:created xsi:type="dcterms:W3CDTF">2021-04-08T19:41:00Z</dcterms:created>
  <dcterms:modified xsi:type="dcterms:W3CDTF">2021-04-09T19:47:00Z</dcterms:modified>
</cp:coreProperties>
</file>